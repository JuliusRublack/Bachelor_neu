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9CBB" w14:textId="77777777" w:rsidR="00807941" w:rsidRDefault="00EF0C34">
      <w:pPr>
        <w:spacing w:after="141" w:line="360" w:lineRule="auto"/>
        <w:ind w:left="18" w:hanging="10"/>
        <w:jc w:val="left"/>
        <w:pPrChange w:id="0" w:author="Iris Bachmann" w:date="2023-02-06T10:21:00Z">
          <w:pPr>
            <w:spacing w:after="141" w:line="259" w:lineRule="auto"/>
            <w:ind w:left="18" w:hanging="10"/>
            <w:jc w:val="left"/>
          </w:pPr>
        </w:pPrChange>
      </w:pPr>
      <w:r>
        <w:rPr>
          <w:b/>
          <w:sz w:val="29"/>
        </w:rPr>
        <w:t>Inhaltsverzeichnis</w:t>
      </w:r>
    </w:p>
    <w:sdt>
      <w:sdtPr>
        <w:rPr>
          <w:b w:val="0"/>
        </w:rPr>
        <w:id w:val="257334583"/>
        <w:docPartObj>
          <w:docPartGallery w:val="Table of Contents"/>
        </w:docPartObj>
      </w:sdtPr>
      <w:sdtContent>
        <w:p w14:paraId="4C98A7DF" w14:textId="77777777" w:rsidR="00807941" w:rsidRDefault="00EF0C34">
          <w:pPr>
            <w:pStyle w:val="Verzeichnis1"/>
            <w:tabs>
              <w:tab w:val="right" w:leader="dot" w:pos="9422"/>
            </w:tabs>
            <w:spacing w:line="360" w:lineRule="auto"/>
            <w:pPrChange w:id="1" w:author="Iris Bachmann" w:date="2023-02-06T10:21:00Z">
              <w:pPr>
                <w:pStyle w:val="Verzeichnis1"/>
                <w:tabs>
                  <w:tab w:val="right" w:leader="dot" w:pos="9422"/>
                </w:tabs>
              </w:pPr>
            </w:pPrChange>
          </w:pPr>
          <w:r>
            <w:fldChar w:fldCharType="begin"/>
          </w:r>
          <w:r>
            <w:instrText xml:space="preserve"> TOC \o "1-3" \h \z \u </w:instrText>
          </w:r>
          <w:r>
            <w:fldChar w:fldCharType="separate"/>
          </w:r>
          <w:r>
            <w:fldChar w:fldCharType="begin"/>
          </w:r>
          <w:r>
            <w:instrText>HYPERLINK \l "_Toc14715" \h</w:instrText>
          </w:r>
          <w:r>
            <w:fldChar w:fldCharType="separate"/>
          </w:r>
          <w:r>
            <w:t>1 Einleitung</w:t>
          </w:r>
          <w:r>
            <w:tab/>
          </w:r>
          <w:r>
            <w:fldChar w:fldCharType="begin"/>
          </w:r>
          <w:r>
            <w:instrText>PAGEREF _Toc14715 \h</w:instrText>
          </w:r>
          <w:r>
            <w:fldChar w:fldCharType="separate"/>
          </w:r>
          <w:r>
            <w:t>2</w:t>
          </w:r>
          <w:r>
            <w:fldChar w:fldCharType="end"/>
          </w:r>
          <w:r>
            <w:fldChar w:fldCharType="end"/>
          </w:r>
        </w:p>
        <w:p w14:paraId="176CEC1B" w14:textId="77777777" w:rsidR="00807941" w:rsidRDefault="00000000">
          <w:pPr>
            <w:pStyle w:val="Verzeichnis2"/>
            <w:tabs>
              <w:tab w:val="right" w:leader="dot" w:pos="9422"/>
            </w:tabs>
            <w:spacing w:line="360" w:lineRule="auto"/>
            <w:pPrChange w:id="2" w:author="Iris Bachmann" w:date="2023-02-06T10:21:00Z">
              <w:pPr>
                <w:pStyle w:val="Verzeichnis2"/>
                <w:tabs>
                  <w:tab w:val="right" w:leader="dot" w:pos="9422"/>
                </w:tabs>
              </w:pPr>
            </w:pPrChange>
          </w:pPr>
          <w:r>
            <w:fldChar w:fldCharType="begin"/>
          </w:r>
          <w:r>
            <w:instrText>HYPERLINK \l "_Toc14716" \h</w:instrText>
          </w:r>
          <w:r>
            <w:fldChar w:fldCharType="separate"/>
          </w:r>
          <w:r w:rsidR="00EF0C34">
            <w:t>1.1 Viren - Die Gefahr aus dem nichts</w:t>
          </w:r>
          <w:r w:rsidR="00EF0C34">
            <w:tab/>
          </w:r>
          <w:r w:rsidR="00EF0C34">
            <w:fldChar w:fldCharType="begin"/>
          </w:r>
          <w:r w:rsidR="00EF0C34">
            <w:instrText>PAGEREF _Toc14716 \h</w:instrText>
          </w:r>
          <w:r w:rsidR="00EF0C34">
            <w:fldChar w:fldCharType="separate"/>
          </w:r>
          <w:r w:rsidR="00EF0C34">
            <w:t>2</w:t>
          </w:r>
          <w:r w:rsidR="00EF0C34">
            <w:fldChar w:fldCharType="end"/>
          </w:r>
          <w:r>
            <w:fldChar w:fldCharType="end"/>
          </w:r>
        </w:p>
        <w:p w14:paraId="48AA9655" w14:textId="77777777" w:rsidR="00807941" w:rsidRDefault="00000000">
          <w:pPr>
            <w:pStyle w:val="Verzeichnis2"/>
            <w:tabs>
              <w:tab w:val="right" w:leader="dot" w:pos="9422"/>
            </w:tabs>
            <w:spacing w:line="360" w:lineRule="auto"/>
            <w:pPrChange w:id="3" w:author="Iris Bachmann" w:date="2023-02-06T10:21:00Z">
              <w:pPr>
                <w:pStyle w:val="Verzeichnis2"/>
                <w:tabs>
                  <w:tab w:val="right" w:leader="dot" w:pos="9422"/>
                </w:tabs>
              </w:pPr>
            </w:pPrChange>
          </w:pPr>
          <w:r>
            <w:fldChar w:fldCharType="begin"/>
          </w:r>
          <w:r>
            <w:instrText>HYPERLINK \l "_Toc14717" \h</w:instrText>
          </w:r>
          <w:r>
            <w:fldChar w:fldCharType="separate"/>
          </w:r>
          <w:r w:rsidR="00EF0C34">
            <w:t>1.2 Die Influenza Viren - Pandemieverursacher Nr. 1</w:t>
          </w:r>
          <w:r w:rsidR="00EF0C34">
            <w:tab/>
          </w:r>
          <w:r w:rsidR="00EF0C34">
            <w:fldChar w:fldCharType="begin"/>
          </w:r>
          <w:r w:rsidR="00EF0C34">
            <w:instrText>PAGEREF _Toc14717 \h</w:instrText>
          </w:r>
          <w:r w:rsidR="00EF0C34">
            <w:fldChar w:fldCharType="separate"/>
          </w:r>
          <w:r w:rsidR="00EF0C34">
            <w:t>2</w:t>
          </w:r>
          <w:r w:rsidR="00EF0C34">
            <w:fldChar w:fldCharType="end"/>
          </w:r>
          <w:r>
            <w:fldChar w:fldCharType="end"/>
          </w:r>
        </w:p>
        <w:p w14:paraId="53562281" w14:textId="77777777" w:rsidR="00807941" w:rsidRDefault="00000000">
          <w:pPr>
            <w:pStyle w:val="Verzeichnis3"/>
            <w:tabs>
              <w:tab w:val="right" w:leader="dot" w:pos="9422"/>
            </w:tabs>
            <w:spacing w:line="360" w:lineRule="auto"/>
            <w:pPrChange w:id="4" w:author="Iris Bachmann" w:date="2023-02-06T10:21:00Z">
              <w:pPr>
                <w:pStyle w:val="Verzeichnis3"/>
                <w:tabs>
                  <w:tab w:val="right" w:leader="dot" w:pos="9422"/>
                </w:tabs>
              </w:pPr>
            </w:pPrChange>
          </w:pPr>
          <w:r>
            <w:fldChar w:fldCharType="begin"/>
          </w:r>
          <w:r>
            <w:instrText>HYPERLINK \l "_Toc14718" \h</w:instrText>
          </w:r>
          <w:r>
            <w:fldChar w:fldCharType="separate"/>
          </w:r>
          <w:r w:rsidR="00EF0C34">
            <w:t>1.2.1 Influenza A</w:t>
          </w:r>
          <w:r w:rsidR="00EF0C34">
            <w:tab/>
          </w:r>
          <w:r w:rsidR="00EF0C34">
            <w:fldChar w:fldCharType="begin"/>
          </w:r>
          <w:r w:rsidR="00EF0C34">
            <w:instrText>PAGEREF _Toc14718 \h</w:instrText>
          </w:r>
          <w:r w:rsidR="00EF0C34">
            <w:fldChar w:fldCharType="separate"/>
          </w:r>
          <w:r w:rsidR="00EF0C34">
            <w:t>3</w:t>
          </w:r>
          <w:r w:rsidR="00EF0C34">
            <w:fldChar w:fldCharType="end"/>
          </w:r>
          <w:r>
            <w:fldChar w:fldCharType="end"/>
          </w:r>
        </w:p>
        <w:p w14:paraId="2A7690B9" w14:textId="77777777" w:rsidR="00807941" w:rsidRDefault="00000000">
          <w:pPr>
            <w:pStyle w:val="Verzeichnis3"/>
            <w:tabs>
              <w:tab w:val="right" w:leader="dot" w:pos="9422"/>
            </w:tabs>
            <w:spacing w:line="360" w:lineRule="auto"/>
            <w:pPrChange w:id="5" w:author="Iris Bachmann" w:date="2023-02-06T10:21:00Z">
              <w:pPr>
                <w:pStyle w:val="Verzeichnis3"/>
                <w:tabs>
                  <w:tab w:val="right" w:leader="dot" w:pos="9422"/>
                </w:tabs>
              </w:pPr>
            </w:pPrChange>
          </w:pPr>
          <w:r>
            <w:fldChar w:fldCharType="begin"/>
          </w:r>
          <w:r>
            <w:instrText>HYPERLINK \l "_Toc14719" \h</w:instrText>
          </w:r>
          <w:r>
            <w:fldChar w:fldCharType="separate"/>
          </w:r>
          <w:r w:rsidR="00EF0C34">
            <w:t>1.2.2 Influenza B</w:t>
          </w:r>
          <w:r w:rsidR="00EF0C34">
            <w:tab/>
          </w:r>
          <w:r w:rsidR="00EF0C34">
            <w:fldChar w:fldCharType="begin"/>
          </w:r>
          <w:r w:rsidR="00EF0C34">
            <w:instrText>PAGEREF _Toc14719 \h</w:instrText>
          </w:r>
          <w:r w:rsidR="00EF0C34">
            <w:fldChar w:fldCharType="separate"/>
          </w:r>
          <w:r w:rsidR="00EF0C34">
            <w:t>5</w:t>
          </w:r>
          <w:r w:rsidR="00EF0C34">
            <w:fldChar w:fldCharType="end"/>
          </w:r>
          <w:r>
            <w:fldChar w:fldCharType="end"/>
          </w:r>
        </w:p>
        <w:p w14:paraId="219AC53A" w14:textId="77777777" w:rsidR="00807941" w:rsidRDefault="00000000">
          <w:pPr>
            <w:pStyle w:val="Verzeichnis2"/>
            <w:tabs>
              <w:tab w:val="right" w:leader="dot" w:pos="9422"/>
            </w:tabs>
            <w:spacing w:line="360" w:lineRule="auto"/>
            <w:pPrChange w:id="6" w:author="Iris Bachmann" w:date="2023-02-06T10:21:00Z">
              <w:pPr>
                <w:pStyle w:val="Verzeichnis2"/>
                <w:tabs>
                  <w:tab w:val="right" w:leader="dot" w:pos="9422"/>
                </w:tabs>
              </w:pPr>
            </w:pPrChange>
          </w:pPr>
          <w:r>
            <w:fldChar w:fldCharType="begin"/>
          </w:r>
          <w:r>
            <w:instrText>HYPERLINK \l "_Toc14720" \h</w:instrText>
          </w:r>
          <w:r>
            <w:fldChar w:fldCharType="separate"/>
          </w:r>
          <w:r w:rsidR="00EF0C34">
            <w:t>1.3 Nachweismethoden von Influenz</w:t>
          </w:r>
          <w:r w:rsidR="00EF0C34">
            <w:tab/>
          </w:r>
          <w:r w:rsidR="00EF0C34">
            <w:fldChar w:fldCharType="begin"/>
          </w:r>
          <w:r w:rsidR="00EF0C34">
            <w:instrText>PAGEREF _Toc14720 \h</w:instrText>
          </w:r>
          <w:r w:rsidR="00EF0C34">
            <w:fldChar w:fldCharType="separate"/>
          </w:r>
          <w:r w:rsidR="00EF0C34">
            <w:t>5</w:t>
          </w:r>
          <w:r w:rsidR="00EF0C34">
            <w:fldChar w:fldCharType="end"/>
          </w:r>
          <w:r>
            <w:fldChar w:fldCharType="end"/>
          </w:r>
        </w:p>
        <w:p w14:paraId="498D0881" w14:textId="77777777" w:rsidR="00807941" w:rsidRDefault="00000000">
          <w:pPr>
            <w:pStyle w:val="Verzeichnis2"/>
            <w:tabs>
              <w:tab w:val="right" w:leader="dot" w:pos="9422"/>
            </w:tabs>
            <w:spacing w:line="360" w:lineRule="auto"/>
            <w:pPrChange w:id="7" w:author="Iris Bachmann" w:date="2023-02-06T10:21:00Z">
              <w:pPr>
                <w:pStyle w:val="Verzeichnis2"/>
                <w:tabs>
                  <w:tab w:val="right" w:leader="dot" w:pos="9422"/>
                </w:tabs>
              </w:pPr>
            </w:pPrChange>
          </w:pPr>
          <w:r>
            <w:fldChar w:fldCharType="begin"/>
          </w:r>
          <w:r>
            <w:instrText>HYPERLINK \l "_Toc14721" \h</w:instrText>
          </w:r>
          <w:r>
            <w:fldChar w:fldCharType="separate"/>
          </w:r>
          <w:r w:rsidR="00EF0C34">
            <w:t>1.4 Amplifikation</w:t>
          </w:r>
          <w:r w:rsidR="00EF0C34">
            <w:tab/>
          </w:r>
          <w:r w:rsidR="00EF0C34">
            <w:fldChar w:fldCharType="begin"/>
          </w:r>
          <w:r w:rsidR="00EF0C34">
            <w:instrText>PAGEREF _Toc14721 \h</w:instrText>
          </w:r>
          <w:r w:rsidR="00EF0C34">
            <w:fldChar w:fldCharType="separate"/>
          </w:r>
          <w:r w:rsidR="00EF0C34">
            <w:t>5</w:t>
          </w:r>
          <w:r w:rsidR="00EF0C34">
            <w:fldChar w:fldCharType="end"/>
          </w:r>
          <w:r>
            <w:fldChar w:fldCharType="end"/>
          </w:r>
        </w:p>
        <w:p w14:paraId="428C0CD0" w14:textId="77777777" w:rsidR="00807941" w:rsidRDefault="00000000">
          <w:pPr>
            <w:pStyle w:val="Verzeichnis3"/>
            <w:tabs>
              <w:tab w:val="right" w:leader="dot" w:pos="9422"/>
            </w:tabs>
            <w:spacing w:line="360" w:lineRule="auto"/>
            <w:pPrChange w:id="8" w:author="Iris Bachmann" w:date="2023-02-06T10:21:00Z">
              <w:pPr>
                <w:pStyle w:val="Verzeichnis3"/>
                <w:tabs>
                  <w:tab w:val="right" w:leader="dot" w:pos="9422"/>
                </w:tabs>
              </w:pPr>
            </w:pPrChange>
          </w:pPr>
          <w:r>
            <w:fldChar w:fldCharType="begin"/>
          </w:r>
          <w:r>
            <w:instrText>HYPERLINK \l "_Toc14722" \h</w:instrText>
          </w:r>
          <w:r>
            <w:fldChar w:fldCharType="separate"/>
          </w:r>
          <w:r w:rsidR="00EF0C34">
            <w:t>1.4.1 Die Polymerase Kettenreaktion</w:t>
          </w:r>
          <w:r w:rsidR="00EF0C34">
            <w:tab/>
          </w:r>
          <w:r w:rsidR="00EF0C34">
            <w:fldChar w:fldCharType="begin"/>
          </w:r>
          <w:r w:rsidR="00EF0C34">
            <w:instrText>PAGEREF _Toc14722 \h</w:instrText>
          </w:r>
          <w:r w:rsidR="00EF0C34">
            <w:fldChar w:fldCharType="separate"/>
          </w:r>
          <w:r w:rsidR="00EF0C34">
            <w:t>5</w:t>
          </w:r>
          <w:r w:rsidR="00EF0C34">
            <w:fldChar w:fldCharType="end"/>
          </w:r>
          <w:r>
            <w:fldChar w:fldCharType="end"/>
          </w:r>
        </w:p>
        <w:p w14:paraId="11D45A23" w14:textId="77777777" w:rsidR="00807941" w:rsidRDefault="00000000">
          <w:pPr>
            <w:pStyle w:val="Verzeichnis3"/>
            <w:tabs>
              <w:tab w:val="right" w:leader="dot" w:pos="9422"/>
            </w:tabs>
            <w:spacing w:line="360" w:lineRule="auto"/>
            <w:pPrChange w:id="9" w:author="Iris Bachmann" w:date="2023-02-06T10:21:00Z">
              <w:pPr>
                <w:pStyle w:val="Verzeichnis3"/>
                <w:tabs>
                  <w:tab w:val="right" w:leader="dot" w:pos="9422"/>
                </w:tabs>
              </w:pPr>
            </w:pPrChange>
          </w:pPr>
          <w:r>
            <w:fldChar w:fldCharType="begin"/>
          </w:r>
          <w:r>
            <w:instrText>HYPERLINK \l "_Toc14723" \h</w:instrText>
          </w:r>
          <w:r>
            <w:fldChar w:fldCharType="separate"/>
          </w:r>
          <w:r w:rsidR="00EF0C34">
            <w:t>1.4.2 Isotherme Amplifikation</w:t>
          </w:r>
          <w:r w:rsidR="00EF0C34">
            <w:tab/>
          </w:r>
          <w:r w:rsidR="00EF0C34">
            <w:fldChar w:fldCharType="begin"/>
          </w:r>
          <w:r w:rsidR="00EF0C34">
            <w:instrText>PAGEREF _Toc14723 \h</w:instrText>
          </w:r>
          <w:r w:rsidR="00EF0C34">
            <w:fldChar w:fldCharType="separate"/>
          </w:r>
          <w:r w:rsidR="00EF0C34">
            <w:t>6</w:t>
          </w:r>
          <w:r w:rsidR="00EF0C34">
            <w:fldChar w:fldCharType="end"/>
          </w:r>
          <w:r>
            <w:fldChar w:fldCharType="end"/>
          </w:r>
        </w:p>
        <w:p w14:paraId="1A92AAA3" w14:textId="77777777" w:rsidR="00807941" w:rsidRDefault="00000000">
          <w:pPr>
            <w:pStyle w:val="Verzeichnis3"/>
            <w:tabs>
              <w:tab w:val="right" w:leader="dot" w:pos="9422"/>
            </w:tabs>
            <w:spacing w:line="360" w:lineRule="auto"/>
            <w:pPrChange w:id="10" w:author="Iris Bachmann" w:date="2023-02-06T10:21:00Z">
              <w:pPr>
                <w:pStyle w:val="Verzeichnis3"/>
                <w:tabs>
                  <w:tab w:val="right" w:leader="dot" w:pos="9422"/>
                </w:tabs>
              </w:pPr>
            </w:pPrChange>
          </w:pPr>
          <w:r>
            <w:fldChar w:fldCharType="begin"/>
          </w:r>
          <w:r>
            <w:instrText>HYPERLINK \l "_Toc14724" \h</w:instrText>
          </w:r>
          <w:r>
            <w:fldChar w:fldCharType="separate"/>
          </w:r>
          <w:r w:rsidR="00EF0C34">
            <w:t>1.4.3 Schleifenvermittelte isotherme Amplifikation</w:t>
          </w:r>
          <w:r w:rsidR="00EF0C34">
            <w:tab/>
          </w:r>
          <w:r w:rsidR="00EF0C34">
            <w:fldChar w:fldCharType="begin"/>
          </w:r>
          <w:r w:rsidR="00EF0C34">
            <w:instrText>PAGEREF _Toc14724 \h</w:instrText>
          </w:r>
          <w:r w:rsidR="00EF0C34">
            <w:fldChar w:fldCharType="separate"/>
          </w:r>
          <w:r w:rsidR="00EF0C34">
            <w:t>6</w:t>
          </w:r>
          <w:r w:rsidR="00EF0C34">
            <w:fldChar w:fldCharType="end"/>
          </w:r>
          <w:r>
            <w:fldChar w:fldCharType="end"/>
          </w:r>
        </w:p>
        <w:p w14:paraId="07A8F25B" w14:textId="77777777" w:rsidR="00807941" w:rsidRDefault="00000000">
          <w:pPr>
            <w:pStyle w:val="Verzeichnis3"/>
            <w:tabs>
              <w:tab w:val="right" w:leader="dot" w:pos="9422"/>
            </w:tabs>
            <w:spacing w:line="360" w:lineRule="auto"/>
            <w:pPrChange w:id="11" w:author="Iris Bachmann" w:date="2023-02-06T10:21:00Z">
              <w:pPr>
                <w:pStyle w:val="Verzeichnis3"/>
                <w:tabs>
                  <w:tab w:val="right" w:leader="dot" w:pos="9422"/>
                </w:tabs>
              </w:pPr>
            </w:pPrChange>
          </w:pPr>
          <w:r>
            <w:fldChar w:fldCharType="begin"/>
          </w:r>
          <w:r>
            <w:instrText>HYPERLINK \l "_Toc14725" \h</w:instrText>
          </w:r>
          <w:r>
            <w:fldChar w:fldCharType="separate"/>
          </w:r>
          <w:r w:rsidR="00EF0C34">
            <w:t>1.4.4 Nukleinsäure sequenz-basierte Amplifikation</w:t>
          </w:r>
          <w:r w:rsidR="00EF0C34">
            <w:tab/>
          </w:r>
          <w:r w:rsidR="00EF0C34">
            <w:fldChar w:fldCharType="begin"/>
          </w:r>
          <w:r w:rsidR="00EF0C34">
            <w:instrText>PAGEREF _Toc14725 \h</w:instrText>
          </w:r>
          <w:r w:rsidR="00EF0C34">
            <w:fldChar w:fldCharType="separate"/>
          </w:r>
          <w:r w:rsidR="00EF0C34">
            <w:t>7</w:t>
          </w:r>
          <w:r w:rsidR="00EF0C34">
            <w:fldChar w:fldCharType="end"/>
          </w:r>
          <w:r>
            <w:fldChar w:fldCharType="end"/>
          </w:r>
        </w:p>
        <w:p w14:paraId="776636F1" w14:textId="77777777" w:rsidR="00807941" w:rsidRDefault="00000000">
          <w:pPr>
            <w:pStyle w:val="Verzeichnis3"/>
            <w:tabs>
              <w:tab w:val="right" w:leader="dot" w:pos="9422"/>
            </w:tabs>
            <w:spacing w:line="360" w:lineRule="auto"/>
            <w:pPrChange w:id="12" w:author="Iris Bachmann" w:date="2023-02-06T10:21:00Z">
              <w:pPr>
                <w:pStyle w:val="Verzeichnis3"/>
                <w:tabs>
                  <w:tab w:val="right" w:leader="dot" w:pos="9422"/>
                </w:tabs>
              </w:pPr>
            </w:pPrChange>
          </w:pPr>
          <w:r>
            <w:fldChar w:fldCharType="begin"/>
          </w:r>
          <w:r>
            <w:instrText>HYPERLINK \l "_Toc14726" \h</w:instrText>
          </w:r>
          <w:r>
            <w:fldChar w:fldCharType="separate"/>
          </w:r>
          <w:r w:rsidR="00EF0C34">
            <w:t>1.4.5 Rekombinase Polymerase Amplifikation</w:t>
          </w:r>
          <w:r w:rsidR="00EF0C34">
            <w:tab/>
          </w:r>
          <w:r w:rsidR="00EF0C34">
            <w:fldChar w:fldCharType="begin"/>
          </w:r>
          <w:r w:rsidR="00EF0C34">
            <w:instrText>PAGEREF _Toc14726 \h</w:instrText>
          </w:r>
          <w:r w:rsidR="00EF0C34">
            <w:fldChar w:fldCharType="separate"/>
          </w:r>
          <w:r w:rsidR="00EF0C34">
            <w:t>9</w:t>
          </w:r>
          <w:r w:rsidR="00EF0C34">
            <w:fldChar w:fldCharType="end"/>
          </w:r>
          <w:r>
            <w:fldChar w:fldCharType="end"/>
          </w:r>
        </w:p>
        <w:p w14:paraId="2756A9FF" w14:textId="77777777" w:rsidR="00807941" w:rsidRDefault="00000000">
          <w:pPr>
            <w:pStyle w:val="Verzeichnis2"/>
            <w:tabs>
              <w:tab w:val="right" w:leader="dot" w:pos="9422"/>
            </w:tabs>
            <w:spacing w:line="360" w:lineRule="auto"/>
            <w:pPrChange w:id="13" w:author="Iris Bachmann" w:date="2023-02-06T10:21:00Z">
              <w:pPr>
                <w:pStyle w:val="Verzeichnis2"/>
                <w:tabs>
                  <w:tab w:val="right" w:leader="dot" w:pos="9422"/>
                </w:tabs>
              </w:pPr>
            </w:pPrChange>
          </w:pPr>
          <w:r>
            <w:fldChar w:fldCharType="begin"/>
          </w:r>
          <w:r>
            <w:instrText>HYPERLINK \l "_Toc14727" \h</w:instrText>
          </w:r>
          <w:r>
            <w:fldChar w:fldCharType="separate"/>
          </w:r>
          <w:r w:rsidR="00EF0C34">
            <w:t>1.5 Ziel der Arbeit</w:t>
          </w:r>
          <w:r w:rsidR="00EF0C34">
            <w:tab/>
          </w:r>
          <w:r w:rsidR="00EF0C34">
            <w:fldChar w:fldCharType="begin"/>
          </w:r>
          <w:r w:rsidR="00EF0C34">
            <w:instrText>PAGEREF _Toc14727 \h</w:instrText>
          </w:r>
          <w:r w:rsidR="00EF0C34">
            <w:fldChar w:fldCharType="separate"/>
          </w:r>
          <w:r w:rsidR="00EF0C34">
            <w:t>9</w:t>
          </w:r>
          <w:r w:rsidR="00EF0C34">
            <w:fldChar w:fldCharType="end"/>
          </w:r>
          <w:r>
            <w:fldChar w:fldCharType="end"/>
          </w:r>
        </w:p>
        <w:p w14:paraId="42C46B96" w14:textId="77777777" w:rsidR="00807941" w:rsidRDefault="00EF0C34">
          <w:pPr>
            <w:spacing w:line="360" w:lineRule="auto"/>
            <w:pPrChange w:id="14" w:author="Iris Bachmann" w:date="2023-02-06T10:21:00Z">
              <w:pPr/>
            </w:pPrChange>
          </w:pPr>
          <w:r>
            <w:fldChar w:fldCharType="end"/>
          </w:r>
        </w:p>
      </w:sdtContent>
    </w:sdt>
    <w:p w14:paraId="04602C11" w14:textId="77777777" w:rsidR="00807941" w:rsidRDefault="00EF0C34">
      <w:pPr>
        <w:spacing w:line="360" w:lineRule="auto"/>
        <w:pPrChange w:id="15" w:author="Iris Bachmann" w:date="2023-02-06T10:21:00Z">
          <w:pPr>
            <w:spacing w:line="259" w:lineRule="auto"/>
          </w:pPr>
        </w:pPrChange>
      </w:pPr>
      <w:r>
        <w:br w:type="page"/>
      </w:r>
    </w:p>
    <w:p w14:paraId="78874218" w14:textId="77777777" w:rsidR="00807941" w:rsidRDefault="00EF0C34">
      <w:pPr>
        <w:pStyle w:val="berschrift1"/>
        <w:spacing w:after="204" w:line="360" w:lineRule="auto"/>
        <w:ind w:left="456" w:hanging="448"/>
        <w:pPrChange w:id="16" w:author="Iris Bachmann" w:date="2023-02-06T10:21:00Z">
          <w:pPr>
            <w:pStyle w:val="berschrift1"/>
            <w:spacing w:after="204"/>
            <w:ind w:left="456" w:hanging="448"/>
          </w:pPr>
        </w:pPrChange>
      </w:pPr>
      <w:bookmarkStart w:id="17" w:name="_Toc14715"/>
      <w:r>
        <w:lastRenderedPageBreak/>
        <w:t>Einleitung</w:t>
      </w:r>
      <w:bookmarkEnd w:id="17"/>
    </w:p>
    <w:p w14:paraId="77FF7C37" w14:textId="2EC7D634" w:rsidR="00807941" w:rsidRDefault="00EF0C34">
      <w:pPr>
        <w:pStyle w:val="berschrift2"/>
        <w:spacing w:line="360" w:lineRule="auto"/>
        <w:ind w:left="591" w:hanging="583"/>
        <w:pPrChange w:id="18" w:author="Iris Bachmann" w:date="2023-02-06T10:21:00Z">
          <w:pPr>
            <w:pStyle w:val="berschrift2"/>
            <w:ind w:left="591" w:hanging="583"/>
          </w:pPr>
        </w:pPrChange>
      </w:pPr>
      <w:bookmarkStart w:id="19" w:name="_Toc14716"/>
      <w:r>
        <w:t xml:space="preserve">Viren - Die Gefahr aus dem </w:t>
      </w:r>
      <w:ins w:id="20" w:author="Gregory Dame" w:date="2023-01-31T10:06:00Z">
        <w:r w:rsidR="00F52BE7">
          <w:t>N</w:t>
        </w:r>
      </w:ins>
      <w:del w:id="21" w:author="Gregory Dame" w:date="2023-01-31T10:06:00Z">
        <w:r w:rsidDel="00F52BE7">
          <w:delText>n</w:delText>
        </w:r>
      </w:del>
      <w:r>
        <w:t>ichts</w:t>
      </w:r>
      <w:bookmarkEnd w:id="19"/>
    </w:p>
    <w:p w14:paraId="1F4D4098" w14:textId="0BE63F03" w:rsidR="00807941" w:rsidDel="00F52BE7" w:rsidRDefault="00EF0C34">
      <w:pPr>
        <w:spacing w:after="0" w:line="360" w:lineRule="auto"/>
        <w:ind w:left="8"/>
        <w:rPr>
          <w:del w:id="22" w:author="Gregory Dame" w:date="2023-01-31T10:08:00Z"/>
        </w:rPr>
        <w:pPrChange w:id="23" w:author="Iris Bachmann" w:date="2023-02-06T10:21:00Z">
          <w:pPr>
            <w:spacing w:after="0"/>
            <w:ind w:left="8"/>
          </w:pPr>
        </w:pPrChange>
      </w:pPr>
      <w:r>
        <w:t xml:space="preserve">Infektionskrankheiten verursacht durch Viren oder multiresistente </w:t>
      </w:r>
      <w:commentRangeStart w:id="24"/>
      <w:del w:id="25" w:author="Gregory Dame" w:date="2023-01-31T10:06:00Z">
        <w:r w:rsidDel="00F52BE7">
          <w:delText xml:space="preserve">Bakterien </w:delText>
        </w:r>
      </w:del>
      <w:ins w:id="26" w:author="Gregory Dame" w:date="2023-01-31T10:06:00Z">
        <w:r w:rsidR="00F52BE7">
          <w:t>Keime</w:t>
        </w:r>
      </w:ins>
      <w:commentRangeEnd w:id="24"/>
      <w:ins w:id="27" w:author="Gregory Dame" w:date="2023-01-31T10:07:00Z">
        <w:r w:rsidR="00F52BE7">
          <w:rPr>
            <w:rStyle w:val="Kommentarzeichen"/>
          </w:rPr>
          <w:commentReference w:id="24"/>
        </w:r>
      </w:ins>
      <w:ins w:id="28" w:author="Gregory Dame" w:date="2023-01-31T10:06:00Z">
        <w:r w:rsidR="00F52BE7">
          <w:t xml:space="preserve"> </w:t>
        </w:r>
      </w:ins>
      <w:r>
        <w:t>sind eine ernstzunehmende Bedrohung für Menschen und</w:t>
      </w:r>
      <w:del w:id="29" w:author="Gregory Dame" w:date="2023-01-31T10:08:00Z">
        <w:r w:rsidDel="00F52BE7">
          <w:delText xml:space="preserve"> Staaten</w:delText>
        </w:r>
      </w:del>
      <w:ins w:id="30" w:author="Gregory Dame" w:date="2023-01-31T10:08:00Z">
        <w:r w:rsidR="00F52BE7">
          <w:t xml:space="preserve"> staatliche Systeme</w:t>
        </w:r>
      </w:ins>
      <w:r>
        <w:t>. Dabei sorgen virale Epidemien und Pandemien wie die Spanische Grippe</w:t>
      </w:r>
      <w:ins w:id="31" w:author="Gregory Dame" w:date="2023-01-31T10:08:00Z">
        <w:r w:rsidR="00F52BE7">
          <w:t xml:space="preserve"> </w:t>
        </w:r>
      </w:ins>
    </w:p>
    <w:p w14:paraId="45A28C8E" w14:textId="38B03824" w:rsidR="00F52BE7" w:rsidRDefault="00EF0C34">
      <w:pPr>
        <w:spacing w:after="0" w:line="360" w:lineRule="auto"/>
        <w:ind w:left="8"/>
        <w:rPr>
          <w:ins w:id="32" w:author="Gregory Dame" w:date="2023-01-31T10:29:00Z"/>
        </w:rPr>
        <w:pPrChange w:id="33" w:author="Iris Bachmann" w:date="2023-02-06T10:21:00Z">
          <w:pPr>
            <w:spacing w:after="0"/>
            <w:ind w:left="8"/>
          </w:pPr>
        </w:pPrChange>
      </w:pPr>
      <w:r>
        <w:t>(</w:t>
      </w:r>
      <w:commentRangeStart w:id="34"/>
      <w:r>
        <w:t>1918</w:t>
      </w:r>
      <w:commentRangeEnd w:id="34"/>
      <w:r w:rsidR="00F52BE7">
        <w:rPr>
          <w:rStyle w:val="Kommentarzeichen"/>
        </w:rPr>
        <w:commentReference w:id="34"/>
      </w:r>
      <w:r>
        <w:t>) mit über 50 Millionen Toten (</w:t>
      </w:r>
      <w:proofErr w:type="spellStart"/>
      <w:r>
        <w:rPr>
          <w:color w:val="4169E1"/>
        </w:rPr>
        <w:t>Dharmapalan</w:t>
      </w:r>
      <w:proofErr w:type="spellEnd"/>
      <w:r>
        <w:rPr>
          <w:color w:val="4169E1"/>
        </w:rPr>
        <w:t>, 2020</w:t>
      </w:r>
      <w:r>
        <w:t>), das Chikungunya Virus (2006) mit mehr als 1,3 Millionen Infizierten (</w:t>
      </w:r>
      <w:proofErr w:type="spellStart"/>
      <w:r>
        <w:rPr>
          <w:color w:val="4169E1"/>
        </w:rPr>
        <w:t>Charrel</w:t>
      </w:r>
      <w:proofErr w:type="spellEnd"/>
      <w:r>
        <w:rPr>
          <w:color w:val="4169E1"/>
        </w:rPr>
        <w:t xml:space="preserve"> </w:t>
      </w:r>
      <w:r>
        <w:rPr>
          <w:i/>
          <w:color w:val="4169E1"/>
        </w:rPr>
        <w:t>et al.</w:t>
      </w:r>
      <w:r>
        <w:rPr>
          <w:color w:val="4169E1"/>
        </w:rPr>
        <w:t>, 2007</w:t>
      </w:r>
      <w:r>
        <w:t>)</w:t>
      </w:r>
      <w:del w:id="35" w:author="Gregory Dame" w:date="2023-01-31T10:12:00Z">
        <w:r w:rsidDel="00F52BE7">
          <w:delText>,</w:delText>
        </w:r>
      </w:del>
      <w:r>
        <w:t xml:space="preserve"> und die aktuelle SARS-CoV-2 Pandemie mit weit über 140 Millionen Infizierten (</w:t>
      </w:r>
      <w:r>
        <w:rPr>
          <w:color w:val="4169E1"/>
        </w:rPr>
        <w:t xml:space="preserve">Bai </w:t>
      </w:r>
      <w:r>
        <w:rPr>
          <w:i/>
          <w:color w:val="4169E1"/>
        </w:rPr>
        <w:t>et al.</w:t>
      </w:r>
      <w:r>
        <w:rPr>
          <w:color w:val="4169E1"/>
        </w:rPr>
        <w:t>, 2021</w:t>
      </w:r>
      <w:r>
        <w:t>) für weltweite Krisen und Milliardenschäden (</w:t>
      </w:r>
      <w:r>
        <w:rPr>
          <w:color w:val="4169E1"/>
        </w:rPr>
        <w:t xml:space="preserve">Louie </w:t>
      </w:r>
      <w:r>
        <w:rPr>
          <w:i/>
          <w:color w:val="4169E1"/>
        </w:rPr>
        <w:t>et al.</w:t>
      </w:r>
      <w:r>
        <w:rPr>
          <w:color w:val="4169E1"/>
        </w:rPr>
        <w:t>, 2009</w:t>
      </w:r>
      <w:r>
        <w:t>)</w:t>
      </w:r>
      <w:commentRangeStart w:id="36"/>
      <w:r>
        <w:t xml:space="preserve">. </w:t>
      </w:r>
      <w:commentRangeEnd w:id="36"/>
      <w:r w:rsidR="000F624A">
        <w:rPr>
          <w:rStyle w:val="Kommentarzeichen"/>
        </w:rPr>
        <w:commentReference w:id="36"/>
      </w:r>
      <w:r>
        <w:t xml:space="preserve">Viren lassen </w:t>
      </w:r>
      <w:ins w:id="37" w:author="Iris Bachmann" w:date="2023-02-06T10:03:00Z">
        <w:r w:rsidR="000F624A">
          <w:t>sich,</w:t>
        </w:r>
      </w:ins>
      <w:ins w:id="38" w:author="Iris Bachmann" w:date="2023-02-06T10:04:00Z">
        <w:r w:rsidR="007E767C">
          <w:t xml:space="preserve"> </w:t>
        </w:r>
      </w:ins>
      <w:ins w:id="39" w:author="Gregory Dame" w:date="2023-01-31T10:26:00Z">
        <w:r w:rsidR="00F52BE7">
          <w:t>in einer ersten Annäherung</w:t>
        </w:r>
      </w:ins>
      <w:ins w:id="40" w:author="Iris Bachmann" w:date="2023-02-06T10:03:00Z">
        <w:r w:rsidR="000F624A">
          <w:t>,</w:t>
        </w:r>
      </w:ins>
      <w:ins w:id="41" w:author="Gregory Dame" w:date="2023-01-31T10:26:00Z">
        <w:r w:rsidR="00F52BE7">
          <w:t xml:space="preserve"> </w:t>
        </w:r>
      </w:ins>
      <w:del w:id="42" w:author="Iris Bachmann" w:date="2023-02-06T10:03:00Z">
        <w:r w:rsidDel="000F624A">
          <w:delText>sich</w:delText>
        </w:r>
      </w:del>
      <w:r>
        <w:t xml:space="preserve"> als ca. 16 nm bis 200 nm große infektiöse Einheiten</w:t>
      </w:r>
      <w:ins w:id="43" w:author="Iris Bachmann" w:date="2023-02-06T10:04:00Z">
        <w:r w:rsidR="007E767C">
          <w:t xml:space="preserve"> mit einem</w:t>
        </w:r>
        <w:r w:rsidR="007E767C" w:rsidRPr="007E767C">
          <w:rPr>
            <w:color w:val="FF0000"/>
          </w:rPr>
          <w:t xml:space="preserve"> </w:t>
        </w:r>
        <w:r w:rsidR="007E767C">
          <w:rPr>
            <w:color w:val="FF0000"/>
          </w:rPr>
          <w:t>DNA oder RNA-</w:t>
        </w:r>
        <w:r w:rsidR="007E767C">
          <w:t xml:space="preserve">Genom beschreiben. </w:t>
        </w:r>
      </w:ins>
      <w:del w:id="44" w:author="Iris Bachmann" w:date="2023-02-06T10:04:00Z">
        <w:r w:rsidDel="007E767C">
          <w:delText>, bestehend</w:delText>
        </w:r>
      </w:del>
      <w:ins w:id="45" w:author="Iris Bachmann" w:date="2023-02-06T10:04:00Z">
        <w:r w:rsidR="007E767C">
          <w:t>Einige</w:t>
        </w:r>
      </w:ins>
      <w:ins w:id="46" w:author="Iris Bachmann" w:date="2023-02-06T10:05:00Z">
        <w:r w:rsidR="007E767C">
          <w:t xml:space="preserve">, sogenannte behüllte </w:t>
        </w:r>
      </w:ins>
      <w:ins w:id="47" w:author="Iris Bachmann" w:date="2023-02-06T10:04:00Z">
        <w:r w:rsidR="007E767C">
          <w:t xml:space="preserve">Viren </w:t>
        </w:r>
      </w:ins>
      <w:ins w:id="48" w:author="Iris Bachmann" w:date="2023-02-06T10:05:00Z">
        <w:r w:rsidR="007E767C">
          <w:t>weisen</w:t>
        </w:r>
      </w:ins>
      <w:ins w:id="49" w:author="Iris Bachmann" w:date="2023-02-06T10:04:00Z">
        <w:r w:rsidR="007E767C">
          <w:t xml:space="preserve"> zudem</w:t>
        </w:r>
      </w:ins>
      <w:r>
        <w:t xml:space="preserve"> </w:t>
      </w:r>
      <w:del w:id="50" w:author="Iris Bachmann" w:date="2023-02-06T10:05:00Z">
        <w:r w:rsidDel="007E767C">
          <w:delText xml:space="preserve">aus einer </w:delText>
        </w:r>
        <w:commentRangeStart w:id="51"/>
        <w:r w:rsidDel="007E767C">
          <w:delText>Proteinhülle</w:delText>
        </w:r>
        <w:commentRangeEnd w:id="51"/>
        <w:r w:rsidR="00F52BE7" w:rsidDel="007E767C">
          <w:rPr>
            <w:rStyle w:val="Kommentarzeichen"/>
          </w:rPr>
          <w:commentReference w:id="51"/>
        </w:r>
        <w:r w:rsidDel="007E767C">
          <w:delText xml:space="preserve"> </w:delText>
        </w:r>
      </w:del>
      <w:ins w:id="52" w:author="Gregory Dame" w:date="2023-01-31T11:18:00Z">
        <w:del w:id="53" w:author="Iris Bachmann" w:date="2023-02-06T10:05:00Z">
          <w:r w:rsidR="00F52BE7" w:rsidRPr="00F52BE7" w:rsidDel="007E767C">
            <w:delText>E</w:delText>
          </w:r>
        </w:del>
      </w:ins>
      <w:ins w:id="54" w:author="Iris Bachmann" w:date="2023-02-06T10:05:00Z">
        <w:r w:rsidR="007E767C">
          <w:t>e</w:t>
        </w:r>
      </w:ins>
      <w:ins w:id="55" w:author="Gregory Dame" w:date="2023-01-31T11:18:00Z">
        <w:r w:rsidR="00F52BE7" w:rsidRPr="00F52BE7">
          <w:t>ine Virushülle besteh</w:t>
        </w:r>
        <w:del w:id="56" w:author="Iris Bachmann" w:date="2023-02-06T10:05:00Z">
          <w:r w:rsidR="00F52BE7" w:rsidRPr="00F52BE7" w:rsidDel="007E767C">
            <w:delText>t</w:delText>
          </w:r>
        </w:del>
      </w:ins>
      <w:ins w:id="57" w:author="Iris Bachmann" w:date="2023-02-06T10:05:00Z">
        <w:r w:rsidR="007E767C">
          <w:t>end</w:t>
        </w:r>
      </w:ins>
      <w:ins w:id="58" w:author="Gregory Dame" w:date="2023-01-31T11:18:00Z">
        <w:r w:rsidR="00F52BE7" w:rsidRPr="00F52BE7">
          <w:t xml:space="preserve"> </w:t>
        </w:r>
        <w:del w:id="59" w:author="Iris Bachmann" w:date="2023-02-06T10:05:00Z">
          <w:r w:rsidR="00F52BE7" w:rsidRPr="00F52BE7" w:rsidDel="007E767C">
            <w:delText>immer</w:delText>
          </w:r>
        </w:del>
        <w:r w:rsidR="00F52BE7" w:rsidRPr="00F52BE7">
          <w:t xml:space="preserve"> aus viralen Hüllproteinen</w:t>
        </w:r>
      </w:ins>
      <w:ins w:id="60" w:author="Iris Bachmann" w:date="2023-02-06T10:05:00Z">
        <w:r w:rsidR="007E767C">
          <w:t xml:space="preserve"> auf</w:t>
        </w:r>
      </w:ins>
      <w:ins w:id="61" w:author="Gregory Dame" w:date="2023-01-31T11:18:00Z">
        <w:r w:rsidR="00F52BE7" w:rsidRPr="00F52BE7">
          <w:t>, die in eine Phospholipid-Doppelschicht eingebettet sind.</w:t>
        </w:r>
        <w:r w:rsidR="00F52BE7">
          <w:t xml:space="preserve"> </w:t>
        </w:r>
      </w:ins>
      <w:del w:id="62" w:author="Iris Bachmann" w:date="2023-02-06T10:06:00Z">
        <w:r w:rsidDel="007E767C">
          <w:delText xml:space="preserve">mit einem </w:delText>
        </w:r>
        <w:r w:rsidDel="007E767C">
          <w:rPr>
            <w:color w:val="FF0000"/>
          </w:rPr>
          <w:delText xml:space="preserve">DNA oder RNA </w:delText>
        </w:r>
        <w:r w:rsidDel="007E767C">
          <w:delText xml:space="preserve">Kern </w:delText>
        </w:r>
      </w:del>
      <w:ins w:id="63" w:author="Gregory Dame" w:date="2023-01-31T10:12:00Z">
        <w:del w:id="64" w:author="Iris Bachmann" w:date="2023-02-06T10:06:00Z">
          <w:r w:rsidR="00F52BE7" w:rsidDel="007E767C">
            <w:delText xml:space="preserve">Genom </w:delText>
          </w:r>
        </w:del>
      </w:ins>
      <w:del w:id="65" w:author="Iris Bachmann" w:date="2023-02-06T10:06:00Z">
        <w:r w:rsidDel="007E767C">
          <w:delText xml:space="preserve">beschreiben. </w:delText>
        </w:r>
      </w:del>
    </w:p>
    <w:p w14:paraId="2700CBD1" w14:textId="4A55DB3D" w:rsidR="00F52BE7" w:rsidRDefault="00F52BE7">
      <w:pPr>
        <w:spacing w:after="0" w:line="360" w:lineRule="auto"/>
        <w:ind w:left="8"/>
        <w:rPr>
          <w:ins w:id="66" w:author="Gregory Dame" w:date="2023-01-31T10:29:00Z"/>
        </w:rPr>
        <w:pPrChange w:id="67" w:author="Iris Bachmann" w:date="2023-02-06T10:21:00Z">
          <w:pPr>
            <w:spacing w:after="0"/>
            <w:ind w:left="8"/>
          </w:pPr>
        </w:pPrChange>
      </w:pPr>
      <w:ins w:id="68" w:author="Gregory Dame" w:date="2023-01-31T10:29:00Z">
        <w:r>
          <w:rPr>
            <w:noProof/>
          </w:rPr>
          <w:drawing>
            <wp:inline distT="0" distB="0" distL="0" distR="0" wp14:anchorId="5AC898D6" wp14:editId="6A7C2D50">
              <wp:extent cx="1795997" cy="194133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079" cy="1956559"/>
                      </a:xfrm>
                      <a:prstGeom prst="rect">
                        <a:avLst/>
                      </a:prstGeom>
                    </pic:spPr>
                  </pic:pic>
                </a:graphicData>
              </a:graphic>
            </wp:inline>
          </w:drawing>
        </w:r>
      </w:ins>
    </w:p>
    <w:p w14:paraId="4F20F3D8" w14:textId="4D91B515" w:rsidR="00F52BE7" w:rsidRDefault="00F52BE7">
      <w:pPr>
        <w:spacing w:after="0" w:line="360" w:lineRule="auto"/>
        <w:ind w:left="8"/>
        <w:rPr>
          <w:ins w:id="69" w:author="Gregory Dame" w:date="2023-01-31T10:29:00Z"/>
        </w:rPr>
        <w:pPrChange w:id="70" w:author="Iris Bachmann" w:date="2023-02-06T10:21:00Z">
          <w:pPr>
            <w:spacing w:after="0"/>
            <w:ind w:left="8"/>
          </w:pPr>
        </w:pPrChange>
      </w:pPr>
      <w:commentRangeStart w:id="71"/>
      <w:commentRangeStart w:id="72"/>
      <w:ins w:id="73" w:author="Gregory Dame" w:date="2023-01-31T10:30:00Z">
        <w:r>
          <w:t xml:space="preserve">Beispiel Influenza </w:t>
        </w:r>
        <w:proofErr w:type="spellStart"/>
        <w:r>
          <w:t>virus</w:t>
        </w:r>
        <w:proofErr w:type="spellEnd"/>
        <w:r>
          <w:t xml:space="preserve"> aus </w:t>
        </w:r>
        <w:proofErr w:type="spellStart"/>
        <w:r>
          <w:t>wiki</w:t>
        </w:r>
        <w:proofErr w:type="spellEnd"/>
        <w:r>
          <w:t xml:space="preserve"> geklaut </w:t>
        </w:r>
      </w:ins>
      <w:commentRangeEnd w:id="71"/>
      <w:ins w:id="74" w:author="Gregory Dame" w:date="2023-01-31T11:18:00Z">
        <w:r>
          <w:rPr>
            <w:rStyle w:val="Kommentarzeichen"/>
          </w:rPr>
          <w:commentReference w:id="71"/>
        </w:r>
      </w:ins>
      <w:commentRangeEnd w:id="72"/>
      <w:r w:rsidR="007E767C">
        <w:rPr>
          <w:rStyle w:val="Kommentarzeichen"/>
        </w:rPr>
        <w:commentReference w:id="72"/>
      </w:r>
    </w:p>
    <w:p w14:paraId="71B3CF5F" w14:textId="4B536BBA" w:rsidR="00807941" w:rsidDel="00F524D6" w:rsidRDefault="00EF0C34">
      <w:pPr>
        <w:spacing w:after="4" w:line="360" w:lineRule="auto"/>
        <w:ind w:left="8"/>
        <w:rPr>
          <w:del w:id="75" w:author="Iris Bachmann" w:date="2023-02-06T10:15:00Z"/>
        </w:rPr>
        <w:pPrChange w:id="76" w:author="Iris Bachmann" w:date="2023-02-06T10:21:00Z">
          <w:pPr>
            <w:spacing w:after="4"/>
            <w:ind w:left="8"/>
          </w:pPr>
        </w:pPrChange>
      </w:pPr>
      <w:del w:id="77" w:author="Gregory Dame" w:date="2023-01-31T11:11:00Z">
        <w:r w:rsidDel="00F52BE7">
          <w:delText>Sie haben</w:delText>
        </w:r>
      </w:del>
      <w:ins w:id="78" w:author="Gregory Dame" w:date="2023-01-31T11:11:00Z">
        <w:r w:rsidR="00F52BE7">
          <w:t>Da Viren</w:t>
        </w:r>
      </w:ins>
      <w:r>
        <w:t xml:space="preserve"> keinen eigenen Reproduktionsmechanismu</w:t>
      </w:r>
      <w:ins w:id="79" w:author="Gregory Dame" w:date="2023-01-31T11:12:00Z">
        <w:r w:rsidR="00F52BE7">
          <w:t>s besitzen</w:t>
        </w:r>
      </w:ins>
      <w:del w:id="80" w:author="Gregory Dame" w:date="2023-01-31T11:12:00Z">
        <w:r w:rsidDel="00F52BE7">
          <w:delText>s und</w:delText>
        </w:r>
      </w:del>
      <w:ins w:id="81" w:author="Gregory Dame" w:date="2023-01-31T11:12:00Z">
        <w:r w:rsidR="00F52BE7">
          <w:t xml:space="preserve">, </w:t>
        </w:r>
      </w:ins>
      <w:del w:id="82" w:author="Gregory Dame" w:date="2023-01-31T11:12:00Z">
        <w:r w:rsidDel="00F52BE7">
          <w:delText xml:space="preserve"> </w:delText>
        </w:r>
      </w:del>
      <w:r>
        <w:t xml:space="preserve">sind </w:t>
      </w:r>
      <w:ins w:id="83" w:author="Gregory Dame" w:date="2023-01-31T11:12:00Z">
        <w:r w:rsidR="00F52BE7">
          <w:t xml:space="preserve">sie </w:t>
        </w:r>
      </w:ins>
      <w:r>
        <w:t>auf die Infizierung</w:t>
      </w:r>
      <w:del w:id="84" w:author="Gregory Dame" w:date="2023-01-31T11:12:00Z">
        <w:r w:rsidDel="00F52BE7">
          <w:delText xml:space="preserve"> von</w:delText>
        </w:r>
      </w:del>
      <w:r>
        <w:t xml:space="preserve"> </w:t>
      </w:r>
      <w:del w:id="85" w:author="Gregory Dame" w:date="2023-01-31T11:13:00Z">
        <w:r w:rsidDel="00F52BE7">
          <w:delText>andere</w:delText>
        </w:r>
      </w:del>
      <w:ins w:id="86" w:author="Gregory Dame" w:date="2023-01-31T11:13:00Z">
        <w:r w:rsidR="00F52BE7">
          <w:t>von</w:t>
        </w:r>
      </w:ins>
      <w:del w:id="87" w:author="Gregory Dame" w:date="2023-01-31T11:12:00Z">
        <w:r w:rsidDel="00F52BE7">
          <w:delText>n</w:delText>
        </w:r>
      </w:del>
      <w:r>
        <w:t xml:space="preserve"> Zellen angewiesen</w:t>
      </w:r>
      <w:ins w:id="88" w:author="Gregory Dame" w:date="2023-01-31T11:19:00Z">
        <w:r w:rsidR="00F52BE7">
          <w:t xml:space="preserve">, damit </w:t>
        </w:r>
      </w:ins>
      <w:ins w:id="89" w:author="Iris Bachmann" w:date="2023-02-06T10:07:00Z">
        <w:r w:rsidR="007E767C">
          <w:t xml:space="preserve">sie </w:t>
        </w:r>
      </w:ins>
      <w:ins w:id="90" w:author="Gregory Dame" w:date="2023-01-31T11:19:00Z">
        <w:r w:rsidR="00F52BE7">
          <w:t>mit</w:t>
        </w:r>
      </w:ins>
      <w:ins w:id="91" w:author="Iris Bachmann" w:date="2023-02-06T10:08:00Z">
        <w:r w:rsidR="007E767C">
          <w:t>tels</w:t>
        </w:r>
      </w:ins>
      <w:ins w:id="92" w:author="Gregory Dame" w:date="2023-01-31T11:19:00Z">
        <w:r w:rsidR="00F52BE7">
          <w:t xml:space="preserve"> der </w:t>
        </w:r>
      </w:ins>
      <w:del w:id="93" w:author="Iris Bachmann" w:date="2023-02-06T10:08:00Z">
        <w:r w:rsidDel="007E767C">
          <w:delText>,</w:delText>
        </w:r>
      </w:del>
      <w:del w:id="94" w:author="Gregory Dame" w:date="2023-01-31T11:12:00Z">
        <w:r w:rsidDel="00F52BE7">
          <w:delText xml:space="preserve"> welche mithilfe </w:delText>
        </w:r>
      </w:del>
      <w:del w:id="95" w:author="Gregory Dame" w:date="2023-01-31T11:13:00Z">
        <w:r w:rsidDel="00F52BE7">
          <w:delText xml:space="preserve">ihrer </w:delText>
        </w:r>
      </w:del>
      <w:r>
        <w:t>Reproduktions-</w:t>
      </w:r>
      <w:del w:id="96" w:author="Gregory Dame" w:date="2023-01-31T11:19:00Z">
        <w:r w:rsidDel="00F52BE7">
          <w:delText xml:space="preserve">Maschinerie </w:delText>
        </w:r>
      </w:del>
      <w:ins w:id="97" w:author="Gregory Dame" w:date="2023-01-31T11:19:00Z">
        <w:r w:rsidR="00F52BE7">
          <w:t>Maschinerie des</w:t>
        </w:r>
      </w:ins>
      <w:ins w:id="98" w:author="Gregory Dame" w:date="2023-01-31T11:20:00Z">
        <w:r w:rsidR="00F52BE7">
          <w:t xml:space="preserve"> Wirtes </w:t>
        </w:r>
      </w:ins>
      <w:r>
        <w:t xml:space="preserve">die </w:t>
      </w:r>
      <w:ins w:id="99" w:author="Gregory Dame" w:date="2023-01-31T11:11:00Z">
        <w:r w:rsidR="00F52BE7">
          <w:t>v</w:t>
        </w:r>
      </w:ins>
      <w:del w:id="100" w:author="Gregory Dame" w:date="2023-01-31T11:11:00Z">
        <w:r w:rsidDel="00F52BE7">
          <w:delText>V</w:delText>
        </w:r>
      </w:del>
      <w:r>
        <w:t>iralen Komponenten vervielfältig</w:t>
      </w:r>
      <w:ins w:id="101" w:author="Gregory Dame" w:date="2023-01-31T11:20:00Z">
        <w:del w:id="102" w:author="Iris Bachmann" w:date="2023-02-06T10:08:00Z">
          <w:r w:rsidR="00F52BE7" w:rsidDel="007E767C">
            <w:delText>t</w:delText>
          </w:r>
        </w:del>
      </w:ins>
      <w:ins w:id="103" w:author="Iris Bachmann" w:date="2023-02-06T10:08:00Z">
        <w:r w:rsidR="007E767C">
          <w:t>en</w:t>
        </w:r>
      </w:ins>
      <w:ins w:id="104" w:author="Gregory Dame" w:date="2023-01-31T11:20:00Z">
        <w:r w:rsidR="00F52BE7">
          <w:t xml:space="preserve"> </w:t>
        </w:r>
        <w:del w:id="105" w:author="Iris Bachmann" w:date="2023-02-06T10:08:00Z">
          <w:r w:rsidR="00F52BE7" w:rsidDel="007E767C">
            <w:delText xml:space="preserve">werden </w:delText>
          </w:r>
        </w:del>
        <w:r w:rsidR="00F52BE7">
          <w:t>können</w:t>
        </w:r>
      </w:ins>
      <w:del w:id="106" w:author="Gregory Dame" w:date="2023-01-31T11:20:00Z">
        <w:r w:rsidDel="00F52BE7">
          <w:delText>en</w:delText>
        </w:r>
      </w:del>
      <w:r>
        <w:t xml:space="preserve"> (</w:t>
      </w:r>
      <w:r>
        <w:rPr>
          <w:color w:val="4169E1"/>
        </w:rPr>
        <w:t xml:space="preserve">Modrow </w:t>
      </w:r>
      <w:r>
        <w:rPr>
          <w:i/>
          <w:color w:val="4169E1"/>
        </w:rPr>
        <w:t>et al.</w:t>
      </w:r>
      <w:r>
        <w:rPr>
          <w:color w:val="4169E1"/>
        </w:rPr>
        <w:t>, 2010</w:t>
      </w:r>
      <w:r>
        <w:t xml:space="preserve">). </w:t>
      </w:r>
      <w:commentRangeStart w:id="107"/>
      <w:ins w:id="108" w:author="Gregory Dame" w:date="2023-01-31T11:27:00Z">
        <w:r w:rsidR="00F52BE7" w:rsidRPr="00F52BE7">
          <w:rPr>
            <w:lang w:val="en-US"/>
            <w:rPrChange w:id="109" w:author="Gregory Dame" w:date="2023-01-31T11:27:00Z">
              <w:rPr/>
            </w:rPrChange>
          </w:rPr>
          <w:t xml:space="preserve">The remarkable capacity of some viruses to adapt to new hosts and environments is highly dependent on their ability to generate </w:t>
        </w:r>
        <w:r w:rsidR="00F52BE7" w:rsidRPr="00F52BE7">
          <w:rPr>
            <w:i/>
            <w:iCs/>
            <w:lang w:val="en-US"/>
            <w:rPrChange w:id="110" w:author="Gregory Dame" w:date="2023-01-31T11:34:00Z">
              <w:rPr/>
            </w:rPrChange>
          </w:rPr>
          <w:t>de novo</w:t>
        </w:r>
        <w:r w:rsidR="00F52BE7" w:rsidRPr="00F52BE7">
          <w:rPr>
            <w:lang w:val="en-US"/>
            <w:rPrChange w:id="111" w:author="Gregory Dame" w:date="2023-01-31T11:27:00Z">
              <w:rPr/>
            </w:rPrChange>
          </w:rPr>
          <w:t xml:space="preserve"> diversity in a short period of time. </w:t>
        </w:r>
      </w:ins>
      <w:commentRangeEnd w:id="107"/>
      <w:ins w:id="112" w:author="Gregory Dame" w:date="2023-01-31T11:29:00Z">
        <w:r w:rsidR="00F52BE7">
          <w:rPr>
            <w:rStyle w:val="Kommentarzeichen"/>
          </w:rPr>
          <w:commentReference w:id="107"/>
        </w:r>
      </w:ins>
      <w:del w:id="113" w:author="Gregory Dame" w:date="2023-01-31T11:28:00Z">
        <w:r w:rsidRPr="00031A9A" w:rsidDel="00F52BE7">
          <w:rPr>
            <w:lang w:val="en-US"/>
            <w:rPrChange w:id="114" w:author="Julius Rublack" w:date="2023-02-17T08:15:00Z">
              <w:rPr/>
            </w:rPrChange>
          </w:rPr>
          <w:delText>Viren zeigen eine hohe Mutationsrate</w:delText>
        </w:r>
      </w:del>
      <w:del w:id="115" w:author="Gregory Dame" w:date="2023-01-31T11:14:00Z">
        <w:r w:rsidRPr="00031A9A" w:rsidDel="00F52BE7">
          <w:rPr>
            <w:lang w:val="en-US"/>
            <w:rPrChange w:id="116" w:author="Julius Rublack" w:date="2023-02-17T08:15:00Z">
              <w:rPr/>
            </w:rPrChange>
          </w:rPr>
          <w:delText xml:space="preserve"> </w:delText>
        </w:r>
      </w:del>
      <w:del w:id="117" w:author="Gregory Dame" w:date="2023-01-31T11:35:00Z">
        <w:r w:rsidRPr="00031A9A" w:rsidDel="00F52BE7">
          <w:rPr>
            <w:lang w:val="en-US"/>
            <w:rPrChange w:id="118" w:author="Julius Rublack" w:date="2023-02-17T08:15:00Z">
              <w:rPr/>
            </w:rPrChange>
          </w:rPr>
          <w:delText xml:space="preserve">wodurch neue Varianten entstehen </w:delText>
        </w:r>
      </w:del>
      <w:r>
        <w:t xml:space="preserve">und diese, durch leicht veränderte Infektionsstrukturen </w:t>
      </w:r>
      <w:ins w:id="119" w:author="Gregory Dame" w:date="2023-01-31T11:29:00Z">
        <w:r w:rsidR="00F52BE7">
          <w:t xml:space="preserve">mögliche </w:t>
        </w:r>
      </w:ins>
      <w:r>
        <w:t>Immunlücken besetzen</w:t>
      </w:r>
      <w:ins w:id="120" w:author="Gregory Dame" w:date="2023-01-31T11:29:00Z">
        <w:r w:rsidR="00F52BE7">
          <w:t xml:space="preserve"> können</w:t>
        </w:r>
      </w:ins>
      <w:r>
        <w:t xml:space="preserve"> (</w:t>
      </w:r>
      <w:proofErr w:type="spellStart"/>
      <w:r>
        <w:rPr>
          <w:color w:val="4169E1"/>
        </w:rPr>
        <w:t>Sanjuán</w:t>
      </w:r>
      <w:proofErr w:type="spellEnd"/>
      <w:r>
        <w:rPr>
          <w:color w:val="4169E1"/>
        </w:rPr>
        <w:t xml:space="preserve"> &amp; Domingo-</w:t>
      </w:r>
      <w:proofErr w:type="spellStart"/>
      <w:r>
        <w:rPr>
          <w:color w:val="4169E1"/>
        </w:rPr>
        <w:t>Calap</w:t>
      </w:r>
      <w:proofErr w:type="spellEnd"/>
      <w:r>
        <w:rPr>
          <w:color w:val="4169E1"/>
        </w:rPr>
        <w:t>, 2016</w:t>
      </w:r>
      <w:r>
        <w:t>).</w:t>
      </w:r>
      <w:commentRangeStart w:id="121"/>
      <w:r>
        <w:t xml:space="preserve"> </w:t>
      </w:r>
      <w:commentRangeEnd w:id="121"/>
      <w:r w:rsidR="007E767C">
        <w:rPr>
          <w:rStyle w:val="Kommentarzeichen"/>
        </w:rPr>
        <w:commentReference w:id="121"/>
      </w:r>
      <w:r>
        <w:t>Dadurch entstehen neue Infektionsherde und Pandemien (</w:t>
      </w:r>
      <w:r>
        <w:rPr>
          <w:b/>
          <w:color w:val="4169E1"/>
        </w:rPr>
        <w:t>quelle?</w:t>
      </w:r>
      <w:r>
        <w:t>)</w:t>
      </w:r>
    </w:p>
    <w:p w14:paraId="3FB88582" w14:textId="77777777" w:rsidR="00F524D6" w:rsidRDefault="007E767C">
      <w:pPr>
        <w:spacing w:after="4" w:line="360" w:lineRule="auto"/>
        <w:ind w:left="8"/>
        <w:rPr>
          <w:ins w:id="122" w:author="Iris Bachmann" w:date="2023-02-06T10:15:00Z"/>
        </w:rPr>
        <w:pPrChange w:id="123" w:author="Iris Bachmann" w:date="2023-02-06T10:21:00Z">
          <w:pPr>
            <w:spacing w:after="4"/>
            <w:ind w:left="8"/>
          </w:pPr>
        </w:pPrChange>
      </w:pPr>
      <w:ins w:id="124" w:author="Iris Bachmann" w:date="2023-02-06T10:13:00Z">
        <w:r>
          <w:t>D</w:t>
        </w:r>
      </w:ins>
      <w:del w:id="125" w:author="Iris Bachmann" w:date="2023-02-06T10:13:00Z">
        <w:r w:rsidR="00EF0C34" w:rsidDel="007E767C">
          <w:delText>Gerade d</w:delText>
        </w:r>
      </w:del>
      <w:r w:rsidR="00EF0C34">
        <w:t xml:space="preserve">ie vorherrschende </w:t>
      </w:r>
      <w:commentRangeStart w:id="126"/>
      <w:r w:rsidR="00EF0C34">
        <w:t>SARS-Co</w:t>
      </w:r>
      <w:ins w:id="127" w:author="Iris Bachmann" w:date="2023-02-06T10:12:00Z">
        <w:r>
          <w:t>V</w:t>
        </w:r>
      </w:ins>
      <w:del w:id="128" w:author="Iris Bachmann" w:date="2023-02-06T10:12:00Z">
        <w:r w:rsidR="00EF0C34" w:rsidDel="007E767C">
          <w:delText>v</w:delText>
        </w:r>
      </w:del>
      <w:r w:rsidR="00EF0C34">
        <w:t xml:space="preserve">-2 </w:t>
      </w:r>
      <w:commentRangeEnd w:id="126"/>
      <w:r>
        <w:rPr>
          <w:rStyle w:val="Kommentarzeichen"/>
        </w:rPr>
        <w:commentReference w:id="126"/>
      </w:r>
      <w:r w:rsidR="00EF0C34">
        <w:t xml:space="preserve">Pandemie </w:t>
      </w:r>
      <w:commentRangeStart w:id="129"/>
      <w:del w:id="130" w:author="Iris Bachmann" w:date="2023-02-06T10:13:00Z">
        <w:r w:rsidR="00EF0C34" w:rsidDel="007E767C">
          <w:delText>hat ge</w:delText>
        </w:r>
      </w:del>
      <w:r w:rsidR="00EF0C34">
        <w:t>zeigt</w:t>
      </w:r>
      <w:commentRangeEnd w:id="129"/>
      <w:r>
        <w:rPr>
          <w:rStyle w:val="Kommentarzeichen"/>
        </w:rPr>
        <w:commentReference w:id="129"/>
      </w:r>
      <w:r w:rsidR="00EF0C34">
        <w:t xml:space="preserve">, dass eine frühzeitige, schnelle und effiziente Detektion von viralen Krankheiten notwendig ist, um </w:t>
      </w:r>
      <w:del w:id="131" w:author="Iris Bachmann" w:date="2023-02-06T10:14:00Z">
        <w:r w:rsidR="00EF0C34" w:rsidDel="00F524D6">
          <w:delText xml:space="preserve">die </w:delText>
        </w:r>
      </w:del>
      <w:r w:rsidR="00EF0C34">
        <w:t xml:space="preserve">Gesundheitssysteme zu entlasten und </w:t>
      </w:r>
      <w:del w:id="132" w:author="Iris Bachmann" w:date="2023-02-06T10:14:00Z">
        <w:r w:rsidR="00EF0C34" w:rsidDel="00F524D6">
          <w:delText xml:space="preserve">die </w:delText>
        </w:r>
      </w:del>
      <w:r w:rsidR="00EF0C34">
        <w:t xml:space="preserve">Infektionsketten </w:t>
      </w:r>
      <w:ins w:id="133" w:author="Iris Bachmann" w:date="2023-02-06T10:14:00Z">
        <w:r w:rsidR="00F524D6">
          <w:t xml:space="preserve">schnell </w:t>
        </w:r>
      </w:ins>
      <w:r w:rsidR="00EF0C34">
        <w:t>zu unterbrechen (</w:t>
      </w:r>
      <w:r w:rsidR="00EF0C34">
        <w:rPr>
          <w:color w:val="4169E1"/>
        </w:rPr>
        <w:t xml:space="preserve">Valera </w:t>
      </w:r>
      <w:r w:rsidR="00EF0C34">
        <w:rPr>
          <w:i/>
          <w:color w:val="4169E1"/>
        </w:rPr>
        <w:t>et al.</w:t>
      </w:r>
      <w:r w:rsidR="00EF0C34">
        <w:rPr>
          <w:color w:val="4169E1"/>
        </w:rPr>
        <w:t>, 2021</w:t>
      </w:r>
      <w:r w:rsidR="00EF0C34">
        <w:t>).</w:t>
      </w:r>
    </w:p>
    <w:p w14:paraId="1A276CA5" w14:textId="04335109" w:rsidR="00807941" w:rsidDel="00F52BE7" w:rsidRDefault="00EF0C34">
      <w:pPr>
        <w:spacing w:after="4" w:line="360" w:lineRule="auto"/>
        <w:ind w:left="8"/>
        <w:rPr>
          <w:del w:id="134" w:author="Gregory Dame" w:date="2023-01-31T10:28:00Z"/>
        </w:rPr>
        <w:pPrChange w:id="135" w:author="Iris Bachmann" w:date="2023-02-06T10:21:00Z">
          <w:pPr>
            <w:spacing w:after="5"/>
            <w:ind w:left="8"/>
          </w:pPr>
        </w:pPrChange>
      </w:pPr>
      <w:del w:id="136" w:author="Iris Bachmann" w:date="2023-02-06T10:15:00Z">
        <w:r w:rsidDel="00F524D6">
          <w:delText xml:space="preserve"> </w:delText>
        </w:r>
      </w:del>
      <w:ins w:id="137" w:author="Iris Bachmann" w:date="2023-02-06T10:15:00Z">
        <w:r w:rsidR="00F524D6">
          <w:t>D</w:t>
        </w:r>
      </w:ins>
      <w:del w:id="138" w:author="Iris Bachmann" w:date="2023-02-06T10:15:00Z">
        <w:r w:rsidDel="00F524D6">
          <w:delText>Dabei ist d</w:delText>
        </w:r>
      </w:del>
      <w:r>
        <w:t xml:space="preserve">ie Polymerase Ketten Reaktion (engl.: </w:t>
      </w:r>
      <w:r>
        <w:rPr>
          <w:i/>
        </w:rPr>
        <w:t>Polymerase</w:t>
      </w:r>
      <w:ins w:id="139" w:author="Gregory Dame" w:date="2023-01-31T10:28:00Z">
        <w:r w:rsidR="00F52BE7">
          <w:rPr>
            <w:i/>
          </w:rPr>
          <w:t xml:space="preserve"> </w:t>
        </w:r>
      </w:ins>
    </w:p>
    <w:p w14:paraId="757FB69A" w14:textId="5DE6385D" w:rsidR="00807941" w:rsidRDefault="00EF0C34">
      <w:pPr>
        <w:spacing w:after="5" w:line="360" w:lineRule="auto"/>
        <w:ind w:left="8"/>
        <w:pPrChange w:id="140" w:author="Iris Bachmann" w:date="2023-02-06T10:21:00Z">
          <w:pPr>
            <w:spacing w:after="335"/>
            <w:ind w:left="8"/>
          </w:pPr>
        </w:pPrChange>
      </w:pPr>
      <w:proofErr w:type="spellStart"/>
      <w:r>
        <w:rPr>
          <w:i/>
        </w:rPr>
        <w:t>chain</w:t>
      </w:r>
      <w:proofErr w:type="spellEnd"/>
      <w:r>
        <w:rPr>
          <w:i/>
        </w:rPr>
        <w:t xml:space="preserve"> </w:t>
      </w:r>
      <w:proofErr w:type="spellStart"/>
      <w:r>
        <w:rPr>
          <w:i/>
        </w:rPr>
        <w:t>reaction</w:t>
      </w:r>
      <w:proofErr w:type="spellEnd"/>
      <w:r>
        <w:t xml:space="preserve">, PCR) </w:t>
      </w:r>
      <w:ins w:id="141" w:author="Iris Bachmann" w:date="2023-02-06T10:16:00Z">
        <w:r w:rsidR="00F524D6">
          <w:t xml:space="preserve">ist </w:t>
        </w:r>
      </w:ins>
      <w:r>
        <w:t>die vorherrschende Testmethode</w:t>
      </w:r>
      <w:ins w:id="142" w:author="Iris Bachmann" w:date="2023-02-06T10:14:00Z">
        <w:r w:rsidR="00F524D6">
          <w:t xml:space="preserve"> in der medizinisch</w:t>
        </w:r>
      </w:ins>
      <w:ins w:id="143" w:author="Iris Bachmann" w:date="2023-02-06T10:15:00Z">
        <w:r w:rsidR="00F524D6">
          <w:t>en Diagnostik</w:t>
        </w:r>
      </w:ins>
      <w:r>
        <w:t xml:space="preserve">, </w:t>
      </w:r>
      <w:del w:id="144" w:author="Iris Bachmann" w:date="2023-02-06T10:17:00Z">
        <w:r w:rsidDel="00F524D6">
          <w:delText>da sie</w:delText>
        </w:r>
      </w:del>
      <w:ins w:id="145" w:author="Iris Bachmann" w:date="2023-02-06T10:17:00Z">
        <w:r w:rsidR="00F524D6">
          <w:t>weil</w:t>
        </w:r>
      </w:ins>
      <w:r>
        <w:t xml:space="preserve"> durch die Amplifikation </w:t>
      </w:r>
      <w:ins w:id="146" w:author="Gregory Dame" w:date="2023-01-31T13:45:00Z">
        <w:r w:rsidR="006625C5">
          <w:t>der</w:t>
        </w:r>
      </w:ins>
      <w:del w:id="147" w:author="Gregory Dame" w:date="2023-01-31T13:45:00Z">
        <w:r w:rsidDel="006625C5">
          <w:delText>von</w:delText>
        </w:r>
      </w:del>
      <w:r>
        <w:t xml:space="preserve"> Nu</w:t>
      </w:r>
      <w:ins w:id="148" w:author="Gregory Dame" w:date="2023-01-31T13:45:00Z">
        <w:r w:rsidR="006625C5">
          <w:t>k</w:t>
        </w:r>
      </w:ins>
      <w:del w:id="149" w:author="Gregory Dame" w:date="2023-01-31T13:45:00Z">
        <w:r w:rsidDel="006625C5">
          <w:delText>c</w:delText>
        </w:r>
      </w:del>
      <w:r>
        <w:t>leinsäuren hohe Spezifitäten und Sensitivitäten erreicht</w:t>
      </w:r>
      <w:ins w:id="150" w:author="Iris Bachmann" w:date="2023-02-06T10:17:00Z">
        <w:r w:rsidR="00F524D6">
          <w:t xml:space="preserve"> werden</w:t>
        </w:r>
      </w:ins>
      <w:r>
        <w:t xml:space="preserve">. </w:t>
      </w:r>
      <w:commentRangeStart w:id="151"/>
      <w:commentRangeStart w:id="152"/>
      <w:r>
        <w:t xml:space="preserve">Jedoch benötigt die PCR </w:t>
      </w:r>
      <w:r>
        <w:lastRenderedPageBreak/>
        <w:t>meist mehr als 24</w:t>
      </w:r>
      <w:ins w:id="153" w:author="Iris Bachmann" w:date="2023-02-06T10:16:00Z">
        <w:r w:rsidR="00F524D6">
          <w:t xml:space="preserve"> </w:t>
        </w:r>
      </w:ins>
      <w:r>
        <w:t>h bis zum Ergebnis, sowie spezialisierte Laboratorien und geschultes Personal (</w:t>
      </w:r>
      <w:proofErr w:type="spellStart"/>
      <w:r>
        <w:rPr>
          <w:color w:val="4169E1"/>
        </w:rPr>
        <w:t>Brendish</w:t>
      </w:r>
      <w:proofErr w:type="spellEnd"/>
      <w:r>
        <w:rPr>
          <w:color w:val="4169E1"/>
        </w:rPr>
        <w:t xml:space="preserve"> </w:t>
      </w:r>
      <w:r>
        <w:rPr>
          <w:i/>
          <w:color w:val="4169E1"/>
        </w:rPr>
        <w:t>et al.</w:t>
      </w:r>
      <w:r>
        <w:rPr>
          <w:color w:val="4169E1"/>
        </w:rPr>
        <w:t>, 2015</w:t>
      </w:r>
      <w:r>
        <w:t xml:space="preserve">). </w:t>
      </w:r>
      <w:commentRangeEnd w:id="151"/>
      <w:r w:rsidR="006625C5">
        <w:rPr>
          <w:rStyle w:val="Kommentarzeichen"/>
        </w:rPr>
        <w:commentReference w:id="151"/>
      </w:r>
      <w:commentRangeEnd w:id="152"/>
      <w:r w:rsidR="00F524D6">
        <w:rPr>
          <w:rStyle w:val="Kommentarzeichen"/>
        </w:rPr>
        <w:commentReference w:id="152"/>
      </w:r>
      <w:r>
        <w:t>Dadurch kann es schwierig werden, die Infektionsketten erfolgreich zu unterbrechen, da erkrankte Patienten binnen der 24h weitere Personen infizieren können (</w:t>
      </w:r>
      <w:r>
        <w:rPr>
          <w:color w:val="4169E1"/>
        </w:rPr>
        <w:t xml:space="preserve">Sharma </w:t>
      </w:r>
      <w:r>
        <w:rPr>
          <w:i/>
          <w:color w:val="4169E1"/>
        </w:rPr>
        <w:t>et al.</w:t>
      </w:r>
      <w:r>
        <w:rPr>
          <w:color w:val="4169E1"/>
        </w:rPr>
        <w:t>, 2021</w:t>
      </w:r>
      <w:r>
        <w:t>). Aus diesem Grund ist es wichtig, die Diagnostik mit sensitiven und kostengünstigen Alternativen zu ergänzen, welche vor Ort durchgeführt werden können</w:t>
      </w:r>
      <w:ins w:id="154" w:author="Gregory Dame" w:date="2023-01-31T13:50:00Z">
        <w:r w:rsidR="006625C5">
          <w:t xml:space="preserve"> mit</w:t>
        </w:r>
      </w:ins>
      <w:del w:id="155" w:author="Gregory Dame" w:date="2023-01-31T13:50:00Z">
        <w:r w:rsidDel="006625C5">
          <w:delText>; das</w:delText>
        </w:r>
      </w:del>
      <w:r>
        <w:t xml:space="preserve"> sogenannte</w:t>
      </w:r>
      <w:ins w:id="156" w:author="Iris Bachmann" w:date="2023-02-06T10:17:00Z">
        <w:r w:rsidR="00F524D6">
          <w:t>m</w:t>
        </w:r>
      </w:ins>
      <w:r>
        <w:t xml:space="preserve"> </w:t>
      </w:r>
      <w:r>
        <w:rPr>
          <w:i/>
        </w:rPr>
        <w:t xml:space="preserve">Point </w:t>
      </w:r>
      <w:proofErr w:type="spellStart"/>
      <w:r>
        <w:rPr>
          <w:i/>
        </w:rPr>
        <w:t>of</w:t>
      </w:r>
      <w:proofErr w:type="spellEnd"/>
      <w:r>
        <w:rPr>
          <w:i/>
        </w:rPr>
        <w:t xml:space="preserve"> care </w:t>
      </w:r>
      <w:proofErr w:type="spellStart"/>
      <w:r>
        <w:rPr>
          <w:i/>
        </w:rPr>
        <w:t>testing</w:t>
      </w:r>
      <w:proofErr w:type="spellEnd"/>
      <w:r>
        <w:rPr>
          <w:i/>
        </w:rPr>
        <w:t xml:space="preserve"> </w:t>
      </w:r>
      <w:r>
        <w:t>(POCT) (</w:t>
      </w:r>
      <w:proofErr w:type="spellStart"/>
      <w:r>
        <w:rPr>
          <w:color w:val="4169E1"/>
        </w:rPr>
        <w:t>Goble</w:t>
      </w:r>
      <w:proofErr w:type="spellEnd"/>
      <w:r>
        <w:rPr>
          <w:color w:val="4169E1"/>
        </w:rPr>
        <w:t xml:space="preserve"> &amp; </w:t>
      </w:r>
      <w:proofErr w:type="spellStart"/>
      <w:r>
        <w:rPr>
          <w:color w:val="4169E1"/>
        </w:rPr>
        <w:t>Rocafort</w:t>
      </w:r>
      <w:proofErr w:type="spellEnd"/>
      <w:r>
        <w:rPr>
          <w:color w:val="4169E1"/>
        </w:rPr>
        <w:t>, 2016</w:t>
      </w:r>
      <w:r>
        <w:t xml:space="preserve">). </w:t>
      </w:r>
      <w:del w:id="157" w:author="Gregory Dame" w:date="2023-01-31T13:51:00Z">
        <w:r w:rsidDel="006625C5">
          <w:delText>Ein großes Feld innerhalb de</w:delText>
        </w:r>
      </w:del>
      <w:ins w:id="158" w:author="Gregory Dame" w:date="2023-01-31T13:51:00Z">
        <w:r w:rsidR="006625C5">
          <w:t>Fü</w:t>
        </w:r>
      </w:ins>
      <w:r>
        <w:t xml:space="preserve">r </w:t>
      </w:r>
      <w:ins w:id="159" w:author="Gregory Dame" w:date="2023-01-31T13:52:00Z">
        <w:r w:rsidR="006625C5">
          <w:t xml:space="preserve">das </w:t>
        </w:r>
      </w:ins>
      <w:r>
        <w:t>P</w:t>
      </w:r>
      <w:ins w:id="160" w:author="Gregory Dame" w:date="2023-01-31T13:49:00Z">
        <w:r w:rsidR="006625C5">
          <w:t>O</w:t>
        </w:r>
      </w:ins>
      <w:del w:id="161" w:author="Gregory Dame" w:date="2023-01-31T13:49:00Z">
        <w:r w:rsidDel="006625C5">
          <w:delText>o</w:delText>
        </w:r>
      </w:del>
      <w:r>
        <w:t xml:space="preserve">CT </w:t>
      </w:r>
      <w:del w:id="162" w:author="Gregory Dame" w:date="2023-01-31T13:51:00Z">
        <w:r w:rsidDel="006625C5">
          <w:delText>spielen dabei</w:delText>
        </w:r>
      </w:del>
      <w:ins w:id="163" w:author="Gregory Dame" w:date="2023-01-31T13:51:00Z">
        <w:r w:rsidR="006625C5">
          <w:t>werden</w:t>
        </w:r>
      </w:ins>
      <w:r>
        <w:t xml:space="preserve"> isotherme </w:t>
      </w:r>
      <w:del w:id="164" w:author="Iris Bachmann" w:date="2023-02-06T10:19:00Z">
        <w:r w:rsidDel="00F524D6">
          <w:delText>A</w:delText>
        </w:r>
      </w:del>
      <w:proofErr w:type="spellStart"/>
      <w:ins w:id="165" w:author="Iris Bachmann" w:date="2023-02-06T10:19:00Z">
        <w:r w:rsidR="00F524D6">
          <w:t>Nukleinsäurea</w:t>
        </w:r>
      </w:ins>
      <w:r>
        <w:t>mplifikationstechniken</w:t>
      </w:r>
      <w:proofErr w:type="spellEnd"/>
      <w:ins w:id="166" w:author="Gregory Dame" w:date="2023-01-31T13:52:00Z">
        <w:r w:rsidR="006625C5">
          <w:t xml:space="preserve"> zur Detektion der</w:t>
        </w:r>
      </w:ins>
      <w:del w:id="167" w:author="Gregory Dame" w:date="2023-01-31T13:52:00Z">
        <w:r w:rsidDel="006625C5">
          <w:delText>,</w:delText>
        </w:r>
      </w:del>
      <w:r>
        <w:t xml:space="preserve"> </w:t>
      </w:r>
      <w:ins w:id="168" w:author="Gregory Dame" w:date="2023-01-31T13:53:00Z">
        <w:del w:id="169" w:author="Iris Bachmann" w:date="2023-02-06T10:19:00Z">
          <w:r w:rsidR="006625C5" w:rsidDel="00F524D6">
            <w:delText xml:space="preserve">Nukleinsäuren der </w:delText>
          </w:r>
        </w:del>
      </w:ins>
      <w:del w:id="170" w:author="Gregory Dame" w:date="2023-01-31T13:51:00Z">
        <w:r w:rsidDel="006625C5">
          <w:delText>welche ebenfalls Erreger</w:delText>
        </w:r>
      </w:del>
      <w:ins w:id="171" w:author="Gregory Dame" w:date="2023-01-31T13:51:00Z">
        <w:r w:rsidR="006625C5">
          <w:t>Erreger</w:t>
        </w:r>
      </w:ins>
      <w:r>
        <w:t xml:space="preserve"> </w:t>
      </w:r>
      <w:del w:id="172" w:author="Gregory Dame" w:date="2023-01-31T13:54:00Z">
        <w:r w:rsidDel="006625C5">
          <w:delText xml:space="preserve">anhand ihrer </w:delText>
        </w:r>
      </w:del>
      <w:del w:id="173" w:author="Gregory Dame" w:date="2023-01-31T13:53:00Z">
        <w:r w:rsidDel="006625C5">
          <w:delText xml:space="preserve">Nukleinsäuren </w:delText>
        </w:r>
      </w:del>
      <w:del w:id="174" w:author="Gregory Dame" w:date="2023-01-31T13:52:00Z">
        <w:r w:rsidDel="006625C5">
          <w:delText>detektieren</w:delText>
        </w:r>
      </w:del>
      <w:ins w:id="175" w:author="Gregory Dame" w:date="2023-01-31T13:52:00Z">
        <w:r w:rsidR="006625C5">
          <w:t>eingesetzt</w:t>
        </w:r>
      </w:ins>
      <w:r>
        <w:t xml:space="preserve">, </w:t>
      </w:r>
      <w:ins w:id="176" w:author="Gregory Dame" w:date="2023-01-31T13:54:00Z">
        <w:r w:rsidR="006625C5">
          <w:t>die im Vergleich zur PCR</w:t>
        </w:r>
      </w:ins>
      <w:del w:id="177" w:author="Gregory Dame" w:date="2023-01-31T13:54:00Z">
        <w:r w:rsidDel="006625C5">
          <w:delText>jedoch</w:delText>
        </w:r>
      </w:del>
      <w:r>
        <w:t xml:space="preserve"> keine </w:t>
      </w:r>
      <w:ins w:id="178" w:author="Gregory Dame" w:date="2023-01-31T13:54:00Z">
        <w:r w:rsidR="006625C5">
          <w:t xml:space="preserve">komplexen </w:t>
        </w:r>
      </w:ins>
      <w:del w:id="179" w:author="Gregory Dame" w:date="2023-01-31T13:54:00Z">
        <w:r w:rsidDel="006625C5">
          <w:delText xml:space="preserve">großen </w:delText>
        </w:r>
      </w:del>
      <w:r>
        <w:t>Geräte erfordern</w:t>
      </w:r>
      <w:ins w:id="180" w:author="Gregory Dame" w:date="2023-01-31T13:54:00Z">
        <w:r w:rsidR="006625C5">
          <w:t xml:space="preserve"> sowie </w:t>
        </w:r>
      </w:ins>
      <w:del w:id="181" w:author="Gregory Dame" w:date="2023-01-31T13:54:00Z">
        <w:r w:rsidDel="006625C5">
          <w:delText xml:space="preserve"> und </w:delText>
        </w:r>
      </w:del>
      <w:r>
        <w:t xml:space="preserve">kürzere Testzeiten </w:t>
      </w:r>
      <w:ins w:id="182" w:author="Gregory Dame" w:date="2023-01-31T13:55:00Z">
        <w:r w:rsidR="006625C5">
          <w:t>an</w:t>
        </w:r>
      </w:ins>
      <w:r>
        <w:t xml:space="preserve">bieten. </w:t>
      </w:r>
      <w:del w:id="183" w:author="Iris Bachmann" w:date="2023-02-06T10:20:00Z">
        <w:r w:rsidDel="00F524D6">
          <w:delText>Dadurch können diese</w:delText>
        </w:r>
      </w:del>
      <w:ins w:id="184" w:author="Iris Bachmann" w:date="2023-02-06T10:20:00Z">
        <w:r w:rsidR="00F524D6">
          <w:t xml:space="preserve">Diese werden </w:t>
        </w:r>
      </w:ins>
      <w:del w:id="185" w:author="Iris Bachmann" w:date="2023-02-06T10:20:00Z">
        <w:r w:rsidDel="00F524D6">
          <w:delText xml:space="preserve"> </w:delText>
        </w:r>
      </w:del>
      <w:del w:id="186" w:author="Gregory Dame" w:date="2023-01-31T13:55:00Z">
        <w:r w:rsidDel="006625C5">
          <w:delText xml:space="preserve">Techniken innerhalb des PoCT </w:delText>
        </w:r>
      </w:del>
      <w:r>
        <w:t>dezentral für die Diagnostik verwendet</w:t>
      </w:r>
      <w:del w:id="187" w:author="Iris Bachmann" w:date="2023-02-06T10:20:00Z">
        <w:r w:rsidDel="00F524D6">
          <w:delText xml:space="preserve"> werden</w:delText>
        </w:r>
      </w:del>
      <w:r>
        <w:t xml:space="preserve">, was zu einer schnelleren Detektion </w:t>
      </w:r>
      <w:ins w:id="188" w:author="Gregory Dame" w:date="2023-01-31T13:56:00Z">
        <w:r w:rsidR="006625C5">
          <w:t xml:space="preserve">vor Ort </w:t>
        </w:r>
      </w:ins>
      <w:r>
        <w:t xml:space="preserve">und </w:t>
      </w:r>
      <w:del w:id="189" w:author="Gregory Dame" w:date="2023-01-31T13:56:00Z">
        <w:r w:rsidDel="006625C5">
          <w:delText xml:space="preserve">somit </w:delText>
        </w:r>
      </w:del>
      <w:ins w:id="190" w:author="Gregory Dame" w:date="2023-01-31T13:56:00Z">
        <w:r w:rsidR="006625C5">
          <w:t xml:space="preserve">möglicherweise </w:t>
        </w:r>
      </w:ins>
      <w:r>
        <w:t xml:space="preserve">zu </w:t>
      </w:r>
      <w:del w:id="191" w:author="Gregory Dame" w:date="2023-01-31T13:56:00Z">
        <w:r w:rsidDel="006625C5">
          <w:delText xml:space="preserve">einem </w:delText>
        </w:r>
      </w:del>
      <w:ins w:id="192" w:author="Gregory Dame" w:date="2023-01-31T13:56:00Z">
        <w:r w:rsidR="006625C5">
          <w:t xml:space="preserve">einer Unterbrechung </w:t>
        </w:r>
      </w:ins>
      <w:del w:id="193" w:author="Gregory Dame" w:date="2023-01-31T13:56:00Z">
        <w:r w:rsidDel="006625C5">
          <w:delText>unterbrechen der</w:delText>
        </w:r>
      </w:del>
      <w:ins w:id="194" w:author="Gregory Dame" w:date="2023-01-31T13:56:00Z">
        <w:r w:rsidR="006625C5">
          <w:t>von</w:t>
        </w:r>
      </w:ins>
      <w:r>
        <w:t xml:space="preserve"> Infektionsketten führen kann (</w:t>
      </w:r>
      <w:proofErr w:type="spellStart"/>
      <w:r>
        <w:rPr>
          <w:color w:val="4169E1"/>
        </w:rPr>
        <w:t>Pumford</w:t>
      </w:r>
      <w:proofErr w:type="spellEnd"/>
      <w:r>
        <w:rPr>
          <w:color w:val="4169E1"/>
        </w:rPr>
        <w:t xml:space="preserve"> </w:t>
      </w:r>
      <w:r>
        <w:rPr>
          <w:i/>
          <w:color w:val="4169E1"/>
        </w:rPr>
        <w:t>et al.</w:t>
      </w:r>
      <w:r>
        <w:rPr>
          <w:color w:val="4169E1"/>
        </w:rPr>
        <w:t>, 2020</w:t>
      </w:r>
      <w:r>
        <w:t xml:space="preserve">; </w:t>
      </w:r>
      <w:r>
        <w:rPr>
          <w:color w:val="4169E1"/>
        </w:rPr>
        <w:t>Islam &amp; Koirala, 2022</w:t>
      </w:r>
      <w:r>
        <w:t>).</w:t>
      </w:r>
    </w:p>
    <w:p w14:paraId="3F8D28C8" w14:textId="20496739" w:rsidR="00807941" w:rsidRDefault="00EF0C34">
      <w:pPr>
        <w:pStyle w:val="berschrift2"/>
        <w:spacing w:line="360" w:lineRule="auto"/>
        <w:ind w:left="591" w:hanging="583"/>
        <w:pPrChange w:id="195" w:author="Iris Bachmann" w:date="2023-02-06T10:21:00Z">
          <w:pPr>
            <w:pStyle w:val="berschrift2"/>
            <w:ind w:left="591" w:hanging="583"/>
          </w:pPr>
        </w:pPrChange>
      </w:pPr>
      <w:bookmarkStart w:id="196" w:name="_Toc14717"/>
      <w:r>
        <w:t>Die Influenza Viren</w:t>
      </w:r>
      <w:ins w:id="197" w:author="Gregory Dame" w:date="2023-01-31T14:08:00Z">
        <w:r w:rsidR="000842F0">
          <w:t xml:space="preserve"> –</w:t>
        </w:r>
      </w:ins>
      <w:ins w:id="198" w:author="Gregory Dame" w:date="2023-01-31T14:07:00Z">
        <w:r w:rsidR="000842F0">
          <w:t xml:space="preserve"> </w:t>
        </w:r>
      </w:ins>
      <w:del w:id="199" w:author="Gregory Dame" w:date="2023-01-31T14:07:00Z">
        <w:r w:rsidDel="000842F0">
          <w:delText xml:space="preserve"> </w:delText>
        </w:r>
      </w:del>
      <w:proofErr w:type="spellStart"/>
      <w:ins w:id="200" w:author="Gregory Dame" w:date="2023-01-31T14:07:00Z">
        <w:r w:rsidR="000842F0">
          <w:t>Orthomyxoviren</w:t>
        </w:r>
      </w:ins>
      <w:proofErr w:type="spellEnd"/>
      <w:del w:id="201" w:author="Gregory Dame" w:date="2023-01-31T13:58:00Z">
        <w:r w:rsidDel="000842F0">
          <w:delText>-</w:delText>
        </w:r>
      </w:del>
      <w:r>
        <w:t xml:space="preserve"> </w:t>
      </w:r>
      <w:del w:id="202" w:author="Gregory Dame" w:date="2023-01-31T13:57:00Z">
        <w:r w:rsidDel="006625C5">
          <w:delText>Pandemieverursacher Nr. 1</w:delText>
        </w:r>
      </w:del>
      <w:bookmarkEnd w:id="196"/>
    </w:p>
    <w:p w14:paraId="0E7EA14D" w14:textId="7D6B4998" w:rsidR="000842F0" w:rsidRDefault="000842F0">
      <w:pPr>
        <w:spacing w:after="0" w:line="360" w:lineRule="auto"/>
        <w:ind w:left="8"/>
        <w:rPr>
          <w:ins w:id="203" w:author="Gregory Dame" w:date="2023-01-31T14:17:00Z"/>
        </w:rPr>
        <w:pPrChange w:id="204" w:author="Iris Bachmann" w:date="2023-02-06T10:21:00Z">
          <w:pPr>
            <w:spacing w:after="0"/>
            <w:ind w:left="8"/>
          </w:pPr>
        </w:pPrChange>
      </w:pPr>
      <w:ins w:id="205" w:author="Gregory Dame" w:date="2023-01-31T14:08:00Z">
        <w:r w:rsidRPr="000842F0">
          <w:t xml:space="preserve">Die bekanntesten Vertreter </w:t>
        </w:r>
      </w:ins>
      <w:proofErr w:type="spellStart"/>
      <w:ins w:id="206" w:author="Iris Bachmann" w:date="2023-02-06T10:21:00Z">
        <w:r w:rsidR="00F524D6">
          <w:t>Orthomyxo</w:t>
        </w:r>
        <w:proofErr w:type="spellEnd"/>
        <w:r w:rsidR="00F524D6">
          <w:t>-</w:t>
        </w:r>
      </w:ins>
      <w:ins w:id="207" w:author="Gregory Dame" w:date="2023-01-31T14:08:00Z">
        <w:del w:id="208" w:author="Iris Bachmann" w:date="2023-02-06T10:21:00Z">
          <w:r w:rsidRPr="000842F0" w:rsidDel="00F524D6">
            <w:delText xml:space="preserve">dieser </w:delText>
          </w:r>
        </w:del>
        <w:r w:rsidRPr="000842F0">
          <w:t xml:space="preserve">Virusfamilie sind die </w:t>
        </w:r>
      </w:ins>
      <w:ins w:id="209" w:author="Iris Bachmann" w:date="2023-02-06T10:23:00Z">
        <w:r w:rsidR="00F524D6">
          <w:t>Influenzaviren. Man unterscheide</w:t>
        </w:r>
      </w:ins>
      <w:ins w:id="210" w:author="Iris Bachmann" w:date="2023-02-06T10:24:00Z">
        <w:r w:rsidR="00F524D6">
          <w:t>t,</w:t>
        </w:r>
      </w:ins>
      <w:ins w:id="211" w:author="Iris Bachmann" w:date="2023-02-06T10:23:00Z">
        <w:r w:rsidR="00F524D6">
          <w:t xml:space="preserve"> a</w:t>
        </w:r>
        <w:r w:rsidR="00F524D6" w:rsidRPr="000842F0">
          <w:t xml:space="preserve">ufgrund verschiedener molekularer Eigenschaften und der serologischen Charakteristika ihrer </w:t>
        </w:r>
        <w:commentRangeStart w:id="212"/>
        <w:r w:rsidR="00F524D6" w:rsidRPr="000842F0">
          <w:t xml:space="preserve">NP- und M-Proteine </w:t>
        </w:r>
        <w:commentRangeEnd w:id="212"/>
        <w:r w:rsidR="00F524D6">
          <w:rPr>
            <w:rStyle w:val="Kommentarzeichen"/>
          </w:rPr>
          <w:commentReference w:id="212"/>
        </w:r>
      </w:ins>
      <w:ins w:id="213" w:author="Iris Bachmann" w:date="2023-02-06T10:24:00Z">
        <w:r w:rsidR="00F524D6">
          <w:t>die</w:t>
        </w:r>
      </w:ins>
      <w:ins w:id="214" w:author="Iris Bachmann" w:date="2023-02-06T10:23:00Z">
        <w:r w:rsidR="00F524D6" w:rsidRPr="000842F0">
          <w:t xml:space="preserve"> Typen A, B C</w:t>
        </w:r>
        <w:r w:rsidR="00F524D6">
          <w:t xml:space="preserve"> und </w:t>
        </w:r>
      </w:ins>
      <w:ins w:id="215" w:author="Iris Bachmann" w:date="2023-02-06T10:24:00Z">
        <w:r w:rsidR="00143E49">
          <w:t xml:space="preserve">D (seit </w:t>
        </w:r>
      </w:ins>
      <w:ins w:id="216" w:author="Iris Bachmann" w:date="2023-02-06T10:23:00Z">
        <w:r w:rsidR="00F524D6">
          <w:t>2011 neu entdeckt</w:t>
        </w:r>
      </w:ins>
      <w:ins w:id="217" w:author="Iris Bachmann" w:date="2023-02-06T10:24:00Z">
        <w:r w:rsidR="00143E49">
          <w:t>)</w:t>
        </w:r>
      </w:ins>
      <w:commentRangeStart w:id="218"/>
      <w:ins w:id="219" w:author="Iris Bachmann" w:date="2023-02-06T10:23:00Z">
        <w:r w:rsidR="00F524D6" w:rsidRPr="000842F0">
          <w:t>.</w:t>
        </w:r>
        <w:r w:rsidR="00F524D6">
          <w:t xml:space="preserve"> Modrow /</w:t>
        </w:r>
        <w:proofErr w:type="spellStart"/>
        <w:r w:rsidR="00F524D6">
          <w:t>Foni</w:t>
        </w:r>
        <w:proofErr w:type="spellEnd"/>
        <w:r w:rsidR="00F524D6">
          <w:t xml:space="preserve"> zitiert</w:t>
        </w:r>
        <w:commentRangeEnd w:id="218"/>
        <w:r w:rsidR="00F524D6">
          <w:rPr>
            <w:rStyle w:val="Kommentarzeichen"/>
          </w:rPr>
          <w:commentReference w:id="218"/>
        </w:r>
        <w:r w:rsidR="00F524D6">
          <w:t xml:space="preserve">. </w:t>
        </w:r>
      </w:ins>
      <w:ins w:id="220" w:author="Gregory Dame" w:date="2023-01-31T14:08:00Z">
        <w:del w:id="221" w:author="Iris Bachmann" w:date="2023-02-06T10:24:00Z">
          <w:r w:rsidRPr="000842F0" w:rsidDel="00143E49">
            <w:delText>verschiedenen Typen der</w:delText>
          </w:r>
        </w:del>
      </w:ins>
      <w:ins w:id="222" w:author="Iris Bachmann" w:date="2023-02-06T10:24:00Z">
        <w:r w:rsidR="00143E49">
          <w:t>Die</w:t>
        </w:r>
      </w:ins>
      <w:ins w:id="223" w:author="Gregory Dame" w:date="2023-01-31T14:08:00Z">
        <w:r w:rsidRPr="000842F0">
          <w:t xml:space="preserve"> Influenza-A-Viren, </w:t>
        </w:r>
        <w:del w:id="224" w:author="Iris Bachmann" w:date="2023-02-06T10:22:00Z">
          <w:r w:rsidRPr="000842F0" w:rsidDel="00F524D6">
            <w:delText>die</w:delText>
          </w:r>
        </w:del>
      </w:ins>
      <w:ins w:id="225" w:author="Iris Bachmann" w:date="2023-02-06T10:25:00Z">
        <w:r w:rsidR="00143E49">
          <w:t>verursachen</w:t>
        </w:r>
      </w:ins>
      <w:ins w:id="226" w:author="Gregory Dame" w:date="2023-01-31T14:08:00Z">
        <w:r w:rsidRPr="000842F0">
          <w:t xml:space="preserve"> beim Menschen die klassische Virusgrippe</w:t>
        </w:r>
      </w:ins>
      <w:ins w:id="227" w:author="Iris Bachmann" w:date="2023-02-06T10:25:00Z">
        <w:r w:rsidR="00143E49">
          <w:t>.</w:t>
        </w:r>
      </w:ins>
      <w:ins w:id="228" w:author="Gregory Dame" w:date="2023-01-31T14:08:00Z">
        <w:r w:rsidRPr="000842F0">
          <w:t xml:space="preserve"> </w:t>
        </w:r>
        <w:del w:id="229" w:author="Iris Bachmann" w:date="2023-02-06T10:25:00Z">
          <w:r w:rsidRPr="000842F0" w:rsidDel="00143E49">
            <w:delText xml:space="preserve">verursachen. </w:delText>
          </w:r>
        </w:del>
      </w:ins>
      <w:ins w:id="230" w:author="Gregory Dame" w:date="2023-01-31T14:09:00Z">
        <w:del w:id="231" w:author="Iris Bachmann" w:date="2023-02-06T10:25:00Z">
          <w:r w:rsidRPr="000842F0" w:rsidDel="00143E49">
            <w:delText>Aufgrund verschiedener molekularer Eigenschaften und der serologischen Charakteristika ihrer NP- und M-Proteine unterscheidet man Influenzaviren der Typen A, B C</w:delText>
          </w:r>
        </w:del>
      </w:ins>
      <w:ins w:id="232" w:author="Gregory Dame" w:date="2023-01-31T14:17:00Z">
        <w:del w:id="233" w:author="Iris Bachmann" w:date="2023-02-06T10:25:00Z">
          <w:r w:rsidDel="00143E49">
            <w:delText xml:space="preserve"> und 2011 </w:delText>
          </w:r>
        </w:del>
      </w:ins>
      <w:ins w:id="234" w:author="Gregory Dame" w:date="2023-01-31T14:18:00Z">
        <w:del w:id="235" w:author="Iris Bachmann" w:date="2023-02-06T10:25:00Z">
          <w:r w:rsidDel="00143E49">
            <w:delText>neu en</w:delText>
          </w:r>
        </w:del>
      </w:ins>
      <w:ins w:id="236" w:author="Gregory Dame" w:date="2023-01-31T14:20:00Z">
        <w:del w:id="237" w:author="Iris Bachmann" w:date="2023-02-06T10:25:00Z">
          <w:r w:rsidDel="00143E49">
            <w:delText>t</w:delText>
          </w:r>
        </w:del>
      </w:ins>
      <w:ins w:id="238" w:author="Gregory Dame" w:date="2023-01-31T14:18:00Z">
        <w:del w:id="239" w:author="Iris Bachmann" w:date="2023-02-06T10:25:00Z">
          <w:r w:rsidDel="00143E49">
            <w:delText xml:space="preserve">deckt </w:delText>
          </w:r>
        </w:del>
      </w:ins>
      <w:commentRangeStart w:id="240"/>
      <w:ins w:id="241" w:author="Gregory Dame" w:date="2023-01-31T14:17:00Z">
        <w:del w:id="242" w:author="Iris Bachmann" w:date="2023-02-06T10:25:00Z">
          <w:r w:rsidDel="00143E49">
            <w:delText>D</w:delText>
          </w:r>
        </w:del>
      </w:ins>
      <w:ins w:id="243" w:author="Gregory Dame" w:date="2023-01-31T14:09:00Z">
        <w:del w:id="244" w:author="Iris Bachmann" w:date="2023-02-06T10:25:00Z">
          <w:r w:rsidRPr="000842F0" w:rsidDel="00143E49">
            <w:delText>.</w:delText>
          </w:r>
          <w:r w:rsidDel="00143E49">
            <w:delText xml:space="preserve"> Modrow </w:delText>
          </w:r>
        </w:del>
      </w:ins>
      <w:ins w:id="245" w:author="Gregory Dame" w:date="2023-01-31T14:17:00Z">
        <w:del w:id="246" w:author="Iris Bachmann" w:date="2023-02-06T10:25:00Z">
          <w:r w:rsidDel="00143E49">
            <w:delText xml:space="preserve">/Foni </w:delText>
          </w:r>
        </w:del>
      </w:ins>
      <w:ins w:id="247" w:author="Gregory Dame" w:date="2023-01-31T14:09:00Z">
        <w:del w:id="248" w:author="Iris Bachmann" w:date="2023-02-06T10:25:00Z">
          <w:r w:rsidDel="00143E49">
            <w:delText>zitiert</w:delText>
          </w:r>
        </w:del>
      </w:ins>
      <w:commentRangeEnd w:id="240"/>
      <w:del w:id="249" w:author="Iris Bachmann" w:date="2023-02-06T10:25:00Z">
        <w:r w:rsidR="00F524D6" w:rsidDel="00143E49">
          <w:rPr>
            <w:rStyle w:val="Kommentarzeichen"/>
          </w:rPr>
          <w:commentReference w:id="240"/>
        </w:r>
      </w:del>
      <w:ins w:id="250" w:author="Gregory Dame" w:date="2023-01-31T14:09:00Z">
        <w:del w:id="251" w:author="Iris Bachmann" w:date="2023-02-06T10:25:00Z">
          <w:r w:rsidDel="00143E49">
            <w:delText xml:space="preserve">. </w:delText>
          </w:r>
        </w:del>
      </w:ins>
    </w:p>
    <w:p w14:paraId="4AF67F7E" w14:textId="77777777" w:rsidR="00AF14D7" w:rsidRDefault="000842F0">
      <w:pPr>
        <w:spacing w:line="360" w:lineRule="auto"/>
        <w:ind w:left="8"/>
        <w:rPr>
          <w:ins w:id="252" w:author="Iris Bachmann" w:date="2023-02-07T08:24:00Z"/>
        </w:rPr>
      </w:pPr>
      <w:ins w:id="253" w:author="Gregory Dame" w:date="2023-01-31T14:18:00Z">
        <w:r>
          <w:t xml:space="preserve">Die </w:t>
        </w:r>
        <w:del w:id="254" w:author="Iris Bachmann" w:date="2023-02-06T10:25:00Z">
          <w:r w:rsidDel="00143E49">
            <w:delText xml:space="preserve">zur Virusfamilie der Orthomyxoviren gehörige </w:delText>
          </w:r>
        </w:del>
        <w:r>
          <w:t>Influenza Viren sind behüllte, einzelsträngige RNA-Vire</w:t>
        </w:r>
      </w:ins>
      <w:ins w:id="255" w:author="Gregory Dame" w:date="2023-01-31T14:25:00Z">
        <w:r>
          <w:t xml:space="preserve">n </w:t>
        </w:r>
        <w:commentRangeStart w:id="256"/>
        <w:r>
          <w:t>Abbi</w:t>
        </w:r>
      </w:ins>
      <w:ins w:id="257" w:author="Iris Bachmann" w:date="2023-02-06T10:25:00Z">
        <w:r w:rsidR="00143E49">
          <w:t>l</w:t>
        </w:r>
      </w:ins>
      <w:ins w:id="258" w:author="Gregory Dame" w:date="2023-01-31T14:25:00Z">
        <w:r>
          <w:t>dung ...</w:t>
        </w:r>
      </w:ins>
      <w:ins w:id="259" w:author="Gregory Dame" w:date="2023-01-31T14:18:00Z">
        <w:r>
          <w:t>.</w:t>
        </w:r>
      </w:ins>
      <w:ins w:id="260" w:author="Gregory Dame" w:date="2023-01-31T14:20:00Z">
        <w:r>
          <w:t xml:space="preserve"> </w:t>
        </w:r>
      </w:ins>
      <w:commentRangeEnd w:id="256"/>
      <w:r w:rsidR="00143E49">
        <w:rPr>
          <w:rStyle w:val="Kommentarzeichen"/>
        </w:rPr>
        <w:commentReference w:id="256"/>
      </w:r>
      <w:ins w:id="261" w:author="Gregory Dame" w:date="2023-01-31T14:18:00Z">
        <w:r>
          <w:t>Die genomische RNA, welche in negativer Strang-Orientierung, also entgegen der 5´</w:t>
        </w:r>
      </w:ins>
      <w:ins w:id="262" w:author="Iris Bachmann" w:date="2023-02-06T10:26:00Z">
        <w:r w:rsidR="00143E49">
          <w:t>→</w:t>
        </w:r>
      </w:ins>
      <w:ins w:id="263" w:author="Gregory Dame" w:date="2023-01-31T14:18:00Z">
        <w:del w:id="264" w:author="Iris Bachmann" w:date="2023-02-06T10:26:00Z">
          <w:r w:rsidDel="00143E49">
            <w:delText>-</w:delText>
          </w:r>
        </w:del>
        <w:r>
          <w:t>3´ Leserichtung der Ribosomen vorliegt, ist in 8 unterschiedlich große Segmente unterteilt (</w:t>
        </w:r>
        <w:r>
          <w:rPr>
            <w:color w:val="4169E1"/>
          </w:rPr>
          <w:t xml:space="preserve">Modrow </w:t>
        </w:r>
        <w:r>
          <w:rPr>
            <w:i/>
            <w:color w:val="4169E1"/>
          </w:rPr>
          <w:t>et al.</w:t>
        </w:r>
        <w:r>
          <w:rPr>
            <w:color w:val="4169E1"/>
          </w:rPr>
          <w:t>, 2010</w:t>
        </w:r>
        <w:r>
          <w:t xml:space="preserve">). Von diesen können alle außer </w:t>
        </w:r>
      </w:ins>
      <w:ins w:id="265" w:author="Iris Bachmann" w:date="2023-02-06T10:26:00Z">
        <w:r w:rsidR="00143E49">
          <w:t xml:space="preserve">Typ </w:t>
        </w:r>
      </w:ins>
      <w:ins w:id="266" w:author="Gregory Dame" w:date="2023-01-31T14:18:00Z">
        <w:r>
          <w:t>D, welcher nur Rinder und Schweine als Wirt befällt (</w:t>
        </w:r>
        <w:proofErr w:type="spellStart"/>
        <w:r>
          <w:rPr>
            <w:color w:val="4169E1"/>
          </w:rPr>
          <w:t>Foni</w:t>
        </w:r>
        <w:proofErr w:type="spellEnd"/>
        <w:r>
          <w:rPr>
            <w:color w:val="4169E1"/>
          </w:rPr>
          <w:t xml:space="preserve"> </w:t>
        </w:r>
        <w:r>
          <w:rPr>
            <w:i/>
            <w:color w:val="4169E1"/>
          </w:rPr>
          <w:t>et al.</w:t>
        </w:r>
        <w:r>
          <w:rPr>
            <w:color w:val="4169E1"/>
          </w:rPr>
          <w:t>, 2017</w:t>
        </w:r>
        <w:r>
          <w:t>), Menschen infizieren und Krankheiten verursachen (</w:t>
        </w:r>
        <w:proofErr w:type="spellStart"/>
        <w:r>
          <w:rPr>
            <w:color w:val="4169E1"/>
          </w:rPr>
          <w:t>Javanian</w:t>
        </w:r>
        <w:proofErr w:type="spellEnd"/>
        <w:r>
          <w:rPr>
            <w:color w:val="4169E1"/>
          </w:rPr>
          <w:t xml:space="preserve"> </w:t>
        </w:r>
        <w:r>
          <w:rPr>
            <w:i/>
            <w:color w:val="4169E1"/>
          </w:rPr>
          <w:t>et al.</w:t>
        </w:r>
        <w:r>
          <w:rPr>
            <w:color w:val="4169E1"/>
          </w:rPr>
          <w:t>, 2021</w:t>
        </w:r>
        <w:r>
          <w:t xml:space="preserve">). </w:t>
        </w:r>
      </w:ins>
      <w:ins w:id="267" w:author="Iris Bachmann" w:date="2023-02-06T10:28:00Z">
        <w:r w:rsidR="00143E49">
          <w:t xml:space="preserve">Influenza </w:t>
        </w:r>
      </w:ins>
      <w:ins w:id="268" w:author="Gregory Dame" w:date="2023-01-31T14:18:00Z">
        <w:r>
          <w:t xml:space="preserve">Typ A besitzt </w:t>
        </w:r>
        <w:del w:id="269" w:author="Iris Bachmann" w:date="2023-02-06T10:28:00Z">
          <w:r w:rsidDel="00143E49">
            <w:delText xml:space="preserve">von den vier </w:delText>
          </w:r>
        </w:del>
        <w:r>
          <w:t>die höchste Virulenz (</w:t>
        </w:r>
        <w:r>
          <w:rPr>
            <w:color w:val="4169E1"/>
          </w:rPr>
          <w:t xml:space="preserve">Yoo </w:t>
        </w:r>
        <w:r>
          <w:rPr>
            <w:i/>
            <w:color w:val="4169E1"/>
          </w:rPr>
          <w:t>et al.</w:t>
        </w:r>
        <w:r>
          <w:rPr>
            <w:color w:val="4169E1"/>
          </w:rPr>
          <w:t>, 2018</w:t>
        </w:r>
        <w:r>
          <w:t xml:space="preserve">) und ist für die meisten Infektionen </w:t>
        </w:r>
        <w:proofErr w:type="gramStart"/>
        <w:r>
          <w:t>bei Mensch</w:t>
        </w:r>
        <w:proofErr w:type="gramEnd"/>
        <w:r>
          <w:t xml:space="preserve"> und Tier verantwortlich.</w:t>
        </w:r>
      </w:ins>
      <w:ins w:id="270" w:author="Gregory Dame" w:date="2023-01-31T14:23:00Z">
        <w:r>
          <w:t xml:space="preserve"> </w:t>
        </w:r>
      </w:ins>
      <w:commentRangeStart w:id="271"/>
      <w:ins w:id="272" w:author="Gregory Dame" w:date="2023-01-31T14:22:00Z">
        <w:r w:rsidRPr="000842F0">
          <w:t>I</w:t>
        </w:r>
      </w:ins>
    </w:p>
    <w:p w14:paraId="045275A9" w14:textId="77777777" w:rsidR="00AF14D7" w:rsidRDefault="00AF14D7">
      <w:pPr>
        <w:spacing w:line="360" w:lineRule="auto"/>
        <w:ind w:left="8"/>
        <w:rPr>
          <w:ins w:id="273" w:author="Iris Bachmann" w:date="2023-02-07T08:25:00Z"/>
        </w:rPr>
      </w:pPr>
    </w:p>
    <w:p w14:paraId="584891AB" w14:textId="0F9FE64B" w:rsidR="000842F0" w:rsidRDefault="000842F0">
      <w:pPr>
        <w:spacing w:line="360" w:lineRule="auto"/>
        <w:ind w:left="8"/>
        <w:rPr>
          <w:ins w:id="274" w:author="Gregory Dame" w:date="2023-01-31T14:33:00Z"/>
        </w:rPr>
        <w:pPrChange w:id="275" w:author="Iris Bachmann" w:date="2023-02-06T10:21:00Z">
          <w:pPr>
            <w:spacing w:line="259" w:lineRule="auto"/>
            <w:ind w:left="8"/>
          </w:pPr>
        </w:pPrChange>
      </w:pPr>
      <w:proofErr w:type="spellStart"/>
      <w:ins w:id="276" w:author="Gregory Dame" w:date="2023-01-31T14:22:00Z">
        <w:r w:rsidRPr="000842F0">
          <w:t>nfluenza</w:t>
        </w:r>
        <w:proofErr w:type="spellEnd"/>
        <w:r w:rsidRPr="000842F0">
          <w:t>-A- und -B-Viren codieren für je ein Hämagglutinin (HA) und eine Neuraminidase (NA)</w:t>
        </w:r>
      </w:ins>
      <w:ins w:id="277" w:author="Gregory Dame" w:date="2023-01-31T14:24:00Z">
        <w:r>
          <w:t xml:space="preserve">. Nutze die Abbildung den Aufbau </w:t>
        </w:r>
      </w:ins>
      <w:ins w:id="278" w:author="Gregory Dame" w:date="2023-01-31T14:25:00Z">
        <w:r>
          <w:t xml:space="preserve">zu beschreiben </w:t>
        </w:r>
      </w:ins>
      <w:commentRangeEnd w:id="271"/>
      <w:r w:rsidR="00143E49">
        <w:rPr>
          <w:rStyle w:val="Kommentarzeichen"/>
        </w:rPr>
        <w:commentReference w:id="271"/>
      </w:r>
    </w:p>
    <w:p w14:paraId="0061E700" w14:textId="46E7A1D9" w:rsidR="000842F0" w:rsidRDefault="000842F0">
      <w:pPr>
        <w:spacing w:line="360" w:lineRule="auto"/>
        <w:ind w:left="8"/>
        <w:rPr>
          <w:ins w:id="279" w:author="Gregory Dame" w:date="2023-01-31T14:33:00Z"/>
        </w:rPr>
        <w:pPrChange w:id="280" w:author="Iris Bachmann" w:date="2023-02-06T10:21:00Z">
          <w:pPr>
            <w:spacing w:line="259" w:lineRule="auto"/>
            <w:ind w:left="8"/>
          </w:pPr>
        </w:pPrChange>
      </w:pPr>
      <w:commentRangeStart w:id="281"/>
    </w:p>
    <w:p w14:paraId="3F38DA2D" w14:textId="6BF363E6" w:rsidR="000842F0" w:rsidRDefault="000842F0">
      <w:pPr>
        <w:spacing w:line="360" w:lineRule="auto"/>
        <w:ind w:left="8"/>
        <w:rPr>
          <w:ins w:id="282" w:author="Gregory Dame" w:date="2023-01-31T14:26:00Z"/>
        </w:rPr>
        <w:pPrChange w:id="283" w:author="Iris Bachmann" w:date="2023-02-06T10:21:00Z">
          <w:pPr>
            <w:spacing w:line="259" w:lineRule="auto"/>
            <w:ind w:left="8"/>
          </w:pPr>
        </w:pPrChange>
      </w:pPr>
      <w:ins w:id="284" w:author="Gregory Dame" w:date="2023-01-31T14:33:00Z">
        <w:r>
          <w:t xml:space="preserve">Kurz auf die Funktionen eingehen </w:t>
        </w:r>
      </w:ins>
    </w:p>
    <w:p w14:paraId="7A35EC2E" w14:textId="01B2A7BC" w:rsidR="000842F0" w:rsidRDefault="000842F0">
      <w:pPr>
        <w:spacing w:line="360" w:lineRule="auto"/>
        <w:ind w:left="8"/>
        <w:rPr>
          <w:ins w:id="285" w:author="Gregory Dame" w:date="2023-01-31T14:26:00Z"/>
        </w:rPr>
        <w:pPrChange w:id="286" w:author="Iris Bachmann" w:date="2023-02-06T10:21:00Z">
          <w:pPr>
            <w:spacing w:line="259" w:lineRule="auto"/>
            <w:ind w:left="8"/>
          </w:pPr>
        </w:pPrChange>
      </w:pPr>
    </w:p>
    <w:p w14:paraId="3DD99710" w14:textId="0F12D7BA" w:rsidR="000842F0" w:rsidRDefault="000842F0">
      <w:pPr>
        <w:spacing w:line="360" w:lineRule="auto"/>
        <w:ind w:left="8"/>
        <w:rPr>
          <w:ins w:id="287" w:author="Gregory Dame" w:date="2023-01-31T14:34:00Z"/>
        </w:rPr>
        <w:pPrChange w:id="288" w:author="Iris Bachmann" w:date="2023-02-06T10:21:00Z">
          <w:pPr>
            <w:spacing w:line="259" w:lineRule="auto"/>
            <w:ind w:left="8"/>
          </w:pPr>
        </w:pPrChange>
      </w:pPr>
      <w:ins w:id="289" w:author="Gregory Dame" w:date="2023-01-31T14:26:00Z">
        <w:r>
          <w:t>Hier fehlt eine Wei</w:t>
        </w:r>
      </w:ins>
      <w:ins w:id="290" w:author="Gregory Dame" w:date="2023-01-31T14:27:00Z">
        <w:r>
          <w:t>t</w:t>
        </w:r>
      </w:ins>
      <w:ins w:id="291" w:author="Gregory Dame" w:date="2023-01-31T14:26:00Z">
        <w:r>
          <w:t>erbildung</w:t>
        </w:r>
      </w:ins>
      <w:ins w:id="292" w:author="Gregory Dame" w:date="2023-01-31T14:27:00Z">
        <w:r>
          <w:t>/Kurzkapitel zu</w:t>
        </w:r>
      </w:ins>
      <w:ins w:id="293" w:author="Gregory Dame" w:date="2023-01-31T14:26:00Z">
        <w:r>
          <w:t xml:space="preserve"> </w:t>
        </w:r>
        <w:proofErr w:type="spellStart"/>
        <w:r>
          <w:t>antigenic</w:t>
        </w:r>
        <w:proofErr w:type="spellEnd"/>
        <w:r>
          <w:t xml:space="preserve"> </w:t>
        </w:r>
        <w:proofErr w:type="spellStart"/>
        <w:r>
          <w:t>drift</w:t>
        </w:r>
        <w:proofErr w:type="spellEnd"/>
        <w:r>
          <w:t xml:space="preserve"> and shift </w:t>
        </w:r>
      </w:ins>
      <w:ins w:id="294" w:author="Gregory Dame" w:date="2023-01-31T14:27:00Z">
        <w:r>
          <w:t xml:space="preserve">dann wird klar was unten mit der Reassortierung </w:t>
        </w:r>
      </w:ins>
      <w:ins w:id="295" w:author="Gregory Dame" w:date="2023-01-31T14:29:00Z">
        <w:r>
          <w:t xml:space="preserve">hier oder später </w:t>
        </w:r>
        <w:proofErr w:type="spellStart"/>
        <w:r>
          <w:t>up</w:t>
        </w:r>
        <w:proofErr w:type="spellEnd"/>
        <w:r>
          <w:t xml:space="preserve"> </w:t>
        </w:r>
        <w:proofErr w:type="spellStart"/>
        <w:r>
          <w:t>to</w:t>
        </w:r>
        <w:proofErr w:type="spellEnd"/>
        <w:r>
          <w:t xml:space="preserve"> </w:t>
        </w:r>
        <w:del w:id="296" w:author="Iris Bachmann" w:date="2023-02-06T10:29:00Z">
          <w:r w:rsidDel="00143E49">
            <w:delText xml:space="preserve"> </w:delText>
          </w:r>
        </w:del>
        <w:proofErr w:type="spellStart"/>
        <w:r>
          <w:t>you</w:t>
        </w:r>
        <w:proofErr w:type="spellEnd"/>
        <w:r>
          <w:t xml:space="preserve"> </w:t>
        </w:r>
      </w:ins>
      <w:commentRangeEnd w:id="281"/>
      <w:r w:rsidR="00143E49">
        <w:rPr>
          <w:rStyle w:val="Kommentarzeichen"/>
        </w:rPr>
        <w:commentReference w:id="281"/>
      </w:r>
    </w:p>
    <w:p w14:paraId="60EAB40A" w14:textId="2709C9B0" w:rsidR="000842F0" w:rsidRDefault="000842F0">
      <w:pPr>
        <w:spacing w:line="360" w:lineRule="auto"/>
        <w:ind w:left="8"/>
        <w:rPr>
          <w:ins w:id="297" w:author="Gregory Dame" w:date="2023-01-31T14:34:00Z"/>
        </w:rPr>
        <w:pPrChange w:id="298" w:author="Iris Bachmann" w:date="2023-02-06T10:21:00Z">
          <w:pPr>
            <w:spacing w:line="259" w:lineRule="auto"/>
            <w:ind w:left="8"/>
          </w:pPr>
        </w:pPrChange>
      </w:pPr>
    </w:p>
    <w:p w14:paraId="3D8B278D" w14:textId="356E2810" w:rsidR="000842F0" w:rsidDel="00AF14D7" w:rsidRDefault="00AF14D7">
      <w:pPr>
        <w:spacing w:line="360" w:lineRule="auto"/>
        <w:ind w:left="8"/>
        <w:rPr>
          <w:ins w:id="299" w:author="Gregory Dame" w:date="2023-01-31T14:23:00Z"/>
          <w:del w:id="300" w:author="Iris Bachmann" w:date="2023-02-07T08:24:00Z"/>
        </w:rPr>
        <w:pPrChange w:id="301" w:author="Iris Bachmann" w:date="2023-02-06T10:21:00Z">
          <w:pPr>
            <w:spacing w:line="259" w:lineRule="auto"/>
            <w:ind w:left="8"/>
          </w:pPr>
        </w:pPrChange>
      </w:pPr>
      <w:ins w:id="302" w:author="Iris Bachmann" w:date="2023-02-07T08:25:00Z">
        <w:r>
          <w:t xml:space="preserve">Derzeit kursieren </w:t>
        </w:r>
      </w:ins>
      <w:ins w:id="303" w:author="Gregory Dame" w:date="2023-01-31T14:34:00Z">
        <w:del w:id="304" w:author="Iris Bachmann" w:date="2023-02-07T08:24:00Z">
          <w:r w:rsidR="000842F0" w:rsidDel="00AF14D7">
            <w:delText xml:space="preserve">Die werden </w:delText>
          </w:r>
        </w:del>
      </w:ins>
    </w:p>
    <w:p w14:paraId="75779295" w14:textId="7DC9735E" w:rsidR="000842F0" w:rsidRDefault="000842F0">
      <w:pPr>
        <w:spacing w:line="360" w:lineRule="auto"/>
        <w:ind w:left="0"/>
        <w:rPr>
          <w:ins w:id="305" w:author="Gregory Dame" w:date="2023-01-31T14:24:00Z"/>
        </w:rPr>
        <w:pPrChange w:id="306" w:author="Iris Bachmann" w:date="2023-02-07T08:25:00Z">
          <w:pPr>
            <w:spacing w:line="259" w:lineRule="auto"/>
            <w:ind w:left="8"/>
          </w:pPr>
        </w:pPrChange>
      </w:pPr>
      <w:ins w:id="307" w:author="Gregory Dame" w:date="2023-01-31T14:24:00Z">
        <w:del w:id="308" w:author="Iris Bachmann" w:date="2023-02-07T08:24:00Z">
          <w:r w:rsidDel="00AF14D7">
            <w:lastRenderedPageBreak/>
            <w:delText>b</w:delText>
          </w:r>
        </w:del>
        <w:proofErr w:type="spellStart"/>
        <w:r>
          <w:t>eide</w:t>
        </w:r>
        <w:proofErr w:type="spellEnd"/>
        <w:del w:id="309" w:author="Iris Bachmann" w:date="2023-02-07T08:25:00Z">
          <w:r w:rsidDel="00AF14D7">
            <w:delText>n</w:delText>
          </w:r>
        </w:del>
        <w:r>
          <w:t xml:space="preserve"> </w:t>
        </w:r>
      </w:ins>
      <w:ins w:id="310" w:author="Iris Bachmann" w:date="2023-02-07T08:24:00Z">
        <w:r w:rsidR="00AF14D7" w:rsidRPr="000842F0">
          <w:t>Influenza-A</w:t>
        </w:r>
        <w:r w:rsidR="00AF14D7">
          <w:t xml:space="preserve"> </w:t>
        </w:r>
      </w:ins>
      <w:ins w:id="311" w:author="Gregory Dame" w:date="2023-01-31T14:24:00Z">
        <w:r>
          <w:t>Subtypen</w:t>
        </w:r>
      </w:ins>
      <w:ins w:id="312" w:author="Iris Bachmann" w:date="2023-02-07T08:24:00Z">
        <w:r w:rsidR="00AF14D7">
          <w:t>,</w:t>
        </w:r>
      </w:ins>
      <w:ins w:id="313" w:author="Gregory Dame" w:date="2023-01-31T14:24:00Z">
        <w:r>
          <w:t xml:space="preserve"> H1N1 und H3N2</w:t>
        </w:r>
      </w:ins>
      <w:ins w:id="314" w:author="Iris Bachmann" w:date="2023-02-07T08:24:00Z">
        <w:r w:rsidR="00AF14D7">
          <w:t>,</w:t>
        </w:r>
      </w:ins>
      <w:ins w:id="315" w:author="Gregory Dame" w:date="2023-01-31T14:24:00Z">
        <w:r>
          <w:t xml:space="preserve"> </w:t>
        </w:r>
        <w:del w:id="316" w:author="Iris Bachmann" w:date="2023-02-07T08:25:00Z">
          <w:r w:rsidDel="00AF14D7">
            <w:delText xml:space="preserve">derzeit </w:delText>
          </w:r>
        </w:del>
        <w:r>
          <w:t xml:space="preserve">in der Bevölkerung </w:t>
        </w:r>
        <w:del w:id="317" w:author="Iris Bachmann" w:date="2023-02-07T08:24:00Z">
          <w:r w:rsidDel="00AF14D7">
            <w:delText xml:space="preserve">kursieren </w:delText>
          </w:r>
        </w:del>
        <w:r>
          <w:t>(</w:t>
        </w:r>
        <w:proofErr w:type="spellStart"/>
        <w:r>
          <w:rPr>
            <w:color w:val="4169E1"/>
          </w:rPr>
          <w:t>Javanian</w:t>
        </w:r>
        <w:proofErr w:type="spellEnd"/>
        <w:r>
          <w:rPr>
            <w:color w:val="4169E1"/>
          </w:rPr>
          <w:t xml:space="preserve"> </w:t>
        </w:r>
        <w:r>
          <w:rPr>
            <w:i/>
            <w:color w:val="4169E1"/>
          </w:rPr>
          <w:t>et al.</w:t>
        </w:r>
        <w:r>
          <w:rPr>
            <w:color w:val="4169E1"/>
          </w:rPr>
          <w:t>, 2021</w:t>
        </w:r>
        <w:r>
          <w:t xml:space="preserve">). Influenza Typ B infiziert </w:t>
        </w:r>
      </w:ins>
      <w:ins w:id="318" w:author="Iris Bachmann" w:date="2023-02-07T08:25:00Z">
        <w:r w:rsidR="00AF14D7">
          <w:t xml:space="preserve">dagegen </w:t>
        </w:r>
      </w:ins>
      <w:ins w:id="319" w:author="Gregory Dame" w:date="2023-01-31T14:24:00Z">
        <w:r>
          <w:t xml:space="preserve">ausschließlich Menschen und kann zu schweren Krankheitsverläufen führen. </w:t>
        </w:r>
        <w:del w:id="320" w:author="Iris Bachmann" w:date="2023-02-07T08:26:00Z">
          <w:r w:rsidDel="00AF14D7">
            <w:delText>Jedoch ist d</w:delText>
          </w:r>
        </w:del>
      </w:ins>
      <w:ins w:id="321" w:author="Iris Bachmann" w:date="2023-02-07T08:26:00Z">
        <w:r w:rsidR="00AF14D7">
          <w:t>D</w:t>
        </w:r>
      </w:ins>
      <w:ins w:id="322" w:author="Gregory Dame" w:date="2023-01-31T14:24:00Z">
        <w:r>
          <w:t xml:space="preserve">ie Pandemiegefahr </w:t>
        </w:r>
      </w:ins>
      <w:ins w:id="323" w:author="Iris Bachmann" w:date="2023-02-07T08:26:00Z">
        <w:r w:rsidR="00AF14D7">
          <w:t xml:space="preserve">ist </w:t>
        </w:r>
      </w:ins>
      <w:ins w:id="324" w:author="Iris Bachmann" w:date="2023-02-07T08:28:00Z">
        <w:r w:rsidR="00683390">
          <w:t xml:space="preserve">dadurch </w:t>
        </w:r>
      </w:ins>
      <w:ins w:id="325" w:author="Gregory Dame" w:date="2023-01-31T14:24:00Z">
        <w:r>
          <w:t xml:space="preserve">eingeschränkt, da </w:t>
        </w:r>
        <w:del w:id="326" w:author="Iris Bachmann" w:date="2023-02-07T08:26:00Z">
          <w:r w:rsidDel="00AF14D7">
            <w:delText>er</w:delText>
          </w:r>
        </w:del>
      </w:ins>
      <w:ins w:id="327" w:author="Iris Bachmann" w:date="2023-02-07T08:26:00Z">
        <w:r w:rsidR="00AF14D7">
          <w:t>es</w:t>
        </w:r>
      </w:ins>
      <w:ins w:id="328" w:author="Gregory Dame" w:date="2023-01-31T14:24:00Z">
        <w:del w:id="329" w:author="Iris Bachmann" w:date="2023-02-07T08:29:00Z">
          <w:r w:rsidDel="00683390">
            <w:delText xml:space="preserve"> </w:delText>
          </w:r>
        </w:del>
      </w:ins>
      <w:ins w:id="330" w:author="Iris Bachmann" w:date="2023-02-07T08:26:00Z">
        <w:r w:rsidR="00AF14D7">
          <w:t xml:space="preserve"> </w:t>
        </w:r>
      </w:ins>
      <w:ins w:id="331" w:author="Gregory Dame" w:date="2023-01-31T14:24:00Z">
        <w:r>
          <w:t>kein tierisches Reservoir besitzt und somit die Verbreitung gezielter begrenzt werden kann. Bei Influenza B findet keine Einteilung in Subtypen statt, jedoch sind zwei genetisch differenzierbare Viruslinien (Victoria/2/1987-like und Yamagata/16/1988-like) bekannt (</w:t>
        </w:r>
        <w:proofErr w:type="spellStart"/>
        <w:r>
          <w:rPr>
            <w:color w:val="4169E1"/>
          </w:rPr>
          <w:t>Koutsakos</w:t>
        </w:r>
        <w:proofErr w:type="spellEnd"/>
        <w:r>
          <w:rPr>
            <w:color w:val="4169E1"/>
          </w:rPr>
          <w:t xml:space="preserve"> </w:t>
        </w:r>
        <w:r>
          <w:rPr>
            <w:i/>
            <w:color w:val="4169E1"/>
          </w:rPr>
          <w:t>et al.</w:t>
        </w:r>
        <w:r>
          <w:rPr>
            <w:color w:val="4169E1"/>
          </w:rPr>
          <w:t>, 2016</w:t>
        </w:r>
        <w:r>
          <w:t xml:space="preserve">). Influenza Typ C besitzt ähnlich wie Influenza B keine Pandemie-Gefahr und ruft eher milde Krankheitsverläufe hervor. Bei Infektion von Kindern wurden jedoch Infektionen der unteren Atemwege beobachtet. Neben humanen Infektionen sind </w:t>
        </w:r>
      </w:ins>
      <w:ins w:id="332" w:author="Iris Bachmann" w:date="2023-02-07T08:35:00Z">
        <w:r w:rsidR="00683390">
          <w:t xml:space="preserve">hierfür </w:t>
        </w:r>
      </w:ins>
      <w:ins w:id="333" w:author="Gregory Dame" w:date="2023-01-31T14:24:00Z">
        <w:r>
          <w:t>auch Schweine als Wirt bekannt (</w:t>
        </w:r>
        <w:r>
          <w:rPr>
            <w:color w:val="4169E1"/>
          </w:rPr>
          <w:t xml:space="preserve">Hause </w:t>
        </w:r>
        <w:r>
          <w:rPr>
            <w:i/>
            <w:color w:val="4169E1"/>
          </w:rPr>
          <w:t>et al.</w:t>
        </w:r>
        <w:r>
          <w:rPr>
            <w:color w:val="4169E1"/>
          </w:rPr>
          <w:t>, 2013</w:t>
        </w:r>
        <w:r>
          <w:t xml:space="preserve">; </w:t>
        </w:r>
        <w:proofErr w:type="spellStart"/>
        <w:r>
          <w:rPr>
            <w:color w:val="4169E1"/>
          </w:rPr>
          <w:t>Njouom</w:t>
        </w:r>
        <w:proofErr w:type="spellEnd"/>
        <w:r>
          <w:rPr>
            <w:color w:val="4169E1"/>
          </w:rPr>
          <w:t xml:space="preserve"> </w:t>
        </w:r>
        <w:r>
          <w:rPr>
            <w:i/>
            <w:color w:val="4169E1"/>
          </w:rPr>
          <w:t>et al.</w:t>
        </w:r>
        <w:r>
          <w:rPr>
            <w:color w:val="4169E1"/>
          </w:rPr>
          <w:t>, 2019</w:t>
        </w:r>
        <w:r>
          <w:t>).</w:t>
        </w:r>
      </w:ins>
    </w:p>
    <w:p w14:paraId="25625DCB" w14:textId="2ED7543C" w:rsidR="00807941" w:rsidRDefault="00EF0C34">
      <w:pPr>
        <w:spacing w:line="360" w:lineRule="auto"/>
        <w:ind w:left="8"/>
        <w:rPr>
          <w:ins w:id="334" w:author="Gregory Dame" w:date="2023-01-31T14:25:00Z"/>
        </w:rPr>
        <w:pPrChange w:id="335" w:author="Iris Bachmann" w:date="2023-02-06T10:21:00Z">
          <w:pPr>
            <w:spacing w:line="259" w:lineRule="auto"/>
            <w:ind w:left="8"/>
          </w:pPr>
        </w:pPrChange>
      </w:pPr>
      <w:commentRangeStart w:id="336"/>
      <w:commentRangeStart w:id="337"/>
      <w:r>
        <w:t xml:space="preserve">Die </w:t>
      </w:r>
      <w:ins w:id="338" w:author="Gregory Dame" w:date="2023-01-31T13:58:00Z">
        <w:r w:rsidR="000842F0">
          <w:t>„echte“</w:t>
        </w:r>
      </w:ins>
      <w:ins w:id="339" w:author="Gregory Dame" w:date="2023-01-31T13:59:00Z">
        <w:r w:rsidR="000842F0">
          <w:t xml:space="preserve"> </w:t>
        </w:r>
      </w:ins>
      <w:r>
        <w:t>Grippe, verursacht durch die Influenza Viren</w:t>
      </w:r>
      <w:ins w:id="340" w:author="Iris Bachmann" w:date="2023-02-07T08:35:00Z">
        <w:r w:rsidR="00683390">
          <w:t xml:space="preserve"> </w:t>
        </w:r>
        <w:proofErr w:type="spellStart"/>
        <w:r w:rsidR="00683390">
          <w:t>xyz</w:t>
        </w:r>
      </w:ins>
      <w:proofErr w:type="spellEnd"/>
      <w:r>
        <w:t xml:space="preserve"> ist eine der bedeutendsten Infektionskrankheiten mit mehr als 300</w:t>
      </w:r>
      <w:ins w:id="341" w:author="Iris Bachmann" w:date="2023-02-07T08:35:00Z">
        <w:r w:rsidR="00683390">
          <w:t>.</w:t>
        </w:r>
      </w:ins>
      <w:r>
        <w:t>000 Todesfällen weltweit (</w:t>
      </w:r>
      <w:r>
        <w:rPr>
          <w:color w:val="4169E1"/>
        </w:rPr>
        <w:t>RKI, 2019</w:t>
      </w:r>
      <w:r>
        <w:t xml:space="preserve">; </w:t>
      </w:r>
      <w:proofErr w:type="spellStart"/>
      <w:r>
        <w:rPr>
          <w:color w:val="4169E1"/>
        </w:rPr>
        <w:t>Uyeki</w:t>
      </w:r>
      <w:proofErr w:type="spellEnd"/>
      <w:r>
        <w:rPr>
          <w:color w:val="4169E1"/>
        </w:rPr>
        <w:t xml:space="preserve"> </w:t>
      </w:r>
      <w:r>
        <w:rPr>
          <w:i/>
          <w:color w:val="4169E1"/>
        </w:rPr>
        <w:t>et al.</w:t>
      </w:r>
      <w:r>
        <w:rPr>
          <w:color w:val="4169E1"/>
        </w:rPr>
        <w:t>, 2022</w:t>
      </w:r>
      <w:r>
        <w:t>). Mehrere Influenz</w:t>
      </w:r>
      <w:ins w:id="342" w:author="Iris Bachmann" w:date="2023-02-07T08:37:00Z">
        <w:r w:rsidR="00683390">
          <w:t>a</w:t>
        </w:r>
      </w:ins>
      <w:del w:id="343" w:author="Gregory Dame" w:date="2023-01-31T14:00:00Z">
        <w:r w:rsidDel="000842F0">
          <w:delText>a</w:delText>
        </w:r>
      </w:del>
      <w:r>
        <w:t xml:space="preserve"> Pandemien </w:t>
      </w:r>
      <w:del w:id="344" w:author="Iris Bachmann" w:date="2023-02-07T08:37:00Z">
        <w:r w:rsidDel="00683390">
          <w:delText xml:space="preserve">erfolgten </w:delText>
        </w:r>
      </w:del>
      <w:ins w:id="345" w:author="Iris Bachmann" w:date="2023-02-07T08:37:00Z">
        <w:r w:rsidR="00683390">
          <w:t xml:space="preserve">ereigneten sich allein </w:t>
        </w:r>
      </w:ins>
      <w:r>
        <w:t xml:space="preserve">in den letzten 100 Jahren, </w:t>
      </w:r>
      <w:commentRangeStart w:id="346"/>
      <w:commentRangeStart w:id="347"/>
      <w:r>
        <w:t xml:space="preserve">darunter die bekannte Spanische Grippe </w:t>
      </w:r>
      <w:del w:id="348" w:author="Gregory Dame" w:date="2023-01-31T13:59:00Z">
        <w:r w:rsidDel="000842F0">
          <w:delText xml:space="preserve">(1918) </w:delText>
        </w:r>
      </w:del>
      <w:r>
        <w:t xml:space="preserve">mit über 50 Millionen toten </w:t>
      </w:r>
      <w:commentRangeEnd w:id="346"/>
      <w:r w:rsidR="000842F0">
        <w:rPr>
          <w:rStyle w:val="Kommentarzeichen"/>
        </w:rPr>
        <w:commentReference w:id="346"/>
      </w:r>
      <w:commentRangeEnd w:id="347"/>
      <w:r w:rsidR="00683390">
        <w:rPr>
          <w:rStyle w:val="Kommentarzeichen"/>
        </w:rPr>
        <w:commentReference w:id="347"/>
      </w:r>
      <w:r>
        <w:t>(</w:t>
      </w:r>
      <w:r>
        <w:rPr>
          <w:color w:val="4169E1"/>
        </w:rPr>
        <w:t xml:space="preserve">Paules &amp; </w:t>
      </w:r>
      <w:proofErr w:type="spellStart"/>
      <w:r>
        <w:rPr>
          <w:color w:val="4169E1"/>
        </w:rPr>
        <w:t>Subbarao</w:t>
      </w:r>
      <w:proofErr w:type="spellEnd"/>
      <w:r>
        <w:rPr>
          <w:color w:val="4169E1"/>
        </w:rPr>
        <w:t>, 2017</w:t>
      </w:r>
      <w:r>
        <w:t xml:space="preserve">; </w:t>
      </w:r>
      <w:proofErr w:type="spellStart"/>
      <w:r>
        <w:rPr>
          <w:color w:val="4169E1"/>
        </w:rPr>
        <w:t>Biggerstaff</w:t>
      </w:r>
      <w:proofErr w:type="spellEnd"/>
      <w:r>
        <w:rPr>
          <w:color w:val="4169E1"/>
        </w:rPr>
        <w:t xml:space="preserve"> </w:t>
      </w:r>
      <w:r>
        <w:rPr>
          <w:i/>
          <w:color w:val="4169E1"/>
        </w:rPr>
        <w:t>et al.</w:t>
      </w:r>
      <w:r>
        <w:rPr>
          <w:color w:val="4169E1"/>
        </w:rPr>
        <w:t>, 2014</w:t>
      </w:r>
      <w:r>
        <w:t xml:space="preserve">). Weitere Pandemien waren die Asiatische Grippe (1957), die Hongkong Grippe (1968) sowie die Schweinegrippe (2009) </w:t>
      </w:r>
      <w:commentRangeStart w:id="349"/>
      <w:r>
        <w:t xml:space="preserve">bei welcher durch eine Reassortierung in Schweinen die Viren auf den Menschen übersprangen </w:t>
      </w:r>
      <w:commentRangeEnd w:id="349"/>
      <w:r w:rsidR="000842F0">
        <w:rPr>
          <w:rStyle w:val="Kommentarzeichen"/>
        </w:rPr>
        <w:commentReference w:id="349"/>
      </w:r>
      <w:r>
        <w:t>(</w:t>
      </w:r>
      <w:r>
        <w:rPr>
          <w:color w:val="4169E1"/>
        </w:rPr>
        <w:t xml:space="preserve">Paules &amp; </w:t>
      </w:r>
      <w:proofErr w:type="spellStart"/>
      <w:r>
        <w:rPr>
          <w:color w:val="4169E1"/>
        </w:rPr>
        <w:t>Subbarao</w:t>
      </w:r>
      <w:proofErr w:type="spellEnd"/>
      <w:r>
        <w:rPr>
          <w:color w:val="4169E1"/>
        </w:rPr>
        <w:t>, 2017</w:t>
      </w:r>
      <w:r>
        <w:t>).</w:t>
      </w:r>
      <w:commentRangeEnd w:id="336"/>
      <w:r w:rsidR="00683390">
        <w:rPr>
          <w:rStyle w:val="Kommentarzeichen"/>
        </w:rPr>
        <w:commentReference w:id="336"/>
      </w:r>
      <w:commentRangeEnd w:id="337"/>
      <w:r w:rsidR="00895C90">
        <w:rPr>
          <w:rStyle w:val="Kommentarzeichen"/>
        </w:rPr>
        <w:commentReference w:id="337"/>
      </w:r>
    </w:p>
    <w:p w14:paraId="35B3D2D3" w14:textId="77777777" w:rsidR="000842F0" w:rsidRPr="000842F0" w:rsidRDefault="000842F0">
      <w:pPr>
        <w:spacing w:line="360" w:lineRule="auto"/>
        <w:ind w:left="8"/>
        <w:pPrChange w:id="350" w:author="Iris Bachmann" w:date="2023-02-06T10:21:00Z">
          <w:pPr>
            <w:spacing w:after="0"/>
            <w:ind w:left="8"/>
          </w:pPr>
        </w:pPrChange>
      </w:pPr>
    </w:p>
    <w:p w14:paraId="49B5061E" w14:textId="43795442" w:rsidR="00807941" w:rsidDel="000842F0" w:rsidRDefault="00EF0C34">
      <w:pPr>
        <w:spacing w:line="360" w:lineRule="auto"/>
        <w:ind w:left="8"/>
        <w:rPr>
          <w:del w:id="351" w:author="Gregory Dame" w:date="2023-01-31T14:18:00Z"/>
        </w:rPr>
        <w:pPrChange w:id="352" w:author="Iris Bachmann" w:date="2023-02-06T10:21:00Z">
          <w:pPr>
            <w:spacing w:line="259" w:lineRule="auto"/>
            <w:ind w:left="8"/>
          </w:pPr>
        </w:pPrChange>
      </w:pPr>
      <w:del w:id="353" w:author="Gregory Dame" w:date="2023-01-31T14:18:00Z">
        <w:r w:rsidDel="000842F0">
          <w:delText>Die zur Virusfamilie der Orthomyxoviren gehörige Influenza Viren sind behüllte, einzelsträngige RNA-Viren.</w:delText>
        </w:r>
      </w:del>
    </w:p>
    <w:p w14:paraId="40B890C7" w14:textId="0AC6D772" w:rsidR="00807941" w:rsidDel="000842F0" w:rsidRDefault="00EF0C34">
      <w:pPr>
        <w:spacing w:line="360" w:lineRule="auto"/>
        <w:ind w:left="8"/>
        <w:rPr>
          <w:del w:id="354" w:author="Gregory Dame" w:date="2023-01-31T14:16:00Z"/>
        </w:rPr>
        <w:pPrChange w:id="355" w:author="Iris Bachmann" w:date="2023-02-06T10:21:00Z">
          <w:pPr>
            <w:spacing w:line="259" w:lineRule="auto"/>
            <w:ind w:left="8"/>
          </w:pPr>
        </w:pPrChange>
      </w:pPr>
      <w:del w:id="356" w:author="Gregory Dame" w:date="2023-01-31T14:18:00Z">
        <w:r w:rsidDel="000842F0">
          <w:delText>Die genomische RNA, welche in negativer Strang-Orientierung, also entgegen der 5´-3´ Leserichtung der</w:delText>
        </w:r>
      </w:del>
    </w:p>
    <w:p w14:paraId="03970102" w14:textId="3A192020" w:rsidR="00807941" w:rsidDel="000842F0" w:rsidRDefault="00EF0C34">
      <w:pPr>
        <w:spacing w:line="360" w:lineRule="auto"/>
        <w:ind w:left="0"/>
        <w:rPr>
          <w:del w:id="357" w:author="Gregory Dame" w:date="2023-01-31T14:13:00Z"/>
        </w:rPr>
        <w:pPrChange w:id="358" w:author="Iris Bachmann" w:date="2023-02-06T10:21:00Z">
          <w:pPr>
            <w:spacing w:line="259" w:lineRule="auto"/>
            <w:ind w:left="8"/>
          </w:pPr>
        </w:pPrChange>
      </w:pPr>
      <w:del w:id="359" w:author="Gregory Dame" w:date="2023-01-31T14:18:00Z">
        <w:r w:rsidDel="000842F0">
          <w:delText xml:space="preserve">Ribosomen vorliegt, ist in 8 unterschiedlich große </w:delText>
        </w:r>
      </w:del>
      <w:del w:id="360" w:author="Gregory Dame" w:date="2023-01-31T14:13:00Z">
        <w:r w:rsidDel="000842F0">
          <w:delText xml:space="preserve">Abschnitte </w:delText>
        </w:r>
      </w:del>
      <w:del w:id="361" w:author="Gregory Dame" w:date="2023-01-31T14:18:00Z">
        <w:r w:rsidDel="000842F0">
          <w:delText>unterteilt (</w:delText>
        </w:r>
        <w:r w:rsidDel="000842F0">
          <w:rPr>
            <w:color w:val="4169E1"/>
          </w:rPr>
          <w:delText xml:space="preserve">Modrow </w:delText>
        </w:r>
        <w:r w:rsidDel="000842F0">
          <w:rPr>
            <w:i/>
            <w:color w:val="4169E1"/>
          </w:rPr>
          <w:delText>et al.</w:delText>
        </w:r>
        <w:r w:rsidDel="000842F0">
          <w:rPr>
            <w:color w:val="4169E1"/>
          </w:rPr>
          <w:delText>, 2010</w:delText>
        </w:r>
        <w:r w:rsidDel="000842F0">
          <w:delText>). Die Influenza</w:delText>
        </w:r>
      </w:del>
    </w:p>
    <w:p w14:paraId="530E4D9E" w14:textId="5C3D8395" w:rsidR="00807941" w:rsidDel="000842F0" w:rsidRDefault="00EF0C34">
      <w:pPr>
        <w:spacing w:line="360" w:lineRule="auto"/>
        <w:ind w:left="8"/>
        <w:rPr>
          <w:del w:id="362" w:author="Gregory Dame" w:date="2023-01-31T14:25:00Z"/>
        </w:rPr>
        <w:pPrChange w:id="363" w:author="Iris Bachmann" w:date="2023-02-06T10:21:00Z">
          <w:pPr>
            <w:spacing w:after="289"/>
            <w:ind w:left="8"/>
          </w:pPr>
        </w:pPrChange>
      </w:pPr>
      <w:del w:id="364" w:author="Gregory Dame" w:date="2023-01-31T14:18:00Z">
        <w:r w:rsidDel="000842F0">
          <w:delText>Viren lassen sich in die vier Typen A, B, C und D unterteilen. Von diesen können alle außer D, welcher nur Rinder und Schweine als Wirt befällt (</w:delText>
        </w:r>
        <w:r w:rsidDel="000842F0">
          <w:rPr>
            <w:color w:val="4169E1"/>
          </w:rPr>
          <w:delText xml:space="preserve">Foni </w:delText>
        </w:r>
        <w:r w:rsidDel="000842F0">
          <w:rPr>
            <w:i/>
            <w:color w:val="4169E1"/>
          </w:rPr>
          <w:delText>et al.</w:delText>
        </w:r>
        <w:r w:rsidDel="000842F0">
          <w:rPr>
            <w:color w:val="4169E1"/>
          </w:rPr>
          <w:delText>, 2017</w:delText>
        </w:r>
        <w:r w:rsidDel="000842F0">
          <w:delText>), Menschen infizieren und Krankheiten verursachen (</w:delText>
        </w:r>
        <w:r w:rsidDel="000842F0">
          <w:rPr>
            <w:color w:val="4169E1"/>
          </w:rPr>
          <w:delText xml:space="preserve">Javanian </w:delText>
        </w:r>
        <w:r w:rsidDel="000842F0">
          <w:rPr>
            <w:i/>
            <w:color w:val="4169E1"/>
          </w:rPr>
          <w:delText>et al.</w:delText>
        </w:r>
        <w:r w:rsidDel="000842F0">
          <w:rPr>
            <w:color w:val="4169E1"/>
          </w:rPr>
          <w:delText>, 2021</w:delText>
        </w:r>
        <w:r w:rsidDel="000842F0">
          <w:delText>). Typ A besitzt von den vier die höchste Virulenz (</w:delText>
        </w:r>
        <w:r w:rsidDel="000842F0">
          <w:rPr>
            <w:color w:val="4169E1"/>
          </w:rPr>
          <w:delText xml:space="preserve">Yoo </w:delText>
        </w:r>
        <w:r w:rsidDel="000842F0">
          <w:rPr>
            <w:i/>
            <w:color w:val="4169E1"/>
          </w:rPr>
          <w:delText>et al.</w:delText>
        </w:r>
        <w:r w:rsidDel="000842F0">
          <w:rPr>
            <w:color w:val="4169E1"/>
          </w:rPr>
          <w:delText>, 2018</w:delText>
        </w:r>
        <w:r w:rsidDel="000842F0">
          <w:delText xml:space="preserve">) und ist für die meisten Infektionen bei Mensch und Tier verantwortlich. </w:delText>
        </w:r>
      </w:del>
      <w:del w:id="365" w:author="Gregory Dame" w:date="2023-01-31T14:25:00Z">
        <w:r w:rsidDel="000842F0">
          <w:delText>Dieser wird abermals in viele Subtypen anhand von Oberflächenproteinen unterteilt, wovon die beiden Subtypen H1N1 und H3N2 derzeit in der Bevölkerung kursieren (</w:delText>
        </w:r>
        <w:r w:rsidDel="000842F0">
          <w:rPr>
            <w:color w:val="4169E1"/>
          </w:rPr>
          <w:delText xml:space="preserve">Javanian </w:delText>
        </w:r>
        <w:r w:rsidDel="000842F0">
          <w:rPr>
            <w:i/>
            <w:color w:val="4169E1"/>
          </w:rPr>
          <w:delText>et al.</w:delText>
        </w:r>
        <w:r w:rsidDel="000842F0">
          <w:rPr>
            <w:color w:val="4169E1"/>
          </w:rPr>
          <w:delText>, 2021</w:delText>
        </w:r>
        <w:r w:rsidDel="000842F0">
          <w:delText>). Influenza Typ B infiziert ausschließlich Menschen und kann zu schweren Krankheitsverläufen führen. Jedoch ist die Pandemiegefahr eingeschränkt, da er kein tierisches Reservoir besitzt und somit die Verbreitung gezielter begrenz werden kann. Bei Influenza B findet keine Einteilung in Subtypen statt, jedoch sind zwei genetisch differenzierbare Viruslinien (Victoria/2/1987-like und Yamagata/16/1988-like) bekannt (</w:delText>
        </w:r>
        <w:r w:rsidDel="000842F0">
          <w:rPr>
            <w:color w:val="4169E1"/>
          </w:rPr>
          <w:delText xml:space="preserve">Koutsakos </w:delText>
        </w:r>
        <w:r w:rsidDel="000842F0">
          <w:rPr>
            <w:i/>
            <w:color w:val="4169E1"/>
          </w:rPr>
          <w:delText>et al.</w:delText>
        </w:r>
        <w:r w:rsidDel="000842F0">
          <w:rPr>
            <w:color w:val="4169E1"/>
          </w:rPr>
          <w:delText>, 2016</w:delText>
        </w:r>
        <w:r w:rsidDel="000842F0">
          <w:delText>). Influenza Typ C besitzt ähnlich wie Influenza B keine Pandemie-Gefahr und ruft eher milde Krankheitsverläufe hervor. Bei Infektion von Kindern wurden jedoch Infektionen der unteren Atemwege beobachtet. Neben humanen Infektionen sind auch Schweine als Wirt bekannt (</w:delText>
        </w:r>
        <w:r w:rsidDel="000842F0">
          <w:rPr>
            <w:color w:val="4169E1"/>
          </w:rPr>
          <w:delText xml:space="preserve">Hause </w:delText>
        </w:r>
        <w:r w:rsidDel="000842F0">
          <w:rPr>
            <w:i/>
            <w:color w:val="4169E1"/>
          </w:rPr>
          <w:delText>et al.</w:delText>
        </w:r>
        <w:r w:rsidDel="000842F0">
          <w:rPr>
            <w:color w:val="4169E1"/>
          </w:rPr>
          <w:delText>, 2013</w:delText>
        </w:r>
        <w:r w:rsidDel="000842F0">
          <w:delText xml:space="preserve">; </w:delText>
        </w:r>
        <w:r w:rsidDel="000842F0">
          <w:rPr>
            <w:color w:val="4169E1"/>
          </w:rPr>
          <w:delText xml:space="preserve">Njouom </w:delText>
        </w:r>
        <w:r w:rsidDel="000842F0">
          <w:rPr>
            <w:i/>
            <w:color w:val="4169E1"/>
          </w:rPr>
          <w:delText>et al.</w:delText>
        </w:r>
        <w:r w:rsidDel="000842F0">
          <w:rPr>
            <w:color w:val="4169E1"/>
          </w:rPr>
          <w:delText>, 2019</w:delText>
        </w:r>
        <w:r w:rsidDel="000842F0">
          <w:delText>).</w:delText>
        </w:r>
      </w:del>
    </w:p>
    <w:p w14:paraId="66C48076" w14:textId="77777777" w:rsidR="00807941" w:rsidRPr="00EF0C34" w:rsidRDefault="00EF0C34">
      <w:pPr>
        <w:pStyle w:val="berschrift3"/>
        <w:spacing w:line="360" w:lineRule="auto"/>
        <w:ind w:left="678" w:hanging="670"/>
        <w:rPr>
          <w:color w:val="FF0000"/>
        </w:rPr>
        <w:pPrChange w:id="366" w:author="Iris Bachmann" w:date="2023-02-06T10:21:00Z">
          <w:pPr>
            <w:pStyle w:val="berschrift3"/>
            <w:ind w:left="678" w:hanging="670"/>
          </w:pPr>
        </w:pPrChange>
      </w:pPr>
      <w:bookmarkStart w:id="367" w:name="_Toc14718"/>
      <w:commentRangeStart w:id="368"/>
      <w:r w:rsidRPr="00EF0C34">
        <w:rPr>
          <w:color w:val="FF0000"/>
        </w:rPr>
        <w:t>Influenza A</w:t>
      </w:r>
      <w:bookmarkEnd w:id="367"/>
      <w:commentRangeEnd w:id="368"/>
      <w:r w:rsidR="00895C90">
        <w:rPr>
          <w:rStyle w:val="Kommentarzeichen"/>
          <w:b w:val="0"/>
        </w:rPr>
        <w:commentReference w:id="368"/>
      </w:r>
    </w:p>
    <w:p w14:paraId="1B811572" w14:textId="5DA18CCF" w:rsidR="00807941" w:rsidRPr="00EF0C34" w:rsidDel="00A64668" w:rsidRDefault="00EF0C34">
      <w:pPr>
        <w:spacing w:after="6" w:line="360" w:lineRule="auto"/>
        <w:ind w:left="8"/>
        <w:rPr>
          <w:del w:id="369" w:author="Iris Bachmann" w:date="2023-02-07T08:49:00Z"/>
          <w:color w:val="FF0000"/>
        </w:rPr>
        <w:pPrChange w:id="370" w:author="Iris Bachmann" w:date="2023-02-06T10:21:00Z">
          <w:pPr>
            <w:spacing w:after="6"/>
            <w:ind w:left="8"/>
          </w:pPr>
        </w:pPrChange>
      </w:pPr>
      <w:r w:rsidRPr="00EF0C34">
        <w:rPr>
          <w:color w:val="FF0000"/>
        </w:rPr>
        <w:t xml:space="preserve">Das zur Virusfamilie der </w:t>
      </w:r>
      <w:proofErr w:type="spellStart"/>
      <w:r w:rsidRPr="00EF0C34">
        <w:rPr>
          <w:color w:val="FF0000"/>
        </w:rPr>
        <w:t>Orthomyxoviren</w:t>
      </w:r>
      <w:proofErr w:type="spellEnd"/>
      <w:r w:rsidRPr="00EF0C34">
        <w:rPr>
          <w:color w:val="FF0000"/>
        </w:rPr>
        <w:t xml:space="preserve"> gehörige Influenza A Virus ist </w:t>
      </w:r>
      <w:commentRangeStart w:id="371"/>
      <w:r w:rsidRPr="00EF0C34">
        <w:rPr>
          <w:color w:val="FF0000"/>
        </w:rPr>
        <w:t xml:space="preserve">ein behülltes, einzelsträngiges </w:t>
      </w:r>
      <w:proofErr w:type="gramStart"/>
      <w:r w:rsidRPr="00EF0C34">
        <w:rPr>
          <w:color w:val="FF0000"/>
        </w:rPr>
        <w:t>RNA Virus</w:t>
      </w:r>
      <w:proofErr w:type="gramEnd"/>
      <w:r w:rsidRPr="00EF0C34">
        <w:rPr>
          <w:color w:val="FF0000"/>
        </w:rPr>
        <w:t xml:space="preserve">. Die genomische RNA, welche in negativer Strang-Orientierung, also entgegen der 5´-3´ Leserichtung der Ribosomen vorliegt, ist in 8 unterschiedlich große Abschnitte unterteilt </w:t>
      </w:r>
      <w:commentRangeEnd w:id="371"/>
      <w:r w:rsidR="00895C90">
        <w:rPr>
          <w:rStyle w:val="Kommentarzeichen"/>
        </w:rPr>
        <w:commentReference w:id="371"/>
      </w:r>
      <w:r w:rsidRPr="00EF0C34">
        <w:rPr>
          <w:color w:val="FF0000"/>
        </w:rPr>
        <w:t xml:space="preserve">(siehe Abbildung 1). </w:t>
      </w:r>
      <w:commentRangeStart w:id="372"/>
      <w:r w:rsidRPr="00EF0C34">
        <w:rPr>
          <w:color w:val="FF0000"/>
        </w:rPr>
        <w:t xml:space="preserve">Das ca. </w:t>
      </w:r>
      <w:del w:id="373" w:author="Iris Bachmann" w:date="2023-02-07T08:43:00Z">
        <w:r w:rsidRPr="00EF0C34" w:rsidDel="00895C90">
          <w:rPr>
            <w:color w:val="FF0000"/>
          </w:rPr>
          <w:delText xml:space="preserve">13.500 bp </w:delText>
        </w:r>
      </w:del>
      <w:commentRangeStart w:id="374"/>
      <w:ins w:id="375" w:author="Iris Bachmann" w:date="2023-02-07T08:43:00Z">
        <w:r w:rsidR="00895C90">
          <w:rPr>
            <w:color w:val="FF0000"/>
          </w:rPr>
          <w:t xml:space="preserve">14 kb (oder 13,5 kb) </w:t>
        </w:r>
      </w:ins>
      <w:commentRangeEnd w:id="374"/>
      <w:ins w:id="376" w:author="Iris Bachmann" w:date="2023-02-07T08:44:00Z">
        <w:r w:rsidR="00895C90">
          <w:rPr>
            <w:rStyle w:val="Kommentarzeichen"/>
          </w:rPr>
          <w:commentReference w:id="374"/>
        </w:r>
      </w:ins>
      <w:r w:rsidRPr="00EF0C34">
        <w:rPr>
          <w:color w:val="FF0000"/>
        </w:rPr>
        <w:t xml:space="preserve">große, segmentierte Genom codiert dabei für mindestens 17 Proteine, wobei die 3´ und 5´ Regionen keine codogenen Bereiche enthalten, sondern komplementär zueinander sind. Dadurch bilden sie über eine kurze Distanz </w:t>
      </w:r>
      <w:r w:rsidRPr="00EF0C34">
        <w:rPr>
          <w:color w:val="FF0000"/>
        </w:rPr>
        <w:lastRenderedPageBreak/>
        <w:t xml:space="preserve">einen Doppelstrang aus, welcher als Signalsequenz bei </w:t>
      </w:r>
      <w:ins w:id="377" w:author="Iris Bachmann" w:date="2023-02-07T08:44:00Z">
        <w:r w:rsidR="00895C90">
          <w:rPr>
            <w:color w:val="FF0000"/>
          </w:rPr>
          <w:t xml:space="preserve">der </w:t>
        </w:r>
      </w:ins>
      <w:r w:rsidRPr="00EF0C34">
        <w:rPr>
          <w:color w:val="FF0000"/>
        </w:rPr>
        <w:t xml:space="preserve">Transkription dient (Modrow </w:t>
      </w:r>
      <w:r w:rsidRPr="00EF0C34">
        <w:rPr>
          <w:i/>
          <w:color w:val="FF0000"/>
        </w:rPr>
        <w:t>et al.</w:t>
      </w:r>
      <w:r w:rsidRPr="00EF0C34">
        <w:rPr>
          <w:color w:val="FF0000"/>
        </w:rPr>
        <w:t xml:space="preserve">, 2010; Chen </w:t>
      </w:r>
      <w:r w:rsidRPr="00EF0C34">
        <w:rPr>
          <w:i/>
          <w:color w:val="FF0000"/>
        </w:rPr>
        <w:t>et al.</w:t>
      </w:r>
      <w:r w:rsidRPr="00EF0C34">
        <w:rPr>
          <w:color w:val="FF0000"/>
        </w:rPr>
        <w:t xml:space="preserve">, 2018). Von den 17 codierten Proteinen </w:t>
      </w:r>
      <w:del w:id="378" w:author="Iris Bachmann" w:date="2023-02-07T08:45:00Z">
        <w:r w:rsidRPr="00EF0C34" w:rsidDel="00895C90">
          <w:rPr>
            <w:color w:val="FF0000"/>
          </w:rPr>
          <w:delText xml:space="preserve">zählen </w:delText>
        </w:r>
      </w:del>
      <w:ins w:id="379" w:author="Iris Bachmann" w:date="2023-02-07T08:45:00Z">
        <w:r w:rsidR="00895C90">
          <w:rPr>
            <w:color w:val="FF0000"/>
          </w:rPr>
          <w:t>sind</w:t>
        </w:r>
        <w:r w:rsidR="00895C90" w:rsidRPr="00EF0C34">
          <w:rPr>
            <w:color w:val="FF0000"/>
          </w:rPr>
          <w:t xml:space="preserve"> </w:t>
        </w:r>
        <w:r w:rsidR="00895C90">
          <w:rPr>
            <w:color w:val="FF0000"/>
          </w:rPr>
          <w:t>zehn</w:t>
        </w:r>
      </w:ins>
      <w:del w:id="380" w:author="Iris Bachmann" w:date="2023-02-07T08:45:00Z">
        <w:r w:rsidRPr="00EF0C34" w:rsidDel="00895C90">
          <w:rPr>
            <w:color w:val="FF0000"/>
          </w:rPr>
          <w:delText>10</w:delText>
        </w:r>
      </w:del>
      <w:r w:rsidRPr="00EF0C34">
        <w:rPr>
          <w:color w:val="FF0000"/>
        </w:rPr>
        <w:t xml:space="preserve"> </w:t>
      </w:r>
      <w:del w:id="381" w:author="Iris Bachmann" w:date="2023-02-07T08:45:00Z">
        <w:r w:rsidRPr="00EF0C34" w:rsidDel="00895C90">
          <w:rPr>
            <w:color w:val="FF0000"/>
          </w:rPr>
          <w:delText xml:space="preserve">als </w:delText>
        </w:r>
      </w:del>
      <w:ins w:id="382" w:author="Iris Bachmann" w:date="2023-02-06T10:30:00Z">
        <w:r w:rsidR="00143E49">
          <w:rPr>
            <w:color w:val="FF0000"/>
          </w:rPr>
          <w:t>e</w:t>
        </w:r>
      </w:ins>
      <w:del w:id="383" w:author="Iris Bachmann" w:date="2023-02-06T10:30:00Z">
        <w:r w:rsidRPr="00EF0C34" w:rsidDel="00143E49">
          <w:rPr>
            <w:color w:val="FF0000"/>
          </w:rPr>
          <w:delText>E</w:delText>
        </w:r>
      </w:del>
      <w:r w:rsidRPr="00EF0C34">
        <w:rPr>
          <w:color w:val="FF0000"/>
        </w:rPr>
        <w:t>ssentiell</w:t>
      </w:r>
      <w:del w:id="384" w:author="Iris Bachmann" w:date="2023-02-07T08:44:00Z">
        <w:r w:rsidRPr="00EF0C34" w:rsidDel="00895C90">
          <w:rPr>
            <w:color w:val="FF0000"/>
          </w:rPr>
          <w:delText xml:space="preserve"> Wichtig</w:delText>
        </w:r>
      </w:del>
      <w:r w:rsidRPr="00EF0C34">
        <w:rPr>
          <w:color w:val="FF0000"/>
        </w:rPr>
        <w:t xml:space="preserve">, während der Rest als </w:t>
      </w:r>
      <w:ins w:id="385" w:author="Iris Bachmann" w:date="2023-02-07T08:45:00Z">
        <w:r w:rsidR="00895C90">
          <w:rPr>
            <w:color w:val="FF0000"/>
          </w:rPr>
          <w:t xml:space="preserve">sogenannte </w:t>
        </w:r>
      </w:ins>
      <w:r w:rsidRPr="00EF0C34">
        <w:rPr>
          <w:color w:val="FF0000"/>
        </w:rPr>
        <w:t xml:space="preserve">Accessoire-Proteine </w:t>
      </w:r>
      <w:ins w:id="386" w:author="Iris Bachmann" w:date="2023-02-07T08:46:00Z">
        <w:r w:rsidR="00895C90">
          <w:rPr>
            <w:color w:val="FF0000"/>
          </w:rPr>
          <w:t>bezeichnet werden</w:t>
        </w:r>
      </w:ins>
      <w:del w:id="387" w:author="Iris Bachmann" w:date="2023-02-07T08:46:00Z">
        <w:r w:rsidRPr="00EF0C34" w:rsidDel="00895C90">
          <w:rPr>
            <w:color w:val="FF0000"/>
          </w:rPr>
          <w:delText>zählt</w:delText>
        </w:r>
      </w:del>
      <w:r w:rsidRPr="00EF0C34">
        <w:rPr>
          <w:color w:val="FF0000"/>
        </w:rPr>
        <w:t xml:space="preserve"> (</w:t>
      </w:r>
      <w:proofErr w:type="spellStart"/>
      <w:r w:rsidRPr="00EF0C34">
        <w:rPr>
          <w:color w:val="FF0000"/>
        </w:rPr>
        <w:t>Vasin</w:t>
      </w:r>
      <w:proofErr w:type="spellEnd"/>
      <w:r w:rsidRPr="00EF0C34">
        <w:rPr>
          <w:color w:val="FF0000"/>
        </w:rPr>
        <w:t xml:space="preserve"> </w:t>
      </w:r>
      <w:r w:rsidRPr="00EF0C34">
        <w:rPr>
          <w:i/>
          <w:color w:val="FF0000"/>
        </w:rPr>
        <w:t>et al.</w:t>
      </w:r>
      <w:r w:rsidRPr="00EF0C34">
        <w:rPr>
          <w:color w:val="FF0000"/>
        </w:rPr>
        <w:t xml:space="preserve">, 2014). Zu den essentiellen Proteinen zählen die Neuraminidase (NA), welche im Verlauf der Infektion für die Freisetzung der Viruspartikel verantwortlich ist, das Hämagglutinin (HA), welches bei der Infektion der Zelle eine Rolle spielt, </w:t>
      </w:r>
      <w:proofErr w:type="gramStart"/>
      <w:r w:rsidRPr="00EF0C34">
        <w:rPr>
          <w:color w:val="FF0000"/>
        </w:rPr>
        <w:t>das</w:t>
      </w:r>
      <w:proofErr w:type="gramEnd"/>
      <w:r w:rsidRPr="00EF0C34">
        <w:rPr>
          <w:color w:val="FF0000"/>
        </w:rPr>
        <w:t xml:space="preserve"> Matrixproteinen (M1), das Membranprotein (M2), die Nichtstrukturproteine NS1 und NS2, das </w:t>
      </w:r>
      <w:proofErr w:type="spellStart"/>
      <w:ins w:id="388" w:author="Iris Bachmann" w:date="2023-02-07T08:46:00Z">
        <w:r w:rsidR="00895C90">
          <w:rPr>
            <w:color w:val="FF0000"/>
          </w:rPr>
          <w:t>N</w:t>
        </w:r>
      </w:ins>
      <w:del w:id="389" w:author="Iris Bachmann" w:date="2023-02-07T08:46:00Z">
        <w:r w:rsidRPr="00EF0C34" w:rsidDel="00895C90">
          <w:rPr>
            <w:color w:val="FF0000"/>
          </w:rPr>
          <w:delText>n</w:delText>
        </w:r>
      </w:del>
      <w:r w:rsidRPr="00EF0C34">
        <w:rPr>
          <w:color w:val="FF0000"/>
        </w:rPr>
        <w:t>ukleoprotein</w:t>
      </w:r>
      <w:proofErr w:type="spellEnd"/>
      <w:r w:rsidRPr="00EF0C34">
        <w:rPr>
          <w:color w:val="FF0000"/>
        </w:rPr>
        <w:t xml:space="preserve"> (NP), sowie die 3 Untereinheiten PA, Pb1 und Pb2 der RNA-Polymerase (Luo, 2011; Krammer </w:t>
      </w:r>
      <w:r w:rsidRPr="00EF0C34">
        <w:rPr>
          <w:i/>
          <w:color w:val="FF0000"/>
        </w:rPr>
        <w:t>et al.</w:t>
      </w:r>
      <w:r w:rsidRPr="00EF0C34">
        <w:rPr>
          <w:color w:val="FF0000"/>
        </w:rPr>
        <w:t xml:space="preserve">, 2018). </w:t>
      </w:r>
      <w:commentRangeEnd w:id="372"/>
      <w:r w:rsidR="00895C90">
        <w:rPr>
          <w:rStyle w:val="Kommentarzeichen"/>
        </w:rPr>
        <w:commentReference w:id="372"/>
      </w:r>
      <w:r w:rsidRPr="00EF0C34">
        <w:rPr>
          <w:color w:val="FF0000"/>
        </w:rPr>
        <w:t>Die Accessoire-Proteine</w:t>
      </w:r>
      <w:del w:id="390" w:author="Iris Bachmann" w:date="2023-02-07T08:47:00Z">
        <w:r w:rsidRPr="00EF0C34" w:rsidDel="00895C90">
          <w:rPr>
            <w:color w:val="FF0000"/>
          </w:rPr>
          <w:delText>n</w:delText>
        </w:r>
      </w:del>
      <w:r w:rsidRPr="00EF0C34">
        <w:rPr>
          <w:color w:val="FF0000"/>
        </w:rPr>
        <w:t xml:space="preserve"> sind auf alternativen offene</w:t>
      </w:r>
      <w:ins w:id="391" w:author="Iris Bachmann" w:date="2023-02-07T08:47:00Z">
        <w:r w:rsidR="00895C90">
          <w:rPr>
            <w:color w:val="FF0000"/>
          </w:rPr>
          <w:t>n</w:t>
        </w:r>
      </w:ins>
      <w:r w:rsidRPr="00EF0C34">
        <w:rPr>
          <w:color w:val="FF0000"/>
        </w:rPr>
        <w:t xml:space="preserve"> Leserahmen (engl.: </w:t>
      </w:r>
      <w:r w:rsidRPr="00EF0C34">
        <w:rPr>
          <w:i/>
          <w:color w:val="FF0000"/>
        </w:rPr>
        <w:t xml:space="preserve">open </w:t>
      </w:r>
      <w:proofErr w:type="spellStart"/>
      <w:r w:rsidRPr="00EF0C34">
        <w:rPr>
          <w:i/>
          <w:color w:val="FF0000"/>
        </w:rPr>
        <w:t>reading</w:t>
      </w:r>
      <w:proofErr w:type="spellEnd"/>
      <w:r w:rsidRPr="00EF0C34">
        <w:rPr>
          <w:i/>
          <w:color w:val="FF0000"/>
        </w:rPr>
        <w:t xml:space="preserve"> frame</w:t>
      </w:r>
      <w:r w:rsidRPr="00EF0C34">
        <w:rPr>
          <w:color w:val="FF0000"/>
        </w:rPr>
        <w:t>, ORF) codiert</w:t>
      </w:r>
      <w:ins w:id="392" w:author="Iris Bachmann" w:date="2023-02-07T08:48:00Z">
        <w:r w:rsidR="00895C90">
          <w:rPr>
            <w:color w:val="FF0000"/>
          </w:rPr>
          <w:t>, welche</w:t>
        </w:r>
      </w:ins>
      <w:ins w:id="393" w:author="Iris Bachmann" w:date="2023-02-07T08:50:00Z">
        <w:r w:rsidR="00A64668">
          <w:rPr>
            <w:color w:val="FF0000"/>
          </w:rPr>
          <w:t xml:space="preserve"> </w:t>
        </w:r>
      </w:ins>
      <w:del w:id="394" w:author="Iris Bachmann" w:date="2023-02-07T08:48:00Z">
        <w:r w:rsidRPr="00EF0C34" w:rsidDel="00895C90">
          <w:rPr>
            <w:color w:val="FF0000"/>
          </w:rPr>
          <w:delText xml:space="preserve">. Diese erlauben </w:delText>
        </w:r>
      </w:del>
      <w:ins w:id="395" w:author="Iris Bachmann" w:date="2023-02-07T08:50:00Z">
        <w:r w:rsidR="00A64668">
          <w:rPr>
            <w:color w:val="FF0000"/>
          </w:rPr>
          <w:t xml:space="preserve"> </w:t>
        </w:r>
      </w:ins>
      <w:r w:rsidRPr="00EF0C34">
        <w:rPr>
          <w:color w:val="FF0000"/>
        </w:rPr>
        <w:t xml:space="preserve">es Viren </w:t>
      </w:r>
      <w:ins w:id="396" w:author="Iris Bachmann" w:date="2023-02-07T08:48:00Z">
        <w:r w:rsidR="00895C90">
          <w:rPr>
            <w:color w:val="FF0000"/>
          </w:rPr>
          <w:t xml:space="preserve">erlauben </w:t>
        </w:r>
      </w:ins>
      <w:r w:rsidRPr="00EF0C34">
        <w:rPr>
          <w:color w:val="FF0000"/>
        </w:rPr>
        <w:t>eine größere Protein-Vielfalt auf engen</w:t>
      </w:r>
      <w:ins w:id="397" w:author="Iris Bachmann" w:date="2023-02-07T08:48:00Z">
        <w:r w:rsidR="00895C90">
          <w:rPr>
            <w:color w:val="FF0000"/>
          </w:rPr>
          <w:t>,</w:t>
        </w:r>
      </w:ins>
      <w:r w:rsidRPr="00EF0C34">
        <w:rPr>
          <w:color w:val="FF0000"/>
        </w:rPr>
        <w:t xml:space="preserve"> genomischen Raum, durch die “</w:t>
      </w:r>
      <w:ins w:id="398" w:author="Iris Bachmann" w:date="2023-02-07T08:48:00Z">
        <w:r w:rsidR="00895C90">
          <w:rPr>
            <w:color w:val="FF0000"/>
          </w:rPr>
          <w:t>M</w:t>
        </w:r>
      </w:ins>
      <w:del w:id="399" w:author="Iris Bachmann" w:date="2023-02-07T08:48:00Z">
        <w:r w:rsidRPr="00EF0C34" w:rsidDel="00895C90">
          <w:rPr>
            <w:color w:val="FF0000"/>
          </w:rPr>
          <w:delText>m</w:delText>
        </w:r>
      </w:del>
      <w:r w:rsidRPr="00EF0C34">
        <w:rPr>
          <w:color w:val="FF0000"/>
        </w:rPr>
        <w:t>ehrfachverwendung” einer Nukleotid-Sequenz,</w:t>
      </w:r>
      <w:del w:id="400" w:author="Iris Bachmann" w:date="2023-02-07T08:48:00Z">
        <w:r w:rsidRPr="00EF0C34" w:rsidDel="00895C90">
          <w:rPr>
            <w:color w:val="FF0000"/>
          </w:rPr>
          <w:delText xml:space="preserve"> zu expremieren</w:delText>
        </w:r>
      </w:del>
      <w:r w:rsidRPr="00EF0C34">
        <w:rPr>
          <w:color w:val="FF0000"/>
        </w:rPr>
        <w:t>. Die</w:t>
      </w:r>
      <w:del w:id="401" w:author="Iris Bachmann" w:date="2023-02-07T08:49:00Z">
        <w:r w:rsidRPr="00EF0C34" w:rsidDel="00A64668">
          <w:rPr>
            <w:color w:val="FF0000"/>
          </w:rPr>
          <w:delText>se</w:delText>
        </w:r>
      </w:del>
      <w:r w:rsidRPr="00EF0C34">
        <w:rPr>
          <w:color w:val="FF0000"/>
        </w:rPr>
        <w:t xml:space="preserve"> alternativen ORF</w:t>
      </w:r>
      <w:ins w:id="402" w:author="Iris Bachmann" w:date="2023-02-07T08:49:00Z">
        <w:r w:rsidR="00A64668">
          <w:rPr>
            <w:color w:val="FF0000"/>
          </w:rPr>
          <w:t>s</w:t>
        </w:r>
      </w:ins>
      <w:r w:rsidRPr="00EF0C34">
        <w:rPr>
          <w:color w:val="FF0000"/>
        </w:rPr>
        <w:t xml:space="preserve"> en</w:t>
      </w:r>
      <w:ins w:id="403" w:author="Iris Bachmann" w:date="2023-02-07T08:49:00Z">
        <w:r w:rsidR="00A64668">
          <w:rPr>
            <w:color w:val="FF0000"/>
          </w:rPr>
          <w:t>t</w:t>
        </w:r>
      </w:ins>
      <w:r w:rsidRPr="00EF0C34">
        <w:rPr>
          <w:color w:val="FF0000"/>
        </w:rPr>
        <w:t>stehen dabei durch verschiedene molekularbiologische Mech</w:t>
      </w:r>
      <w:del w:id="404" w:author="Iris Bachmann" w:date="2023-02-07T08:49:00Z">
        <w:r w:rsidRPr="00EF0C34" w:rsidDel="00A64668">
          <w:rPr>
            <w:color w:val="FF0000"/>
          </w:rPr>
          <w:delText>n</w:delText>
        </w:r>
      </w:del>
      <w:r w:rsidRPr="00EF0C34">
        <w:rPr>
          <w:color w:val="FF0000"/>
        </w:rPr>
        <w:t>anismen, wie</w:t>
      </w:r>
      <w:ins w:id="405" w:author="Iris Bachmann" w:date="2023-02-07T08:50:00Z">
        <w:r w:rsidR="00A64668">
          <w:rPr>
            <w:color w:val="FF0000"/>
          </w:rPr>
          <w:t xml:space="preserve"> beispielsweise</w:t>
        </w:r>
      </w:ins>
      <w:r w:rsidRPr="00EF0C34">
        <w:rPr>
          <w:color w:val="FF0000"/>
        </w:rPr>
        <w:t xml:space="preserve"> </w:t>
      </w:r>
      <w:r w:rsidRPr="00EF0C34">
        <w:rPr>
          <w:i/>
          <w:color w:val="FF0000"/>
        </w:rPr>
        <w:t xml:space="preserve">frame shifting </w:t>
      </w:r>
      <w:r w:rsidRPr="00EF0C34">
        <w:rPr>
          <w:color w:val="FF0000"/>
        </w:rPr>
        <w:t xml:space="preserve">bei welchem das Ribosom bei der </w:t>
      </w:r>
      <w:ins w:id="406" w:author="Iris Bachmann" w:date="2023-02-07T08:49:00Z">
        <w:r w:rsidR="00A64668">
          <w:rPr>
            <w:color w:val="FF0000"/>
          </w:rPr>
          <w:t>T</w:t>
        </w:r>
      </w:ins>
      <w:del w:id="407" w:author="Iris Bachmann" w:date="2023-02-07T08:49:00Z">
        <w:r w:rsidRPr="00EF0C34" w:rsidDel="00A64668">
          <w:rPr>
            <w:color w:val="FF0000"/>
          </w:rPr>
          <w:delText>t</w:delText>
        </w:r>
      </w:del>
      <w:r w:rsidRPr="00EF0C34">
        <w:rPr>
          <w:color w:val="FF0000"/>
        </w:rPr>
        <w:t xml:space="preserve">ranslation eine Base überspringt und somit den Leseramen ändert, </w:t>
      </w:r>
      <w:proofErr w:type="spellStart"/>
      <w:r w:rsidRPr="00EF0C34">
        <w:rPr>
          <w:i/>
          <w:color w:val="FF0000"/>
        </w:rPr>
        <w:t>readthrough</w:t>
      </w:r>
      <w:proofErr w:type="spellEnd"/>
      <w:r w:rsidRPr="00EF0C34">
        <w:rPr>
          <w:i/>
          <w:color w:val="FF0000"/>
        </w:rPr>
        <w:t xml:space="preserve"> </w:t>
      </w:r>
      <w:r w:rsidRPr="00EF0C34">
        <w:rPr>
          <w:color w:val="FF0000"/>
        </w:rPr>
        <w:t>bei dem das Ribosom ein Stopp-</w:t>
      </w:r>
      <w:ins w:id="408" w:author="Iris Bachmann" w:date="2023-02-07T08:49:00Z">
        <w:r w:rsidR="00A64668">
          <w:rPr>
            <w:color w:val="FF0000"/>
          </w:rPr>
          <w:t>C</w:t>
        </w:r>
      </w:ins>
      <w:del w:id="409" w:author="Iris Bachmann" w:date="2023-02-07T08:49:00Z">
        <w:r w:rsidRPr="00EF0C34" w:rsidDel="00A64668">
          <w:rPr>
            <w:color w:val="FF0000"/>
          </w:rPr>
          <w:delText>c</w:delText>
        </w:r>
      </w:del>
      <w:r w:rsidRPr="00EF0C34">
        <w:rPr>
          <w:color w:val="FF0000"/>
        </w:rPr>
        <w:t xml:space="preserve">odon überspring, oder </w:t>
      </w:r>
      <w:r w:rsidRPr="00EF0C34">
        <w:rPr>
          <w:i/>
          <w:color w:val="FF0000"/>
        </w:rPr>
        <w:t xml:space="preserve">internal </w:t>
      </w:r>
      <w:proofErr w:type="spellStart"/>
      <w:r w:rsidRPr="00EF0C34">
        <w:rPr>
          <w:i/>
          <w:color w:val="FF0000"/>
        </w:rPr>
        <w:t>Ribosom</w:t>
      </w:r>
    </w:p>
    <w:p w14:paraId="42208371" w14:textId="7A5C6F6A" w:rsidR="00807941" w:rsidRPr="00EF0C34" w:rsidRDefault="00EF0C34">
      <w:pPr>
        <w:spacing w:after="6" w:line="360" w:lineRule="auto"/>
        <w:ind w:left="8"/>
        <w:rPr>
          <w:color w:val="FF0000"/>
        </w:rPr>
        <w:pPrChange w:id="410" w:author="Iris Bachmann" w:date="2023-02-07T08:49:00Z">
          <w:pPr>
            <w:spacing w:after="125"/>
            <w:ind w:left="8"/>
          </w:pPr>
        </w:pPrChange>
      </w:pPr>
      <w:r w:rsidRPr="00EF0C34">
        <w:rPr>
          <w:i/>
          <w:color w:val="FF0000"/>
        </w:rPr>
        <w:t>Entry</w:t>
      </w:r>
      <w:proofErr w:type="spellEnd"/>
      <w:r w:rsidRPr="00EF0C34">
        <w:rPr>
          <w:i/>
          <w:color w:val="FF0000"/>
        </w:rPr>
        <w:t xml:space="preserve"> </w:t>
      </w:r>
      <w:r w:rsidRPr="00EF0C34">
        <w:rPr>
          <w:color w:val="FF0000"/>
        </w:rPr>
        <w:t>wobei das Ribosom an ein inter</w:t>
      </w:r>
      <w:ins w:id="411" w:author="Iris Bachmann" w:date="2023-02-07T08:49:00Z">
        <w:r w:rsidR="00A64668">
          <w:rPr>
            <w:color w:val="FF0000"/>
          </w:rPr>
          <w:t>n</w:t>
        </w:r>
      </w:ins>
      <w:r w:rsidRPr="00EF0C34">
        <w:rPr>
          <w:color w:val="FF0000"/>
        </w:rPr>
        <w:t>es Start-Codon d</w:t>
      </w:r>
      <w:del w:id="412" w:author="Iris Bachmann" w:date="2023-02-07T08:49:00Z">
        <w:r w:rsidRPr="00EF0C34" w:rsidDel="00A64668">
          <w:rPr>
            <w:color w:val="FF0000"/>
          </w:rPr>
          <w:delText>r</w:delText>
        </w:r>
      </w:del>
      <w:r w:rsidRPr="00EF0C34">
        <w:rPr>
          <w:color w:val="FF0000"/>
        </w:rPr>
        <w:t>u</w:t>
      </w:r>
      <w:ins w:id="413" w:author="Iris Bachmann" w:date="2023-02-07T08:50:00Z">
        <w:r w:rsidR="00A64668">
          <w:rPr>
            <w:color w:val="FF0000"/>
          </w:rPr>
          <w:t>r</w:t>
        </w:r>
      </w:ins>
      <w:r w:rsidRPr="00EF0C34">
        <w:rPr>
          <w:color w:val="FF0000"/>
        </w:rPr>
        <w:t xml:space="preserve">ch eine sogenannte IRES (engl.: </w:t>
      </w:r>
      <w:r w:rsidRPr="00EF0C34">
        <w:rPr>
          <w:i/>
          <w:color w:val="FF0000"/>
        </w:rPr>
        <w:t xml:space="preserve">internal ribosomal </w:t>
      </w:r>
      <w:proofErr w:type="spellStart"/>
      <w:r w:rsidRPr="00EF0C34">
        <w:rPr>
          <w:i/>
          <w:color w:val="FF0000"/>
        </w:rPr>
        <w:t>entry</w:t>
      </w:r>
      <w:proofErr w:type="spellEnd"/>
      <w:r w:rsidRPr="00EF0C34">
        <w:rPr>
          <w:i/>
          <w:color w:val="FF0000"/>
        </w:rPr>
        <w:t xml:space="preserve"> </w:t>
      </w:r>
      <w:proofErr w:type="spellStart"/>
      <w:r w:rsidRPr="00EF0C34">
        <w:rPr>
          <w:i/>
          <w:color w:val="FF0000"/>
        </w:rPr>
        <w:t>site</w:t>
      </w:r>
      <w:proofErr w:type="spellEnd"/>
      <w:r w:rsidRPr="00EF0C34">
        <w:rPr>
          <w:color w:val="FF0000"/>
        </w:rPr>
        <w:t>) rekrutiert wird</w:t>
      </w:r>
      <w:del w:id="414" w:author="Iris Bachmann" w:date="2023-02-07T08:50:00Z">
        <w:r w:rsidRPr="00EF0C34" w:rsidDel="00A64668">
          <w:rPr>
            <w:color w:val="FF0000"/>
          </w:rPr>
          <w:delText xml:space="preserve">, sowie einige weitere </w:delText>
        </w:r>
      </w:del>
      <w:r w:rsidRPr="00EF0C34">
        <w:rPr>
          <w:color w:val="FF0000"/>
        </w:rPr>
        <w:t xml:space="preserve">(Firth &amp; </w:t>
      </w:r>
      <w:proofErr w:type="spellStart"/>
      <w:r w:rsidRPr="00EF0C34">
        <w:rPr>
          <w:color w:val="FF0000"/>
        </w:rPr>
        <w:t>Brierley</w:t>
      </w:r>
      <w:proofErr w:type="spellEnd"/>
      <w:r w:rsidRPr="00EF0C34">
        <w:rPr>
          <w:color w:val="FF0000"/>
        </w:rPr>
        <w:t xml:space="preserve">, 2012). </w:t>
      </w:r>
      <w:commentRangeStart w:id="415"/>
      <w:del w:id="416" w:author="Iris Bachmann" w:date="2023-02-07T08:51:00Z">
        <w:r w:rsidRPr="00EF0C34" w:rsidDel="00A64668">
          <w:rPr>
            <w:color w:val="FF0000"/>
          </w:rPr>
          <w:delText xml:space="preserve">Zu den Accessoire-Proteinen zählen unter anderem das 2012 entdeckte nichtstruktur Protein 3 (Selman </w:delText>
        </w:r>
        <w:r w:rsidRPr="00EF0C34" w:rsidDel="00A64668">
          <w:rPr>
            <w:i/>
            <w:color w:val="FF0000"/>
          </w:rPr>
          <w:delText>et al.</w:delText>
        </w:r>
        <w:r w:rsidRPr="00EF0C34" w:rsidDel="00A64668">
          <w:rPr>
            <w:color w:val="FF0000"/>
          </w:rPr>
          <w:delText xml:space="preserve">, 2012), das von M2 abstammende M42 (Wise </w:delText>
        </w:r>
        <w:r w:rsidRPr="00EF0C34" w:rsidDel="00A64668">
          <w:rPr>
            <w:i/>
            <w:color w:val="FF0000"/>
          </w:rPr>
          <w:delText>et al.</w:delText>
        </w:r>
        <w:r w:rsidRPr="00EF0C34" w:rsidDel="00A64668">
          <w:rPr>
            <w:color w:val="FF0000"/>
          </w:rPr>
          <w:delText xml:space="preserve">, 2012) und die dem PA zugehörigen Proteine PA-X, PA-N155 und PA-N182 (Jagger </w:delText>
        </w:r>
        <w:r w:rsidRPr="00EF0C34" w:rsidDel="00A64668">
          <w:rPr>
            <w:i/>
            <w:color w:val="FF0000"/>
          </w:rPr>
          <w:delText>et al.</w:delText>
        </w:r>
        <w:r w:rsidRPr="00EF0C34" w:rsidDel="00A64668">
          <w:rPr>
            <w:color w:val="FF0000"/>
          </w:rPr>
          <w:delText xml:space="preserve">, 2012; Muramoto </w:delText>
        </w:r>
        <w:r w:rsidRPr="00EF0C34" w:rsidDel="00A64668">
          <w:rPr>
            <w:i/>
            <w:color w:val="FF0000"/>
          </w:rPr>
          <w:delText>et al.</w:delText>
        </w:r>
        <w:r w:rsidRPr="00EF0C34" w:rsidDel="00A64668">
          <w:rPr>
            <w:color w:val="FF0000"/>
          </w:rPr>
          <w:delText>, 2013).</w:delText>
        </w:r>
      </w:del>
      <w:commentRangeEnd w:id="415"/>
      <w:r w:rsidR="00A64668">
        <w:rPr>
          <w:rStyle w:val="Kommentarzeichen"/>
        </w:rPr>
        <w:commentReference w:id="415"/>
      </w:r>
    </w:p>
    <w:p w14:paraId="745F5566" w14:textId="3CB2D1D8" w:rsidR="00807941" w:rsidRPr="00EF0C34" w:rsidDel="00A64668" w:rsidRDefault="00EF0C34">
      <w:pPr>
        <w:spacing w:after="4" w:line="360" w:lineRule="auto"/>
        <w:ind w:left="8"/>
        <w:rPr>
          <w:del w:id="417" w:author="Iris Bachmann" w:date="2023-02-07T08:58:00Z"/>
          <w:color w:val="FF0000"/>
        </w:rPr>
        <w:pPrChange w:id="418" w:author="Iris Bachmann" w:date="2023-02-07T08:58:00Z">
          <w:pPr>
            <w:spacing w:after="4"/>
            <w:ind w:left="8"/>
          </w:pPr>
        </w:pPrChange>
      </w:pPr>
      <w:r w:rsidRPr="00EF0C34">
        <w:rPr>
          <w:color w:val="FF0000"/>
        </w:rPr>
        <w:t>Die RNA-abhän</w:t>
      </w:r>
      <w:ins w:id="419" w:author="Iris Bachmann" w:date="2023-02-07T08:52:00Z">
        <w:r w:rsidR="00A64668">
          <w:rPr>
            <w:color w:val="FF0000"/>
          </w:rPr>
          <w:t>g</w:t>
        </w:r>
      </w:ins>
      <w:r w:rsidRPr="00EF0C34">
        <w:rPr>
          <w:color w:val="FF0000"/>
        </w:rPr>
        <w:t>i</w:t>
      </w:r>
      <w:del w:id="420" w:author="Iris Bachmann" w:date="2023-02-07T08:52:00Z">
        <w:r w:rsidRPr="00EF0C34" w:rsidDel="00A64668">
          <w:rPr>
            <w:color w:val="FF0000"/>
          </w:rPr>
          <w:delText>n</w:delText>
        </w:r>
      </w:del>
      <w:r w:rsidRPr="00EF0C34">
        <w:rPr>
          <w:color w:val="FF0000"/>
        </w:rPr>
        <w:t xml:space="preserve">ge </w:t>
      </w:r>
      <w:del w:id="421" w:author="Iris Bachmann" w:date="2023-02-07T08:55:00Z">
        <w:r w:rsidRPr="00EF0C34" w:rsidDel="00A64668">
          <w:rPr>
            <w:color w:val="FF0000"/>
          </w:rPr>
          <w:delText>RNA Polymerase</w:delText>
        </w:r>
      </w:del>
      <w:ins w:id="422" w:author="Iris Bachmann" w:date="2023-02-07T08:55:00Z">
        <w:r w:rsidR="00A64668" w:rsidRPr="00EF0C34">
          <w:rPr>
            <w:color w:val="FF0000"/>
          </w:rPr>
          <w:t>RNA-Polymerase</w:t>
        </w:r>
      </w:ins>
      <w:r w:rsidRPr="00EF0C34">
        <w:rPr>
          <w:color w:val="FF0000"/>
        </w:rPr>
        <w:t xml:space="preserve"> des Influenza A Virus besteht wie in Abbildung 1 gezeigt aus den 3 </w:t>
      </w:r>
      <w:del w:id="423" w:author="Iris Bachmann" w:date="2023-02-07T08:52:00Z">
        <w:r w:rsidRPr="00EF0C34" w:rsidDel="00A64668">
          <w:rPr>
            <w:color w:val="FF0000"/>
          </w:rPr>
          <w:delText>Unterheinheiten</w:delText>
        </w:r>
      </w:del>
      <w:ins w:id="424" w:author="Iris Bachmann" w:date="2023-02-07T08:52:00Z">
        <w:r w:rsidR="00A64668" w:rsidRPr="00EF0C34">
          <w:rPr>
            <w:color w:val="FF0000"/>
          </w:rPr>
          <w:t>Untereinheiten</w:t>
        </w:r>
      </w:ins>
      <w:r w:rsidRPr="00EF0C34">
        <w:rPr>
          <w:color w:val="FF0000"/>
        </w:rPr>
        <w:t xml:space="preserve"> PA, PB1 und PB2, wobei die Gensequenz für PA auf dem Segment 3, für PB1 auf dem Segment 2 und PB2 auf dem Segment 1 codiert sind (Krammer </w:t>
      </w:r>
      <w:r w:rsidRPr="00EF0C34">
        <w:rPr>
          <w:i/>
          <w:color w:val="FF0000"/>
        </w:rPr>
        <w:t>et al.</w:t>
      </w:r>
      <w:r w:rsidRPr="00EF0C34">
        <w:rPr>
          <w:color w:val="FF0000"/>
        </w:rPr>
        <w:t xml:space="preserve">, 2018). Das </w:t>
      </w:r>
      <w:proofErr w:type="spellStart"/>
      <w:ins w:id="425" w:author="Iris Bachmann" w:date="2023-02-07T08:55:00Z">
        <w:r w:rsidR="00A64668">
          <w:rPr>
            <w:color w:val="FF0000"/>
          </w:rPr>
          <w:t>H</w:t>
        </w:r>
      </w:ins>
      <w:del w:id="426" w:author="Iris Bachmann" w:date="2023-02-07T08:55:00Z">
        <w:r w:rsidRPr="00EF0C34" w:rsidDel="00A64668">
          <w:rPr>
            <w:color w:val="FF0000"/>
          </w:rPr>
          <w:delText>h</w:delText>
        </w:r>
      </w:del>
      <w:r w:rsidRPr="00EF0C34">
        <w:rPr>
          <w:color w:val="FF0000"/>
        </w:rPr>
        <w:t>eterotrimer</w:t>
      </w:r>
      <w:proofErr w:type="spellEnd"/>
      <w:r w:rsidRPr="00EF0C34">
        <w:rPr>
          <w:color w:val="FF0000"/>
        </w:rPr>
        <w:t xml:space="preserve"> </w:t>
      </w:r>
      <w:del w:id="427" w:author="Iris Bachmann" w:date="2023-02-07T08:55:00Z">
        <w:r w:rsidRPr="00EF0C34" w:rsidDel="00A64668">
          <w:rPr>
            <w:color w:val="FF0000"/>
          </w:rPr>
          <w:delText>assoziert</w:delText>
        </w:r>
      </w:del>
      <w:ins w:id="428" w:author="Iris Bachmann" w:date="2023-02-07T08:55:00Z">
        <w:r w:rsidR="00A64668" w:rsidRPr="00EF0C34">
          <w:rPr>
            <w:color w:val="FF0000"/>
          </w:rPr>
          <w:t>assoziiert</w:t>
        </w:r>
      </w:ins>
      <w:r w:rsidRPr="00EF0C34">
        <w:rPr>
          <w:color w:val="FF0000"/>
        </w:rPr>
        <w:t xml:space="preserve"> innerhalb des Virus mit den komplementären Sequenzen </w:t>
      </w:r>
      <w:del w:id="429" w:author="Iris Bachmann" w:date="2023-02-07T08:56:00Z">
        <w:r w:rsidRPr="00EF0C34" w:rsidDel="00A64668">
          <w:rPr>
            <w:color w:val="FF0000"/>
          </w:rPr>
          <w:delText xml:space="preserve">an den jeweiligen Enden </w:delText>
        </w:r>
      </w:del>
      <w:proofErr w:type="gramStart"/>
      <w:r w:rsidRPr="00EF0C34">
        <w:rPr>
          <w:color w:val="FF0000"/>
        </w:rPr>
        <w:t>der einzelnen Genom</w:t>
      </w:r>
      <w:proofErr w:type="gramEnd"/>
      <w:del w:id="430" w:author="Iris Bachmann" w:date="2023-02-07T08:56:00Z">
        <w:r w:rsidRPr="00EF0C34" w:rsidDel="00A64668">
          <w:rPr>
            <w:color w:val="FF0000"/>
          </w:rPr>
          <w:delText>S</w:delText>
        </w:r>
      </w:del>
      <w:ins w:id="431" w:author="Iris Bachmann" w:date="2023-02-07T08:56:00Z">
        <w:r w:rsidR="00A64668">
          <w:rPr>
            <w:color w:val="FF0000"/>
          </w:rPr>
          <w:t>s</w:t>
        </w:r>
      </w:ins>
      <w:r w:rsidRPr="00EF0C34">
        <w:rPr>
          <w:color w:val="FF0000"/>
        </w:rPr>
        <w:t>egment</w:t>
      </w:r>
      <w:ins w:id="432" w:author="Iris Bachmann" w:date="2023-02-07T08:56:00Z">
        <w:r w:rsidR="00A64668">
          <w:rPr>
            <w:color w:val="FF0000"/>
          </w:rPr>
          <w:t>enden</w:t>
        </w:r>
      </w:ins>
      <w:del w:id="433" w:author="Iris Bachmann" w:date="2023-02-07T08:56:00Z">
        <w:r w:rsidRPr="00EF0C34" w:rsidDel="00A64668">
          <w:rPr>
            <w:color w:val="FF0000"/>
          </w:rPr>
          <w:delText>e</w:delText>
        </w:r>
      </w:del>
      <w:r w:rsidRPr="00EF0C34">
        <w:rPr>
          <w:color w:val="FF0000"/>
        </w:rPr>
        <w:t xml:space="preserve">. </w:t>
      </w:r>
      <w:del w:id="434" w:author="Iris Bachmann" w:date="2023-02-07T08:56:00Z">
        <w:r w:rsidRPr="00EF0C34" w:rsidDel="00A64668">
          <w:rPr>
            <w:color w:val="FF0000"/>
          </w:rPr>
          <w:delText xml:space="preserve">Der restliche </w:delText>
        </w:r>
      </w:del>
      <w:ins w:id="435" w:author="Iris Bachmann" w:date="2023-02-07T08:56:00Z">
        <w:r w:rsidR="00A64668">
          <w:rPr>
            <w:color w:val="FF0000"/>
          </w:rPr>
          <w:t>Verbleibende</w:t>
        </w:r>
        <w:r w:rsidR="00A64668" w:rsidRPr="00EF0C34">
          <w:rPr>
            <w:color w:val="FF0000"/>
          </w:rPr>
          <w:t xml:space="preserve"> </w:t>
        </w:r>
      </w:ins>
      <w:del w:id="436" w:author="Iris Bachmann" w:date="2023-02-07T08:56:00Z">
        <w:r w:rsidRPr="00EF0C34" w:rsidDel="00A64668">
          <w:rPr>
            <w:color w:val="FF0000"/>
          </w:rPr>
          <w:delText>Teil der einzelträngigen</w:delText>
        </w:r>
      </w:del>
      <w:ins w:id="437" w:author="Iris Bachmann" w:date="2023-02-07T08:56:00Z">
        <w:r w:rsidR="00A64668" w:rsidRPr="00EF0C34">
          <w:rPr>
            <w:color w:val="FF0000"/>
          </w:rPr>
          <w:t>einzelsträngige</w:t>
        </w:r>
      </w:ins>
      <w:r w:rsidRPr="00EF0C34">
        <w:rPr>
          <w:color w:val="FF0000"/>
        </w:rPr>
        <w:t xml:space="preserve"> RNA wird von </w:t>
      </w:r>
      <w:del w:id="438" w:author="Iris Bachmann" w:date="2023-02-07T08:56:00Z">
        <w:r w:rsidRPr="00EF0C34" w:rsidDel="00A64668">
          <w:rPr>
            <w:color w:val="FF0000"/>
          </w:rPr>
          <w:delText>oligomeren</w:delText>
        </w:r>
      </w:del>
      <w:proofErr w:type="spellStart"/>
      <w:ins w:id="439" w:author="Iris Bachmann" w:date="2023-02-07T08:57:00Z">
        <w:r w:rsidR="00A64668">
          <w:rPr>
            <w:color w:val="FF0000"/>
          </w:rPr>
          <w:t>o</w:t>
        </w:r>
      </w:ins>
      <w:ins w:id="440" w:author="Iris Bachmann" w:date="2023-02-07T08:56:00Z">
        <w:r w:rsidR="00A64668" w:rsidRPr="00EF0C34">
          <w:rPr>
            <w:color w:val="FF0000"/>
          </w:rPr>
          <w:t>ligomeren</w:t>
        </w:r>
      </w:ins>
      <w:proofErr w:type="spellEnd"/>
      <w:r w:rsidRPr="00EF0C34">
        <w:rPr>
          <w:color w:val="FF0000"/>
        </w:rPr>
        <w:t xml:space="preserve"> NP</w:t>
      </w:r>
      <w:ins w:id="441" w:author="Iris Bachmann" w:date="2023-02-07T08:57:00Z">
        <w:r w:rsidR="00A64668">
          <w:rPr>
            <w:color w:val="FF0000"/>
          </w:rPr>
          <w:t>s</w:t>
        </w:r>
      </w:ins>
      <w:r w:rsidRPr="00EF0C34">
        <w:rPr>
          <w:color w:val="FF0000"/>
        </w:rPr>
        <w:t xml:space="preserve"> gebunden, welche</w:t>
      </w:r>
      <w:del w:id="442" w:author="Iris Bachmann" w:date="2023-02-07T08:57:00Z">
        <w:r w:rsidRPr="00EF0C34" w:rsidDel="00A64668">
          <w:rPr>
            <w:color w:val="FF0000"/>
          </w:rPr>
          <w:delText>s</w:delText>
        </w:r>
      </w:del>
      <w:r w:rsidRPr="00EF0C34">
        <w:rPr>
          <w:color w:val="FF0000"/>
        </w:rPr>
        <w:t xml:space="preserve"> auf </w:t>
      </w:r>
      <w:del w:id="443" w:author="Iris Bachmann" w:date="2023-02-07T08:57:00Z">
        <w:r w:rsidRPr="00EF0C34" w:rsidDel="00A64668">
          <w:rPr>
            <w:color w:val="FF0000"/>
          </w:rPr>
          <w:delText xml:space="preserve">dem </w:delText>
        </w:r>
      </w:del>
      <w:r w:rsidRPr="00EF0C34">
        <w:rPr>
          <w:color w:val="FF0000"/>
        </w:rPr>
        <w:t xml:space="preserve">Segment 5 codiert </w:t>
      </w:r>
      <w:del w:id="444" w:author="Iris Bachmann" w:date="2023-02-07T08:57:00Z">
        <w:r w:rsidRPr="00EF0C34" w:rsidDel="00A64668">
          <w:rPr>
            <w:color w:val="FF0000"/>
          </w:rPr>
          <w:delText>ist</w:delText>
        </w:r>
      </w:del>
      <w:ins w:id="445" w:author="Iris Bachmann" w:date="2023-02-07T08:57:00Z">
        <w:r w:rsidR="00A64668">
          <w:rPr>
            <w:color w:val="FF0000"/>
          </w:rPr>
          <w:t>sind</w:t>
        </w:r>
      </w:ins>
      <w:r w:rsidRPr="00EF0C34">
        <w:rPr>
          <w:color w:val="FF0000"/>
        </w:rPr>
        <w:t xml:space="preserve">. </w:t>
      </w:r>
      <w:del w:id="446" w:author="Iris Bachmann" w:date="2023-02-07T08:57:00Z">
        <w:r w:rsidRPr="00EF0C34" w:rsidDel="00A64668">
          <w:rPr>
            <w:color w:val="FF0000"/>
          </w:rPr>
          <w:delText xml:space="preserve">Dieser </w:delText>
        </w:r>
      </w:del>
      <w:ins w:id="447" w:author="Iris Bachmann" w:date="2023-02-07T08:57:00Z">
        <w:r w:rsidR="00A64668">
          <w:rPr>
            <w:color w:val="FF0000"/>
          </w:rPr>
          <w:t>Der resultierende</w:t>
        </w:r>
        <w:r w:rsidR="00A64668" w:rsidRPr="00EF0C34">
          <w:rPr>
            <w:color w:val="FF0000"/>
          </w:rPr>
          <w:t xml:space="preserve"> </w:t>
        </w:r>
      </w:ins>
      <w:r w:rsidRPr="00EF0C34">
        <w:rPr>
          <w:color w:val="FF0000"/>
        </w:rPr>
        <w:t xml:space="preserve">RNA-Protein-Komplex ist in der Literatur als </w:t>
      </w:r>
      <w:proofErr w:type="spellStart"/>
      <w:r w:rsidRPr="00EF0C34">
        <w:rPr>
          <w:color w:val="FF0000"/>
        </w:rPr>
        <w:t>vRNP</w:t>
      </w:r>
      <w:proofErr w:type="spellEnd"/>
      <w:r w:rsidRPr="00EF0C34">
        <w:rPr>
          <w:color w:val="FF0000"/>
        </w:rPr>
        <w:t xml:space="preserve">-Komplex (engl.: </w:t>
      </w:r>
      <w:r w:rsidRPr="00EF0C34">
        <w:rPr>
          <w:i/>
          <w:color w:val="FF0000"/>
        </w:rPr>
        <w:t xml:space="preserve">viral </w:t>
      </w:r>
      <w:proofErr w:type="spellStart"/>
      <w:r w:rsidRPr="00EF0C34">
        <w:rPr>
          <w:i/>
          <w:color w:val="FF0000"/>
        </w:rPr>
        <w:t>ribonucleoprotein</w:t>
      </w:r>
      <w:proofErr w:type="spellEnd"/>
      <w:r w:rsidRPr="00EF0C34">
        <w:rPr>
          <w:color w:val="FF0000"/>
        </w:rPr>
        <w:t xml:space="preserve">) beschrieben (Krammer </w:t>
      </w:r>
      <w:r w:rsidRPr="00EF0C34">
        <w:rPr>
          <w:i/>
          <w:color w:val="FF0000"/>
        </w:rPr>
        <w:t>et al.</w:t>
      </w:r>
      <w:r w:rsidRPr="00EF0C34">
        <w:rPr>
          <w:color w:val="FF0000"/>
        </w:rPr>
        <w:t xml:space="preserve">, 2018; </w:t>
      </w:r>
      <w:proofErr w:type="spellStart"/>
      <w:r w:rsidRPr="00EF0C34">
        <w:rPr>
          <w:color w:val="FF0000"/>
        </w:rPr>
        <w:t>Velthuis</w:t>
      </w:r>
      <w:proofErr w:type="spellEnd"/>
      <w:r w:rsidRPr="00EF0C34">
        <w:rPr>
          <w:color w:val="FF0000"/>
        </w:rPr>
        <w:t xml:space="preserve"> &amp; Fodor, 2016). </w:t>
      </w:r>
      <w:del w:id="448" w:author="Iris Bachmann" w:date="2023-02-07T08:58:00Z">
        <w:r w:rsidRPr="00EF0C34" w:rsidDel="00A64668">
          <w:rPr>
            <w:color w:val="FF0000"/>
          </w:rPr>
          <w:delText>Kryoelektronenmikroskopische</w:delText>
        </w:r>
      </w:del>
    </w:p>
    <w:p w14:paraId="085C119C" w14:textId="33292F59" w:rsidR="00807941" w:rsidRPr="00EF0C34" w:rsidRDefault="00EF0C34">
      <w:pPr>
        <w:spacing w:after="4" w:line="360" w:lineRule="auto"/>
        <w:ind w:left="8"/>
        <w:rPr>
          <w:color w:val="FF0000"/>
        </w:rPr>
        <w:pPrChange w:id="449" w:author="Iris Bachmann" w:date="2023-02-07T08:58:00Z">
          <w:pPr>
            <w:spacing w:line="259" w:lineRule="auto"/>
            <w:ind w:left="8"/>
          </w:pPr>
        </w:pPrChange>
      </w:pPr>
      <w:del w:id="450" w:author="Iris Bachmann" w:date="2023-02-07T08:58:00Z">
        <w:r w:rsidRPr="00EF0C34" w:rsidDel="00A64668">
          <w:rPr>
            <w:color w:val="FF0000"/>
          </w:rPr>
          <w:delText>Untersuchungen des vRNP-Komplex zeigten eine doppel-helikae Struktur mit einer SChleife am nicht RNA-</w:delText>
        </w:r>
      </w:del>
    </w:p>
    <w:p w14:paraId="4F1C4259" w14:textId="77777777" w:rsidR="00807941" w:rsidRPr="00EF0C34" w:rsidRDefault="00EF0C34">
      <w:pPr>
        <w:spacing w:after="278" w:line="360" w:lineRule="auto"/>
        <w:ind w:left="2410"/>
        <w:jc w:val="left"/>
        <w:rPr>
          <w:color w:val="FF0000"/>
        </w:rPr>
        <w:pPrChange w:id="451" w:author="Iris Bachmann" w:date="2023-02-06T10:21:00Z">
          <w:pPr>
            <w:spacing w:after="278" w:line="259" w:lineRule="auto"/>
            <w:ind w:left="2410"/>
            <w:jc w:val="left"/>
          </w:pPr>
        </w:pPrChange>
      </w:pPr>
      <w:r w:rsidRPr="00EF0C34">
        <w:rPr>
          <w:noProof/>
          <w:color w:val="FF0000"/>
        </w:rPr>
        <w:lastRenderedPageBreak/>
        <w:drawing>
          <wp:inline distT="0" distB="0" distL="0" distR="0" wp14:anchorId="062FBE2F" wp14:editId="709FCA3E">
            <wp:extent cx="2912429" cy="3306439"/>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2"/>
                    <a:stretch>
                      <a:fillRect/>
                    </a:stretch>
                  </pic:blipFill>
                  <pic:spPr>
                    <a:xfrm>
                      <a:off x="0" y="0"/>
                      <a:ext cx="2912429" cy="3306439"/>
                    </a:xfrm>
                    <a:prstGeom prst="rect">
                      <a:avLst/>
                    </a:prstGeom>
                  </pic:spPr>
                </pic:pic>
              </a:graphicData>
            </a:graphic>
          </wp:inline>
        </w:drawing>
      </w:r>
    </w:p>
    <w:p w14:paraId="0A2A1E69" w14:textId="6D68833A" w:rsidR="00807941" w:rsidRPr="00EF0C34" w:rsidRDefault="00EF0C34">
      <w:pPr>
        <w:spacing w:after="2" w:line="360" w:lineRule="auto"/>
        <w:ind w:left="8"/>
        <w:rPr>
          <w:color w:val="FF0000"/>
        </w:rPr>
        <w:pPrChange w:id="452" w:author="Iris Bachmann" w:date="2023-02-06T10:21:00Z">
          <w:pPr>
            <w:spacing w:after="2" w:line="259" w:lineRule="auto"/>
            <w:ind w:left="8"/>
          </w:pPr>
        </w:pPrChange>
      </w:pPr>
      <w:r w:rsidRPr="00EF0C34">
        <w:rPr>
          <w:color w:val="FF0000"/>
        </w:rPr>
        <w:t xml:space="preserve">Abbildung 1: </w:t>
      </w:r>
      <w:r w:rsidRPr="00EF0C34">
        <w:rPr>
          <w:b/>
          <w:color w:val="FF0000"/>
        </w:rPr>
        <w:t xml:space="preserve">Schematischer Aufbau </w:t>
      </w:r>
      <w:del w:id="453" w:author="Iris Bachmann" w:date="2023-02-07T08:53:00Z">
        <w:r w:rsidRPr="00EF0C34" w:rsidDel="00A64668">
          <w:rPr>
            <w:b/>
            <w:color w:val="FF0000"/>
          </w:rPr>
          <w:delText xml:space="preserve">eines </w:delText>
        </w:r>
      </w:del>
      <w:ins w:id="454" w:author="Iris Bachmann" w:date="2023-02-07T08:53:00Z">
        <w:r w:rsidR="00A64668">
          <w:rPr>
            <w:b/>
            <w:color w:val="FF0000"/>
          </w:rPr>
          <w:t>des</w:t>
        </w:r>
        <w:r w:rsidR="00A64668" w:rsidRPr="00EF0C34">
          <w:rPr>
            <w:b/>
            <w:color w:val="FF0000"/>
          </w:rPr>
          <w:t xml:space="preserve"> </w:t>
        </w:r>
      </w:ins>
      <w:r w:rsidRPr="00EF0C34">
        <w:rPr>
          <w:b/>
          <w:color w:val="FF0000"/>
        </w:rPr>
        <w:t>Influenza A Virus</w:t>
      </w:r>
      <w:r w:rsidRPr="00EF0C34">
        <w:rPr>
          <w:color w:val="FF0000"/>
        </w:rPr>
        <w:t xml:space="preserve">: </w:t>
      </w:r>
      <w:del w:id="455" w:author="Iris Bachmann" w:date="2023-02-07T08:53:00Z">
        <w:r w:rsidRPr="00EF0C34" w:rsidDel="00A64668">
          <w:rPr>
            <w:color w:val="FF0000"/>
          </w:rPr>
          <w:delText>Schematische Darstellung eines Influenza</w:delText>
        </w:r>
      </w:del>
      <w:ins w:id="456" w:author="Iris Bachmann" w:date="2023-02-07T08:53:00Z">
        <w:r w:rsidR="00A64668">
          <w:rPr>
            <w:color w:val="FF0000"/>
          </w:rPr>
          <w:t xml:space="preserve">Das </w:t>
        </w:r>
      </w:ins>
      <w:ins w:id="457" w:author="Iris Bachmann" w:date="2023-02-07T08:55:00Z">
        <w:r w:rsidR="00A64668">
          <w:rPr>
            <w:color w:val="FF0000"/>
          </w:rPr>
          <w:t xml:space="preserve">Influenza A Virus </w:t>
        </w:r>
      </w:ins>
      <w:ins w:id="458" w:author="Iris Bachmann" w:date="2023-02-07T08:53:00Z">
        <w:r w:rsidR="00A64668">
          <w:rPr>
            <w:color w:val="FF0000"/>
          </w:rPr>
          <w:t xml:space="preserve">besitzt ein </w:t>
        </w:r>
        <w:proofErr w:type="spellStart"/>
        <w:r w:rsidR="00A64668">
          <w:rPr>
            <w:color w:val="FF0000"/>
          </w:rPr>
          <w:t>xyz</w:t>
        </w:r>
        <w:proofErr w:type="spellEnd"/>
        <w:r w:rsidR="00A64668">
          <w:rPr>
            <w:color w:val="FF0000"/>
          </w:rPr>
          <w:t xml:space="preserve"> Genom …(Genom beschrieben). Das Virus i</w:t>
        </w:r>
      </w:ins>
      <w:ins w:id="459" w:author="Iris Bachmann" w:date="2023-02-07T08:54:00Z">
        <w:r w:rsidR="00A64668">
          <w:rPr>
            <w:color w:val="FF0000"/>
          </w:rPr>
          <w:t>st behüllt, … auf Hüllproteine eingehen, dann Überleitung zu anderen wichtigen Proteinen</w:t>
        </w:r>
      </w:ins>
    </w:p>
    <w:p w14:paraId="0CDD5FF7" w14:textId="74090FE0" w:rsidR="00807941" w:rsidRPr="00EF0C34" w:rsidRDefault="00EF0C34">
      <w:pPr>
        <w:spacing w:after="406" w:line="360" w:lineRule="auto"/>
        <w:ind w:left="8"/>
        <w:rPr>
          <w:color w:val="FF0000"/>
        </w:rPr>
        <w:pPrChange w:id="460" w:author="Iris Bachmann" w:date="2023-02-06T10:21:00Z">
          <w:pPr>
            <w:spacing w:after="406" w:line="261" w:lineRule="auto"/>
            <w:ind w:left="8"/>
          </w:pPr>
        </w:pPrChange>
      </w:pPr>
      <w:del w:id="461" w:author="Iris Bachmann" w:date="2023-02-07T08:54:00Z">
        <w:r w:rsidRPr="00EF0C34" w:rsidDel="00A64668">
          <w:rPr>
            <w:color w:val="FF0000"/>
          </w:rPr>
          <w:delText xml:space="preserve">A Virus mit den Längen der </w:delText>
        </w:r>
      </w:del>
      <w:del w:id="462" w:author="Iris Bachmann" w:date="2023-02-07T08:53:00Z">
        <w:r w:rsidRPr="00EF0C34" w:rsidDel="00A64668">
          <w:rPr>
            <w:color w:val="FF0000"/>
          </w:rPr>
          <w:delText>einlenen</w:delText>
        </w:r>
      </w:del>
      <w:del w:id="463" w:author="Iris Bachmann" w:date="2023-02-07T08:54:00Z">
        <w:r w:rsidRPr="00EF0C34" w:rsidDel="00A64668">
          <w:rPr>
            <w:color w:val="FF0000"/>
          </w:rPr>
          <w:delText xml:space="preserve"> </w:delText>
        </w:r>
      </w:del>
      <w:r w:rsidRPr="00EF0C34">
        <w:rPr>
          <w:color w:val="FF0000"/>
        </w:rPr>
        <w:t xml:space="preserve">Genom-Segmente in Basenpaaren (bp). </w:t>
      </w:r>
      <w:ins w:id="464" w:author="Iris Bachmann" w:date="2023-02-07T08:54:00Z">
        <w:r w:rsidR="00A64668">
          <w:rPr>
            <w:color w:val="FF0000"/>
          </w:rPr>
          <w:t xml:space="preserve">Abbildung </w:t>
        </w:r>
      </w:ins>
      <w:del w:id="465" w:author="Iris Bachmann" w:date="2023-02-07T08:54:00Z">
        <w:r w:rsidRPr="00EF0C34" w:rsidDel="00A64668">
          <w:rPr>
            <w:color w:val="FF0000"/>
          </w:rPr>
          <w:delText>M</w:delText>
        </w:r>
      </w:del>
      <w:ins w:id="466" w:author="Iris Bachmann" w:date="2023-02-07T08:54:00Z">
        <w:r w:rsidR="00A64668">
          <w:rPr>
            <w:color w:val="FF0000"/>
          </w:rPr>
          <w:t>m</w:t>
        </w:r>
      </w:ins>
      <w:r w:rsidRPr="00EF0C34">
        <w:rPr>
          <w:color w:val="FF0000"/>
        </w:rPr>
        <w:t xml:space="preserve">odifizierte nach Modrow </w:t>
      </w:r>
      <w:r w:rsidRPr="00EF0C34">
        <w:rPr>
          <w:i/>
          <w:color w:val="FF0000"/>
        </w:rPr>
        <w:t xml:space="preserve">et al. </w:t>
      </w:r>
      <w:r w:rsidRPr="00EF0C34">
        <w:rPr>
          <w:color w:val="FF0000"/>
        </w:rPr>
        <w:t>(2010).</w:t>
      </w:r>
    </w:p>
    <w:p w14:paraId="23B73497" w14:textId="58F2C1DD" w:rsidR="00807941" w:rsidRPr="00EF0C34" w:rsidRDefault="00EF0C34">
      <w:pPr>
        <w:spacing w:line="360" w:lineRule="auto"/>
        <w:ind w:left="8"/>
        <w:rPr>
          <w:color w:val="FF0000"/>
        </w:rPr>
        <w:pPrChange w:id="467" w:author="Iris Bachmann" w:date="2023-02-06T10:21:00Z">
          <w:pPr>
            <w:ind w:left="8"/>
          </w:pPr>
        </w:pPrChange>
      </w:pPr>
      <w:del w:id="468" w:author="Iris Bachmann" w:date="2023-02-07T08:58:00Z">
        <w:r w:rsidRPr="00EF0C34" w:rsidDel="00A64668">
          <w:rPr>
            <w:color w:val="FF0000"/>
          </w:rPr>
          <w:delText xml:space="preserve">Polymerase assoziiertenEnde. Die Helix-Struktur wird dabei durch eine Assozitation von unterschiedlich polaren oligo-NP-Proteinen stabilisiert (Arranz </w:delText>
        </w:r>
        <w:r w:rsidRPr="00EF0C34" w:rsidDel="00A64668">
          <w:rPr>
            <w:i/>
            <w:color w:val="FF0000"/>
          </w:rPr>
          <w:delText>et al.</w:delText>
        </w:r>
        <w:r w:rsidRPr="00EF0C34" w:rsidDel="00A64668">
          <w:rPr>
            <w:color w:val="FF0000"/>
          </w:rPr>
          <w:delText xml:space="preserve">, 2012). </w:delText>
        </w:r>
      </w:del>
      <w:r w:rsidRPr="00EF0C34">
        <w:rPr>
          <w:color w:val="FF0000"/>
        </w:rPr>
        <w:t xml:space="preserve">Das Virion des Influenza A Virus besteht wie in Abbildung aus einer äußeren </w:t>
      </w:r>
      <w:del w:id="469" w:author="Iris Bachmann" w:date="2023-02-07T08:58:00Z">
        <w:r w:rsidRPr="00EF0C34" w:rsidDel="00A64668">
          <w:rPr>
            <w:color w:val="FF0000"/>
          </w:rPr>
          <w:delText>choletesterol</w:delText>
        </w:r>
      </w:del>
      <w:proofErr w:type="spellStart"/>
      <w:ins w:id="470" w:author="Iris Bachmann" w:date="2023-02-07T08:58:00Z">
        <w:r w:rsidR="00A64668">
          <w:rPr>
            <w:color w:val="FF0000"/>
          </w:rPr>
          <w:t>c</w:t>
        </w:r>
        <w:r w:rsidR="00A64668" w:rsidRPr="00EF0C34">
          <w:rPr>
            <w:color w:val="FF0000"/>
          </w:rPr>
          <w:t>holesterol</w:t>
        </w:r>
        <w:proofErr w:type="spellEnd"/>
        <w:r w:rsidR="00A64668">
          <w:rPr>
            <w:color w:val="FF0000"/>
          </w:rPr>
          <w:t>-</w:t>
        </w:r>
      </w:ins>
      <w:del w:id="471" w:author="Iris Bachmann" w:date="2023-02-07T08:58:00Z">
        <w:r w:rsidRPr="00EF0C34" w:rsidDel="00A64668">
          <w:rPr>
            <w:color w:val="FF0000"/>
          </w:rPr>
          <w:delText xml:space="preserve"> </w:delText>
        </w:r>
      </w:del>
      <w:r w:rsidRPr="00EF0C34">
        <w:rPr>
          <w:color w:val="FF0000"/>
        </w:rPr>
        <w:t xml:space="preserve">haltigen doppel-Lipid Schicht, in welche die </w:t>
      </w:r>
      <w:del w:id="472" w:author="Iris Bachmann" w:date="2023-02-07T08:59:00Z">
        <w:r w:rsidRPr="00EF0C34" w:rsidDel="004F3A82">
          <w:rPr>
            <w:color w:val="FF0000"/>
          </w:rPr>
          <w:delText>g</w:delText>
        </w:r>
      </w:del>
      <w:proofErr w:type="spellStart"/>
      <w:ins w:id="473" w:author="Iris Bachmann" w:date="2023-02-07T08:59:00Z">
        <w:r w:rsidR="004F3A82">
          <w:rPr>
            <w:color w:val="FF0000"/>
          </w:rPr>
          <w:t>G</w:t>
        </w:r>
      </w:ins>
      <w:r w:rsidRPr="00EF0C34">
        <w:rPr>
          <w:color w:val="FF0000"/>
        </w:rPr>
        <w:t>lycoproteine</w:t>
      </w:r>
      <w:proofErr w:type="spellEnd"/>
      <w:r w:rsidRPr="00EF0C34">
        <w:rPr>
          <w:color w:val="FF0000"/>
        </w:rPr>
        <w:t xml:space="preserve"> NA, HA und M2 integriert sind (</w:t>
      </w:r>
      <w:proofErr w:type="spellStart"/>
      <w:r w:rsidRPr="00EF0C34">
        <w:rPr>
          <w:color w:val="FF0000"/>
        </w:rPr>
        <w:t>To</w:t>
      </w:r>
      <w:proofErr w:type="spellEnd"/>
      <w:r w:rsidRPr="00EF0C34">
        <w:rPr>
          <w:color w:val="FF0000"/>
        </w:rPr>
        <w:t xml:space="preserve"> &amp; Torres, 2019; Modrow </w:t>
      </w:r>
      <w:r w:rsidRPr="00EF0C34">
        <w:rPr>
          <w:i/>
          <w:color w:val="FF0000"/>
        </w:rPr>
        <w:t>et al.</w:t>
      </w:r>
      <w:r w:rsidRPr="00EF0C34">
        <w:rPr>
          <w:color w:val="FF0000"/>
        </w:rPr>
        <w:t xml:space="preserve">, 2010). </w:t>
      </w:r>
      <w:commentRangeStart w:id="474"/>
      <w:r w:rsidRPr="00EF0C34">
        <w:rPr>
          <w:color w:val="FF0000"/>
        </w:rPr>
        <w:t xml:space="preserve">Hier schon erwähnen, dass die Membran vom </w:t>
      </w:r>
      <w:proofErr w:type="spellStart"/>
      <w:r w:rsidRPr="00EF0C34">
        <w:rPr>
          <w:color w:val="FF0000"/>
        </w:rPr>
        <w:t>wirt</w:t>
      </w:r>
      <w:proofErr w:type="spellEnd"/>
      <w:r w:rsidRPr="00EF0C34">
        <w:rPr>
          <w:color w:val="FF0000"/>
        </w:rPr>
        <w:t xml:space="preserve"> und nicht vom Virus stammt? Oder das doch lieber beim Infektionsmechanismus </w:t>
      </w:r>
      <w:commentRangeEnd w:id="474"/>
      <w:r w:rsidR="004F3A82">
        <w:rPr>
          <w:rStyle w:val="Kommentarzeichen"/>
        </w:rPr>
        <w:commentReference w:id="474"/>
      </w:r>
      <w:r w:rsidRPr="00EF0C34">
        <w:rPr>
          <w:color w:val="FF0000"/>
        </w:rPr>
        <w:t xml:space="preserve">Die darunter liegende Proteinmatrix besteht aus </w:t>
      </w:r>
      <w:proofErr w:type="spellStart"/>
      <w:r w:rsidRPr="00EF0C34">
        <w:rPr>
          <w:color w:val="FF0000"/>
        </w:rPr>
        <w:t>oligomeren</w:t>
      </w:r>
      <w:proofErr w:type="spellEnd"/>
      <w:r w:rsidRPr="00EF0C34">
        <w:rPr>
          <w:color w:val="FF0000"/>
        </w:rPr>
        <w:t xml:space="preserve"> M1-Proteinen, welche auf </w:t>
      </w:r>
      <w:del w:id="475" w:author="Iris Bachmann" w:date="2023-02-07T08:59:00Z">
        <w:r w:rsidRPr="00EF0C34" w:rsidDel="004F3A82">
          <w:rPr>
            <w:color w:val="FF0000"/>
          </w:rPr>
          <w:delText>dem Genom-</w:delText>
        </w:r>
      </w:del>
      <w:r w:rsidRPr="00EF0C34">
        <w:rPr>
          <w:color w:val="FF0000"/>
        </w:rPr>
        <w:t xml:space="preserve">Segment 7 codiert sind. </w:t>
      </w:r>
      <w:commentRangeStart w:id="476"/>
      <w:r w:rsidRPr="00EF0C34">
        <w:rPr>
          <w:color w:val="FF0000"/>
        </w:rPr>
        <w:t xml:space="preserve">Dieses Matrixprotein dient als </w:t>
      </w:r>
      <w:commentRangeStart w:id="477"/>
      <w:r w:rsidRPr="00EF0C34">
        <w:rPr>
          <w:color w:val="FF0000"/>
        </w:rPr>
        <w:t>Angelpunkt</w:t>
      </w:r>
      <w:commentRangeEnd w:id="477"/>
      <w:r w:rsidR="004F3A82">
        <w:rPr>
          <w:rStyle w:val="Kommentarzeichen"/>
        </w:rPr>
        <w:commentReference w:id="477"/>
      </w:r>
      <w:r w:rsidRPr="00EF0C34">
        <w:rPr>
          <w:color w:val="FF0000"/>
        </w:rPr>
        <w:t xml:space="preserve"> und bindet alle anderen </w:t>
      </w:r>
      <w:ins w:id="478" w:author="Iris Bachmann" w:date="2023-02-07T09:00:00Z">
        <w:r w:rsidR="004F3A82">
          <w:rPr>
            <w:color w:val="FF0000"/>
          </w:rPr>
          <w:t>s</w:t>
        </w:r>
      </w:ins>
      <w:del w:id="479" w:author="Iris Bachmann" w:date="2023-02-07T09:00:00Z">
        <w:r w:rsidRPr="00EF0C34" w:rsidDel="004F3A82">
          <w:rPr>
            <w:color w:val="FF0000"/>
          </w:rPr>
          <w:delText>S</w:delText>
        </w:r>
      </w:del>
      <w:r w:rsidRPr="00EF0C34">
        <w:rPr>
          <w:color w:val="FF0000"/>
        </w:rPr>
        <w:t xml:space="preserve">truktur-bildenden Komponenten wie den </w:t>
      </w:r>
      <w:proofErr w:type="spellStart"/>
      <w:r w:rsidRPr="00EF0C34">
        <w:rPr>
          <w:color w:val="FF0000"/>
        </w:rPr>
        <w:t>vRNP</w:t>
      </w:r>
      <w:proofErr w:type="spellEnd"/>
      <w:r w:rsidRPr="00EF0C34">
        <w:rPr>
          <w:color w:val="FF0000"/>
        </w:rPr>
        <w:t xml:space="preserve">-Komplex, die </w:t>
      </w:r>
      <w:ins w:id="480" w:author="Iris Bachmann" w:date="2023-02-07T09:00:00Z">
        <w:r w:rsidR="004F3A82">
          <w:rPr>
            <w:color w:val="FF0000"/>
          </w:rPr>
          <w:t>m</w:t>
        </w:r>
      </w:ins>
      <w:del w:id="481" w:author="Iris Bachmann" w:date="2023-02-07T09:00:00Z">
        <w:r w:rsidRPr="00EF0C34" w:rsidDel="004F3A82">
          <w:rPr>
            <w:color w:val="FF0000"/>
          </w:rPr>
          <w:delText>M</w:delText>
        </w:r>
      </w:del>
      <w:r w:rsidRPr="00EF0C34">
        <w:rPr>
          <w:color w:val="FF0000"/>
        </w:rPr>
        <w:t xml:space="preserve">embranbindenden </w:t>
      </w:r>
      <w:proofErr w:type="spellStart"/>
      <w:r w:rsidRPr="00EF0C34">
        <w:rPr>
          <w:color w:val="FF0000"/>
        </w:rPr>
        <w:t>Glycoproteine</w:t>
      </w:r>
      <w:proofErr w:type="spellEnd"/>
      <w:r w:rsidRPr="00EF0C34">
        <w:rPr>
          <w:color w:val="FF0000"/>
        </w:rPr>
        <w:t>, sowie die Lipidmembran durch seine positive Polarität (</w:t>
      </w:r>
      <w:proofErr w:type="spellStart"/>
      <w:r w:rsidRPr="00EF0C34">
        <w:rPr>
          <w:color w:val="FF0000"/>
        </w:rPr>
        <w:t>Kordyukova</w:t>
      </w:r>
      <w:proofErr w:type="spellEnd"/>
      <w:r w:rsidRPr="00EF0C34">
        <w:rPr>
          <w:color w:val="FF0000"/>
        </w:rPr>
        <w:t xml:space="preserve"> </w:t>
      </w:r>
      <w:r w:rsidRPr="00EF0C34">
        <w:rPr>
          <w:i/>
          <w:color w:val="FF0000"/>
        </w:rPr>
        <w:t>et al.</w:t>
      </w:r>
      <w:r w:rsidRPr="00EF0C34">
        <w:rPr>
          <w:color w:val="FF0000"/>
        </w:rPr>
        <w:t xml:space="preserve">, 2018; </w:t>
      </w:r>
      <w:proofErr w:type="spellStart"/>
      <w:r w:rsidRPr="00EF0C34">
        <w:rPr>
          <w:color w:val="FF0000"/>
        </w:rPr>
        <w:t>Chlanda</w:t>
      </w:r>
      <w:proofErr w:type="spellEnd"/>
      <w:r w:rsidRPr="00EF0C34">
        <w:rPr>
          <w:color w:val="FF0000"/>
        </w:rPr>
        <w:t xml:space="preserve"> &amp; Zimmerberg, 2016). Das M1-Protein erfüllt dadurch eine essen</w:t>
      </w:r>
      <w:del w:id="482" w:author="Iris Bachmann" w:date="2023-02-07T09:02:00Z">
        <w:r w:rsidRPr="00EF0C34" w:rsidDel="0058517C">
          <w:rPr>
            <w:color w:val="FF0000"/>
          </w:rPr>
          <w:delText>t</w:delText>
        </w:r>
      </w:del>
      <w:ins w:id="483" w:author="Iris Bachmann" w:date="2023-02-07T09:02:00Z">
        <w:r w:rsidR="0058517C">
          <w:rPr>
            <w:color w:val="FF0000"/>
          </w:rPr>
          <w:t>z</w:t>
        </w:r>
      </w:ins>
      <w:r w:rsidRPr="00EF0C34">
        <w:rPr>
          <w:color w:val="FF0000"/>
        </w:rPr>
        <w:t xml:space="preserve">ielle Rolle bei dem Zusammenbau des Virus und der nachfolgenden Umhüllung mit Wirts-Lipiden, dem </w:t>
      </w:r>
      <w:proofErr w:type="spellStart"/>
      <w:r w:rsidRPr="00EF0C34">
        <w:rPr>
          <w:color w:val="FF0000"/>
        </w:rPr>
        <w:t>sogenaannten</w:t>
      </w:r>
      <w:proofErr w:type="spellEnd"/>
      <w:r w:rsidRPr="00EF0C34">
        <w:rPr>
          <w:color w:val="FF0000"/>
        </w:rPr>
        <w:t xml:space="preserve"> </w:t>
      </w:r>
      <w:proofErr w:type="spellStart"/>
      <w:r w:rsidRPr="00EF0C34">
        <w:rPr>
          <w:i/>
          <w:color w:val="FF0000"/>
        </w:rPr>
        <w:t>Budding</w:t>
      </w:r>
      <w:proofErr w:type="spellEnd"/>
      <w:r w:rsidRPr="00EF0C34">
        <w:rPr>
          <w:i/>
          <w:color w:val="FF0000"/>
        </w:rPr>
        <w:t xml:space="preserve"> </w:t>
      </w:r>
      <w:r w:rsidRPr="00EF0C34">
        <w:rPr>
          <w:color w:val="FF0000"/>
        </w:rPr>
        <w:t>(</w:t>
      </w:r>
      <w:proofErr w:type="spellStart"/>
      <w:r w:rsidRPr="00EF0C34">
        <w:rPr>
          <w:color w:val="FF0000"/>
        </w:rPr>
        <w:t>Nayak</w:t>
      </w:r>
      <w:proofErr w:type="spellEnd"/>
      <w:r w:rsidRPr="00EF0C34">
        <w:rPr>
          <w:color w:val="FF0000"/>
        </w:rPr>
        <w:t xml:space="preserve"> </w:t>
      </w:r>
      <w:r w:rsidRPr="00EF0C34">
        <w:rPr>
          <w:i/>
          <w:color w:val="FF0000"/>
        </w:rPr>
        <w:t>et al.</w:t>
      </w:r>
      <w:r w:rsidRPr="00EF0C34">
        <w:rPr>
          <w:color w:val="FF0000"/>
        </w:rPr>
        <w:t xml:space="preserve">, 2009). Durch seine komplexe Funktion und die verschieden Bindungsdomänen für die anderen Strukturkomponenten, ist die Aminosäuresequenz </w:t>
      </w:r>
      <w:proofErr w:type="gramStart"/>
      <w:r w:rsidRPr="00EF0C34">
        <w:rPr>
          <w:color w:val="FF0000"/>
        </w:rPr>
        <w:t>des M1-Protein</w:t>
      </w:r>
      <w:proofErr w:type="gramEnd"/>
      <w:r w:rsidRPr="00EF0C34">
        <w:rPr>
          <w:color w:val="FF0000"/>
        </w:rPr>
        <w:t xml:space="preserve"> am stärksten im viralen Genom konserviert (McCauley &amp; </w:t>
      </w:r>
      <w:proofErr w:type="spellStart"/>
      <w:r w:rsidRPr="00EF0C34">
        <w:rPr>
          <w:color w:val="FF0000"/>
        </w:rPr>
        <w:t>Mahy</w:t>
      </w:r>
      <w:proofErr w:type="spellEnd"/>
      <w:r w:rsidRPr="00EF0C34">
        <w:rPr>
          <w:color w:val="FF0000"/>
        </w:rPr>
        <w:t xml:space="preserve">, 1983; </w:t>
      </w:r>
      <w:proofErr w:type="spellStart"/>
      <w:r w:rsidRPr="00EF0C34">
        <w:rPr>
          <w:color w:val="FF0000"/>
        </w:rPr>
        <w:t>Kordyukova</w:t>
      </w:r>
      <w:proofErr w:type="spellEnd"/>
      <w:r w:rsidRPr="00EF0C34">
        <w:rPr>
          <w:color w:val="FF0000"/>
        </w:rPr>
        <w:t xml:space="preserve"> </w:t>
      </w:r>
      <w:r w:rsidRPr="00EF0C34">
        <w:rPr>
          <w:i/>
          <w:color w:val="FF0000"/>
        </w:rPr>
        <w:t>et al.</w:t>
      </w:r>
      <w:r w:rsidRPr="00EF0C34">
        <w:rPr>
          <w:color w:val="FF0000"/>
        </w:rPr>
        <w:t>, 2018).</w:t>
      </w:r>
      <w:commentRangeEnd w:id="476"/>
      <w:r w:rsidR="004F3A82">
        <w:rPr>
          <w:rStyle w:val="Kommentarzeichen"/>
        </w:rPr>
        <w:commentReference w:id="476"/>
      </w:r>
    </w:p>
    <w:p w14:paraId="46693EA0" w14:textId="77777777" w:rsidR="00807941" w:rsidRDefault="00EF0C34">
      <w:pPr>
        <w:pStyle w:val="berschrift3"/>
        <w:spacing w:after="240" w:line="360" w:lineRule="auto"/>
        <w:ind w:left="678" w:hanging="670"/>
        <w:pPrChange w:id="484" w:author="Iris Bachmann" w:date="2023-02-06T10:21:00Z">
          <w:pPr>
            <w:pStyle w:val="berschrift3"/>
            <w:spacing w:after="240"/>
            <w:ind w:left="678" w:hanging="670"/>
          </w:pPr>
        </w:pPrChange>
      </w:pPr>
      <w:bookmarkStart w:id="485" w:name="_Toc14719"/>
      <w:r>
        <w:lastRenderedPageBreak/>
        <w:t>Influenza B</w:t>
      </w:r>
      <w:bookmarkEnd w:id="485"/>
    </w:p>
    <w:p w14:paraId="4E945BB0" w14:textId="0422C802" w:rsidR="00807941" w:rsidRDefault="000842F0">
      <w:pPr>
        <w:pStyle w:val="berschrift2"/>
        <w:spacing w:line="360" w:lineRule="auto"/>
        <w:ind w:left="591" w:hanging="583"/>
        <w:pPrChange w:id="486" w:author="Iris Bachmann" w:date="2023-02-06T10:21:00Z">
          <w:pPr>
            <w:pStyle w:val="berschrift2"/>
            <w:ind w:left="591" w:hanging="583"/>
          </w:pPr>
        </w:pPrChange>
      </w:pPr>
      <w:bookmarkStart w:id="487" w:name="_Toc14720"/>
      <w:ins w:id="488" w:author="Gregory Dame" w:date="2023-01-31T14:38:00Z">
        <w:r>
          <w:t>Molekulare genetische</w:t>
        </w:r>
      </w:ins>
      <w:ins w:id="489" w:author="Gregory Dame" w:date="2023-01-31T14:39:00Z">
        <w:r>
          <w:t xml:space="preserve"> </w:t>
        </w:r>
      </w:ins>
      <w:r w:rsidR="00EF0C34">
        <w:t>Nachweismethoden von Influenz</w:t>
      </w:r>
      <w:bookmarkEnd w:id="487"/>
      <w:ins w:id="490" w:author="Gregory Dame" w:date="2023-01-31T14:37:00Z">
        <w:r>
          <w:t>a</w:t>
        </w:r>
      </w:ins>
    </w:p>
    <w:p w14:paraId="2C8E476E" w14:textId="189894A6" w:rsidR="00807941" w:rsidRDefault="00EF0C34">
      <w:pPr>
        <w:pStyle w:val="berschrift2"/>
        <w:spacing w:line="360" w:lineRule="auto"/>
        <w:ind w:left="591" w:hanging="583"/>
        <w:pPrChange w:id="491" w:author="Iris Bachmann" w:date="2023-02-06T10:21:00Z">
          <w:pPr>
            <w:pStyle w:val="berschrift2"/>
            <w:ind w:left="591" w:hanging="583"/>
          </w:pPr>
        </w:pPrChange>
      </w:pPr>
      <w:bookmarkStart w:id="492" w:name="_Toc14721"/>
      <w:del w:id="493" w:author="Iris Bachmann" w:date="2023-02-07T09:06:00Z">
        <w:r w:rsidDel="0058517C">
          <w:delText>Amplifikation</w:delText>
        </w:r>
      </w:del>
      <w:bookmarkEnd w:id="492"/>
      <w:ins w:id="494" w:author="Iris Bachmann" w:date="2023-02-07T09:06:00Z">
        <w:r w:rsidR="0058517C">
          <w:t>… (NAATs)</w:t>
        </w:r>
      </w:ins>
    </w:p>
    <w:p w14:paraId="69570E4A" w14:textId="1DCC7E86" w:rsidR="00807941" w:rsidRDefault="00EF0C34">
      <w:pPr>
        <w:pStyle w:val="berschrift3"/>
        <w:spacing w:line="360" w:lineRule="auto"/>
        <w:ind w:left="678" w:hanging="670"/>
        <w:pPrChange w:id="495" w:author="Iris Bachmann" w:date="2023-02-06T10:21:00Z">
          <w:pPr>
            <w:pStyle w:val="berschrift3"/>
            <w:ind w:left="678" w:hanging="670"/>
          </w:pPr>
        </w:pPrChange>
      </w:pPr>
      <w:bookmarkStart w:id="496" w:name="_Toc14722"/>
      <w:r>
        <w:t>Die Polymerase Kettenreaktion</w:t>
      </w:r>
      <w:bookmarkEnd w:id="496"/>
      <w:ins w:id="497" w:author="Iris Bachmann" w:date="2023-02-07T09:05:00Z">
        <w:r w:rsidR="0058517C">
          <w:t xml:space="preserve"> - </w:t>
        </w:r>
      </w:ins>
      <w:ins w:id="498" w:author="Iris Bachmann" w:date="2023-02-07T09:06:00Z">
        <w:r w:rsidR="0058517C">
          <w:t>der</w:t>
        </w:r>
      </w:ins>
      <w:ins w:id="499" w:author="Gregory Dame" w:date="2023-01-31T14:37:00Z">
        <w:r w:rsidR="000842F0">
          <w:t xml:space="preserve"> Stand der Technik</w:t>
        </w:r>
      </w:ins>
    </w:p>
    <w:p w14:paraId="4BCC2A16" w14:textId="1F6E7BE1" w:rsidR="00807941" w:rsidDel="000842F0" w:rsidRDefault="00EF0C34">
      <w:pPr>
        <w:spacing w:after="0" w:line="360" w:lineRule="auto"/>
        <w:ind w:left="8"/>
        <w:rPr>
          <w:del w:id="500" w:author="Gregory Dame" w:date="2023-01-31T14:59:00Z"/>
        </w:rPr>
        <w:pPrChange w:id="501" w:author="Iris Bachmann" w:date="2023-02-06T10:21:00Z">
          <w:pPr>
            <w:spacing w:after="0"/>
            <w:ind w:left="8"/>
          </w:pPr>
        </w:pPrChange>
      </w:pPr>
      <w:r>
        <w:t xml:space="preserve">Die PCR, entwickelt von Mullis </w:t>
      </w:r>
      <w:r>
        <w:rPr>
          <w:i/>
        </w:rPr>
        <w:t xml:space="preserve">et al. </w:t>
      </w:r>
      <w:r>
        <w:t>(</w:t>
      </w:r>
      <w:r>
        <w:rPr>
          <w:color w:val="4169E1"/>
        </w:rPr>
        <w:t>1986</w:t>
      </w:r>
      <w:r>
        <w:t>) ist eine Methode zur Amplifikation von DNA</w:t>
      </w:r>
      <w:ins w:id="502" w:author="Iris Bachmann" w:date="2023-02-07T09:07:00Z">
        <w:r w:rsidR="0058517C">
          <w:t>.</w:t>
        </w:r>
      </w:ins>
      <w:r>
        <w:t xml:space="preserve"> </w:t>
      </w:r>
      <w:del w:id="503" w:author="Iris Bachmann" w:date="2023-02-07T09:07:00Z">
        <w:r w:rsidDel="0058517C">
          <w:delText>und ist</w:delText>
        </w:r>
      </w:del>
      <w:ins w:id="504" w:author="Iris Bachmann" w:date="2023-02-07T09:07:00Z">
        <w:r w:rsidR="0058517C">
          <w:t>Dies war</w:t>
        </w:r>
      </w:ins>
      <w:r>
        <w:t xml:space="preserve"> ein Meilenstein in der Molekularbiologie</w:t>
      </w:r>
      <w:ins w:id="505" w:author="Iris Bachmann" w:date="2023-02-07T09:07:00Z">
        <w:r w:rsidR="0058517C">
          <w:t>, e</w:t>
        </w:r>
      </w:ins>
      <w:del w:id="506" w:author="Iris Bachmann" w:date="2023-02-07T09:07:00Z">
        <w:r w:rsidDel="0058517C">
          <w:delText>. E</w:delText>
        </w:r>
      </w:del>
      <w:r>
        <w:t xml:space="preserve">rstmals konnten Nukleinsäuren vermehrt werden und somit </w:t>
      </w:r>
      <w:del w:id="507" w:author="Iris Bachmann" w:date="2023-02-07T09:08:00Z">
        <w:r w:rsidDel="0058517C">
          <w:delText xml:space="preserve">für </w:delText>
        </w:r>
      </w:del>
      <w:ins w:id="508" w:author="Iris Bachmann" w:date="2023-02-07T09:08:00Z">
        <w:r w:rsidR="0058517C">
          <w:t xml:space="preserve">in der </w:t>
        </w:r>
      </w:ins>
      <w:r>
        <w:t>Genetik, Forensik und Diagnostik verwendet werden (</w:t>
      </w:r>
      <w:proofErr w:type="spellStart"/>
      <w:r>
        <w:rPr>
          <w:color w:val="4169E1"/>
        </w:rPr>
        <w:t>Gaňová</w:t>
      </w:r>
      <w:proofErr w:type="spellEnd"/>
      <w:r>
        <w:rPr>
          <w:color w:val="4169E1"/>
        </w:rPr>
        <w:t xml:space="preserve"> </w:t>
      </w:r>
      <w:r>
        <w:rPr>
          <w:i/>
          <w:color w:val="4169E1"/>
        </w:rPr>
        <w:t>et al.</w:t>
      </w:r>
      <w:r>
        <w:rPr>
          <w:color w:val="4169E1"/>
        </w:rPr>
        <w:t>, 2021</w:t>
      </w:r>
      <w:r>
        <w:t xml:space="preserve">). </w:t>
      </w:r>
      <w:commentRangeStart w:id="509"/>
      <w:r>
        <w:t xml:space="preserve">Das Prinzip der PCR </w:t>
      </w:r>
      <w:commentRangeEnd w:id="509"/>
      <w:r w:rsidR="00E96DDD">
        <w:rPr>
          <w:rStyle w:val="Kommentarzeichen"/>
        </w:rPr>
        <w:commentReference w:id="509"/>
      </w:r>
      <w:r>
        <w:t xml:space="preserve">beruht dabei auf </w:t>
      </w:r>
      <w:del w:id="510" w:author="Iris Bachmann" w:date="2023-02-07T09:08:00Z">
        <w:r w:rsidDel="0058517C">
          <w:delText xml:space="preserve">2 </w:delText>
        </w:r>
      </w:del>
      <w:ins w:id="511" w:author="Iris Bachmann" w:date="2023-02-07T09:08:00Z">
        <w:r w:rsidR="0058517C">
          <w:t xml:space="preserve">zwei </w:t>
        </w:r>
      </w:ins>
      <w:r>
        <w:t>ca. 20 bp großen Oligonukle</w:t>
      </w:r>
      <w:del w:id="512" w:author="Gregory Dame" w:date="2023-01-31T14:59:00Z">
        <w:r w:rsidDel="000842F0">
          <w:delText>i</w:delText>
        </w:r>
      </w:del>
      <w:r>
        <w:t>otiden, d</w:t>
      </w:r>
      <w:ins w:id="513" w:author="Gregory Dame" w:date="2023-01-31T14:37:00Z">
        <w:r w:rsidR="000842F0">
          <w:t>en</w:t>
        </w:r>
      </w:ins>
      <w:del w:id="514" w:author="Gregory Dame" w:date="2023-01-31T14:37:00Z">
        <w:r w:rsidDel="000842F0">
          <w:delText>ie</w:delText>
        </w:r>
      </w:del>
      <w:r>
        <w:t xml:space="preserve"> sogenannten Primer</w:t>
      </w:r>
      <w:ins w:id="515" w:author="Gregory Dame" w:date="2023-01-31T14:37:00Z">
        <w:r w:rsidR="000842F0">
          <w:t>n</w:t>
        </w:r>
      </w:ins>
      <w:r>
        <w:t xml:space="preserve">, welche spezifisch an ein </w:t>
      </w:r>
      <w:ins w:id="516" w:author="Iris Bachmann" w:date="2023-02-07T09:08:00Z">
        <w:r w:rsidR="0058517C">
          <w:t>komplem</w:t>
        </w:r>
      </w:ins>
      <w:ins w:id="517" w:author="Iris Bachmann" w:date="2023-02-07T09:09:00Z">
        <w:r w:rsidR="0058517C">
          <w:t>entäres</w:t>
        </w:r>
      </w:ins>
      <w:ins w:id="518" w:author="Iris Bachmann" w:date="2023-02-07T09:08:00Z">
        <w:r w:rsidR="0058517C">
          <w:t xml:space="preserve"> </w:t>
        </w:r>
      </w:ins>
      <w:r>
        <w:t xml:space="preserve">DNA-Fragment binden und von einer </w:t>
      </w:r>
      <w:commentRangeStart w:id="519"/>
      <w:r>
        <w:t>hitzestabilen</w:t>
      </w:r>
      <w:commentRangeEnd w:id="519"/>
      <w:r w:rsidR="00E96DDD">
        <w:rPr>
          <w:rStyle w:val="Kommentarzeichen"/>
        </w:rPr>
        <w:commentReference w:id="519"/>
      </w:r>
      <w:r>
        <w:t xml:space="preserve"> </w:t>
      </w:r>
      <w:ins w:id="520" w:author="Gregory Dame" w:date="2023-01-31T15:05:00Z">
        <w:del w:id="521" w:author="Iris Bachmann" w:date="2023-02-07T09:10:00Z">
          <w:r w:rsidR="000842F0" w:rsidDel="00E96DDD">
            <w:delText xml:space="preserve">DNA abh. </w:delText>
          </w:r>
        </w:del>
        <w:r w:rsidR="000842F0">
          <w:t>DNA-</w:t>
        </w:r>
      </w:ins>
      <w:r>
        <w:t xml:space="preserve">Polymerase verlängert werden. Ein </w:t>
      </w:r>
      <w:proofErr w:type="spellStart"/>
      <w:r>
        <w:t>Primerpaar</w:t>
      </w:r>
      <w:proofErr w:type="spellEnd"/>
      <w:r>
        <w:t xml:space="preserve">, bestehend aus </w:t>
      </w:r>
      <w:proofErr w:type="spellStart"/>
      <w:r>
        <w:t>forward</w:t>
      </w:r>
      <w:proofErr w:type="spellEnd"/>
      <w:r>
        <w:t xml:space="preserve"> </w:t>
      </w:r>
      <w:ins w:id="522" w:author="Iris Bachmann" w:date="2023-02-07T09:11:00Z">
        <w:r w:rsidR="00E96DDD">
          <w:t>(</w:t>
        </w:r>
      </w:ins>
      <w:ins w:id="523" w:author="Gregory Dame" w:date="2023-01-31T15:03:00Z">
        <w:del w:id="524" w:author="Iris Bachmann" w:date="2023-02-07T09:11:00Z">
          <w:r w:rsidR="000842F0" w:rsidDel="00E96DDD">
            <w:delText xml:space="preserve">definiert </w:delText>
          </w:r>
        </w:del>
        <w:r w:rsidR="000842F0">
          <w:t>in Lese</w:t>
        </w:r>
      </w:ins>
      <w:ins w:id="525" w:author="Gregory Dame" w:date="2023-01-31T15:04:00Z">
        <w:r w:rsidR="000842F0">
          <w:t>r</w:t>
        </w:r>
      </w:ins>
      <w:ins w:id="526" w:author="Gregory Dame" w:date="2023-01-31T15:03:00Z">
        <w:r w:rsidR="000842F0">
          <w:t>ichtung der Amplifikation</w:t>
        </w:r>
      </w:ins>
      <w:ins w:id="527" w:author="Iris Bachmann" w:date="2023-02-07T09:11:00Z">
        <w:r w:rsidR="00E96DDD">
          <w:t>)</w:t>
        </w:r>
      </w:ins>
      <w:ins w:id="528" w:author="Gregory Dame" w:date="2023-01-31T15:03:00Z">
        <w:r w:rsidR="000842F0">
          <w:t xml:space="preserve"> </w:t>
        </w:r>
      </w:ins>
      <w:r>
        <w:t xml:space="preserve">und reverse </w:t>
      </w:r>
      <w:del w:id="529" w:author="Iris Bachmann" w:date="2023-02-07T09:11:00Z">
        <w:r w:rsidDel="00E96DDD">
          <w:delText xml:space="preserve">Primer </w:delText>
        </w:r>
      </w:del>
      <w:ins w:id="530" w:author="Iris Bachmann" w:date="2023-02-07T09:11:00Z">
        <w:r w:rsidR="00E96DDD">
          <w:t>(</w:t>
        </w:r>
      </w:ins>
      <w:ins w:id="531" w:author="Gregory Dame" w:date="2023-01-31T15:05:00Z">
        <w:r w:rsidR="000842F0">
          <w:t>entgegengesetzt</w:t>
        </w:r>
      </w:ins>
      <w:ins w:id="532" w:author="Gregory Dame" w:date="2023-01-31T15:04:00Z">
        <w:r w:rsidR="000842F0">
          <w:t xml:space="preserve"> der </w:t>
        </w:r>
      </w:ins>
      <w:ins w:id="533" w:author="Gregory Dame" w:date="2023-01-31T15:05:00Z">
        <w:r w:rsidR="000842F0">
          <w:t>Leserichtung</w:t>
        </w:r>
      </w:ins>
      <w:ins w:id="534" w:author="Iris Bachmann" w:date="2023-02-07T09:11:00Z">
        <w:r w:rsidR="00E96DDD">
          <w:t>)</w:t>
        </w:r>
      </w:ins>
      <w:ins w:id="535" w:author="Gregory Dame" w:date="2023-01-31T15:05:00Z">
        <w:r w:rsidR="000842F0">
          <w:t xml:space="preserve"> </w:t>
        </w:r>
      </w:ins>
      <w:ins w:id="536" w:author="Iris Bachmann" w:date="2023-02-07T09:11:00Z">
        <w:r w:rsidR="00E96DDD">
          <w:t xml:space="preserve">Primer </w:t>
        </w:r>
      </w:ins>
      <w:r>
        <w:t>flankiert jeweils einen definierten DNA-Abschnitt, welcher in einer PCR amplifiziert wird (</w:t>
      </w:r>
      <w:proofErr w:type="spellStart"/>
      <w:r>
        <w:rPr>
          <w:color w:val="4169E1"/>
        </w:rPr>
        <w:t>Ableitner</w:t>
      </w:r>
      <w:proofErr w:type="spellEnd"/>
      <w:r>
        <w:rPr>
          <w:color w:val="4169E1"/>
        </w:rPr>
        <w:t>, 2018</w:t>
      </w:r>
      <w:r>
        <w:t xml:space="preserve">). Der Reaktionsmechanismus der PCR besteht aus 3 Zyklen; </w:t>
      </w:r>
      <w:ins w:id="537" w:author="Iris Bachmann" w:date="2023-02-07T09:12:00Z">
        <w:r w:rsidR="00E96DDD">
          <w:t>1) der DNA-</w:t>
        </w:r>
      </w:ins>
      <w:r>
        <w:t xml:space="preserve">Denaturierung, </w:t>
      </w:r>
      <w:ins w:id="538" w:author="Iris Bachmann" w:date="2023-02-07T09:12:00Z">
        <w:r w:rsidR="00E96DDD">
          <w:t xml:space="preserve">der 2) </w:t>
        </w:r>
        <w:proofErr w:type="spellStart"/>
        <w:r w:rsidR="00E96DDD">
          <w:t>Primerhybridisierung</w:t>
        </w:r>
        <w:proofErr w:type="spellEnd"/>
        <w:r w:rsidR="00E96DDD">
          <w:t xml:space="preserve"> </w:t>
        </w:r>
      </w:ins>
      <w:commentRangeStart w:id="539"/>
      <w:commentRangeStart w:id="540"/>
      <w:del w:id="541" w:author="Iris Bachmann" w:date="2023-02-07T09:12:00Z">
        <w:r w:rsidDel="00E96DDD">
          <w:delText>Hybridisation</w:delText>
        </w:r>
        <w:commentRangeEnd w:id="539"/>
        <w:r w:rsidR="000842F0" w:rsidDel="00E96DDD">
          <w:rPr>
            <w:rStyle w:val="Kommentarzeichen"/>
          </w:rPr>
          <w:commentReference w:id="539"/>
        </w:r>
        <w:commentRangeEnd w:id="540"/>
        <w:r w:rsidR="000842F0" w:rsidDel="00E96DDD">
          <w:rPr>
            <w:rStyle w:val="Kommentarzeichen"/>
          </w:rPr>
          <w:commentReference w:id="540"/>
        </w:r>
        <w:r w:rsidDel="00E96DDD">
          <w:delText xml:space="preserve"> </w:delText>
        </w:r>
      </w:del>
      <w:r>
        <w:t xml:space="preserve">und </w:t>
      </w:r>
      <w:ins w:id="542" w:author="Iris Bachmann" w:date="2023-02-07T09:12:00Z">
        <w:r w:rsidR="00E96DDD">
          <w:t xml:space="preserve">der </w:t>
        </w:r>
      </w:ins>
      <w:ins w:id="543" w:author="Iris Bachmann" w:date="2023-02-07T09:13:00Z">
        <w:r w:rsidR="00E96DDD">
          <w:t>3) Elongation</w:t>
        </w:r>
      </w:ins>
      <w:commentRangeStart w:id="544"/>
      <w:commentRangeStart w:id="545"/>
      <w:del w:id="546" w:author="Iris Bachmann" w:date="2023-02-07T09:13:00Z">
        <w:r w:rsidDel="00E96DDD">
          <w:delText>Amplifikation</w:delText>
        </w:r>
        <w:commentRangeEnd w:id="544"/>
        <w:r w:rsidR="000842F0" w:rsidDel="00E96DDD">
          <w:rPr>
            <w:rStyle w:val="Kommentarzeichen"/>
          </w:rPr>
          <w:commentReference w:id="544"/>
        </w:r>
        <w:commentRangeEnd w:id="545"/>
        <w:r w:rsidR="000842F0" w:rsidDel="00E96DDD">
          <w:rPr>
            <w:rStyle w:val="Kommentarzeichen"/>
          </w:rPr>
          <w:commentReference w:id="545"/>
        </w:r>
      </w:del>
      <w:r>
        <w:t xml:space="preserve">. Im ersten Schritt der </w:t>
      </w:r>
      <w:del w:id="547" w:author="Iris Bachmann" w:date="2023-02-07T09:13:00Z">
        <w:r w:rsidDel="00E96DDD">
          <w:delText>Reaktion werden durch</w:delText>
        </w:r>
      </w:del>
      <w:ins w:id="548" w:author="Iris Bachmann" w:date="2023-02-07T09:13:00Z">
        <w:r w:rsidR="00E96DDD">
          <w:t>w</w:t>
        </w:r>
      </w:ins>
      <w:ins w:id="549" w:author="Iris Bachmann" w:date="2023-02-07T09:17:00Z">
        <w:r w:rsidR="00E96DDD">
          <w:t>erden</w:t>
        </w:r>
      </w:ins>
      <w:ins w:id="550" w:author="Iris Bachmann" w:date="2023-02-07T09:13:00Z">
        <w:r w:rsidR="00E96DDD">
          <w:t xml:space="preserve"> mittels</w:t>
        </w:r>
      </w:ins>
      <w:r>
        <w:t xml:space="preserve"> hohe</w:t>
      </w:r>
      <w:ins w:id="551" w:author="Iris Bachmann" w:date="2023-02-07T09:13:00Z">
        <w:r w:rsidR="00E96DDD">
          <w:t>r</w:t>
        </w:r>
      </w:ins>
      <w:r>
        <w:t xml:space="preserve"> Temperatur</w:t>
      </w:r>
      <w:del w:id="552" w:author="Iris Bachmann" w:date="2023-02-07T09:17:00Z">
        <w:r w:rsidDel="00E96DDD">
          <w:delText>en</w:delText>
        </w:r>
      </w:del>
      <w:r>
        <w:t xml:space="preserve"> (</w:t>
      </w:r>
      <w:commentRangeStart w:id="553"/>
      <w:r>
        <w:t>~</w:t>
      </w:r>
      <w:commentRangeEnd w:id="553"/>
      <w:r w:rsidR="00E96DDD">
        <w:rPr>
          <w:rStyle w:val="Kommentarzeichen"/>
        </w:rPr>
        <w:commentReference w:id="553"/>
      </w:r>
      <w:r>
        <w:t>95</w:t>
      </w:r>
      <w:ins w:id="554" w:author="Iris Bachmann" w:date="2023-02-07T09:20:00Z">
        <w:r w:rsidR="000840E0">
          <w:t xml:space="preserve"> </w:t>
        </w:r>
      </w:ins>
      <w:r>
        <w:t xml:space="preserve">°C) die Wasserstoffbrückenbindungen der DNA </w:t>
      </w:r>
      <w:commentRangeStart w:id="555"/>
      <w:r>
        <w:t xml:space="preserve">aufgebrochen </w:t>
      </w:r>
      <w:commentRangeEnd w:id="555"/>
      <w:r w:rsidR="000842F0">
        <w:rPr>
          <w:rStyle w:val="Kommentarzeichen"/>
        </w:rPr>
        <w:commentReference w:id="555"/>
      </w:r>
      <w:r>
        <w:t xml:space="preserve">und die DNA </w:t>
      </w:r>
      <w:del w:id="556" w:author="Iris Bachmann" w:date="2023-02-07T09:17:00Z">
        <w:r w:rsidDel="00E96DDD">
          <w:delText xml:space="preserve">so </w:delText>
        </w:r>
      </w:del>
      <w:r>
        <w:t>denaturiert. Bei dem Hybrid</w:t>
      </w:r>
      <w:ins w:id="557" w:author="Iris Bachmann" w:date="2023-02-07T09:18:00Z">
        <w:r w:rsidR="00E96DDD">
          <w:t>isierungs</w:t>
        </w:r>
      </w:ins>
      <w:del w:id="558" w:author="Iris Bachmann" w:date="2023-02-07T09:18:00Z">
        <w:r w:rsidDel="00E96DDD">
          <w:delText>isations</w:delText>
        </w:r>
      </w:del>
      <w:r>
        <w:t xml:space="preserve">schritt </w:t>
      </w:r>
      <w:del w:id="559" w:author="Iris Bachmann" w:date="2023-02-07T09:18:00Z">
        <w:r w:rsidDel="00E96DDD">
          <w:delText xml:space="preserve">wird die </w:delText>
        </w:r>
      </w:del>
      <w:ins w:id="560" w:author="Iris Bachmann" w:date="2023-02-07T09:18:00Z">
        <w:r w:rsidR="00E96DDD">
          <w:t>(</w:t>
        </w:r>
      </w:ins>
      <w:r>
        <w:t>Temperatur auf 55 - 65 °C</w:t>
      </w:r>
      <w:ins w:id="561" w:author="Iris Bachmann" w:date="2023-02-07T09:18:00Z">
        <w:r w:rsidR="00E96DDD">
          <w:t>)</w:t>
        </w:r>
      </w:ins>
      <w:r>
        <w:t xml:space="preserve"> </w:t>
      </w:r>
      <w:del w:id="562" w:author="Iris Bachmann" w:date="2023-02-07T09:18:00Z">
        <w:r w:rsidDel="00E96DDD">
          <w:delText>erniedrig und es können sich die</w:delText>
        </w:r>
      </w:del>
      <w:ins w:id="563" w:author="Iris Bachmann" w:date="2023-02-07T09:18:00Z">
        <w:r w:rsidR="00E96DDD">
          <w:t>kommt</w:t>
        </w:r>
      </w:ins>
      <w:ins w:id="564" w:author="Iris Bachmann" w:date="2023-02-07T09:19:00Z">
        <w:r w:rsidR="00E96DDD">
          <w:t xml:space="preserve"> es zum sogenannten </w:t>
        </w:r>
        <w:proofErr w:type="spellStart"/>
        <w:r w:rsidR="00E96DDD">
          <w:t>annealing</w:t>
        </w:r>
        <w:proofErr w:type="spellEnd"/>
        <w:r w:rsidR="00E96DDD">
          <w:t>, der Anlagerung</w:t>
        </w:r>
      </w:ins>
      <w:r>
        <w:t xml:space="preserve"> Primer an die DNA </w:t>
      </w:r>
      <w:del w:id="565" w:author="Iris Bachmann" w:date="2023-02-07T09:19:00Z">
        <w:r w:rsidDel="00E96DDD">
          <w:delText xml:space="preserve">anlagern </w:delText>
        </w:r>
      </w:del>
      <w:r>
        <w:t>(</w:t>
      </w:r>
      <w:proofErr w:type="spellStart"/>
      <w:r>
        <w:rPr>
          <w:color w:val="4169E1"/>
        </w:rPr>
        <w:t>Sreejith</w:t>
      </w:r>
      <w:proofErr w:type="spellEnd"/>
      <w:r>
        <w:rPr>
          <w:color w:val="4169E1"/>
        </w:rPr>
        <w:t xml:space="preserve"> </w:t>
      </w:r>
      <w:r>
        <w:rPr>
          <w:i/>
          <w:color w:val="4169E1"/>
        </w:rPr>
        <w:t>et al.</w:t>
      </w:r>
      <w:r>
        <w:rPr>
          <w:color w:val="4169E1"/>
        </w:rPr>
        <w:t>, 2018</w:t>
      </w:r>
      <w:r>
        <w:t>). Dabei ist der Vorwärtsprimer komplementär zu einer Sequenz auf dem Sense-Strang der DNA und der Rückwärtsprimer komplementär zu einer Sequenz auf dem Antisense-Strang (</w:t>
      </w:r>
      <w:proofErr w:type="spellStart"/>
      <w:r>
        <w:rPr>
          <w:color w:val="4169E1"/>
        </w:rPr>
        <w:t>Mülhardt</w:t>
      </w:r>
      <w:proofErr w:type="spellEnd"/>
      <w:r>
        <w:rPr>
          <w:color w:val="4169E1"/>
        </w:rPr>
        <w:t>, 2009</w:t>
      </w:r>
      <w:r>
        <w:t xml:space="preserve">). </w:t>
      </w:r>
      <w:del w:id="566" w:author="Iris Bachmann" w:date="2023-02-07T09:20:00Z">
        <w:r w:rsidDel="00E96DDD">
          <w:delText>Nun kann i</w:delText>
        </w:r>
      </w:del>
      <w:ins w:id="567" w:author="Iris Bachmann" w:date="2023-02-07T09:20:00Z">
        <w:r w:rsidR="00E96DDD">
          <w:t>I</w:t>
        </w:r>
      </w:ins>
      <w:r>
        <w:t xml:space="preserve">m nachfolgenden Amplifikationsschritt </w:t>
      </w:r>
      <w:ins w:id="568" w:author="Iris Bachmann" w:date="2023-02-07T09:20:00Z">
        <w:r w:rsidR="000840E0">
          <w:t xml:space="preserve">bindet </w:t>
        </w:r>
      </w:ins>
      <w:r>
        <w:t>die Polymerase bei ~72</w:t>
      </w:r>
      <w:ins w:id="569" w:author="Iris Bachmann" w:date="2023-02-07T09:20:00Z">
        <w:r w:rsidR="000840E0">
          <w:t xml:space="preserve"> </w:t>
        </w:r>
      </w:ins>
      <w:r>
        <w:t xml:space="preserve">°C </w:t>
      </w:r>
      <w:commentRangeStart w:id="570"/>
      <w:r>
        <w:t xml:space="preserve">die gebundenen Primer Anhand der DNA-Vorlage erweitern und somit die DNA verdoppeln. </w:t>
      </w:r>
      <w:commentRangeEnd w:id="570"/>
      <w:r w:rsidR="000840E0">
        <w:rPr>
          <w:rStyle w:val="Kommentarzeichen"/>
        </w:rPr>
        <w:commentReference w:id="570"/>
      </w:r>
      <w:r>
        <w:t>Für eine erfolgreiche Amplifikation werden mehrere</w:t>
      </w:r>
      <w:ins w:id="571" w:author="Gregory Dame" w:date="2023-01-31T14:59:00Z">
        <w:r w:rsidR="000842F0">
          <w:t xml:space="preserve"> </w:t>
        </w:r>
      </w:ins>
    </w:p>
    <w:p w14:paraId="49B0F0FC" w14:textId="77777777" w:rsidR="000840E0" w:rsidRDefault="00EF0C34">
      <w:pPr>
        <w:spacing w:after="0" w:line="360" w:lineRule="auto"/>
        <w:ind w:left="8"/>
        <w:rPr>
          <w:ins w:id="572" w:author="Iris Bachmann" w:date="2023-02-07T09:23:00Z"/>
        </w:rPr>
      </w:pPr>
      <w:commentRangeStart w:id="573"/>
      <w:r>
        <w:t xml:space="preserve">Zyklen </w:t>
      </w:r>
      <w:commentRangeEnd w:id="573"/>
      <w:r w:rsidR="000840E0">
        <w:rPr>
          <w:rStyle w:val="Kommentarzeichen"/>
        </w:rPr>
        <w:commentReference w:id="573"/>
      </w:r>
      <w:r>
        <w:t xml:space="preserve">hintereinander durchgeführt, wodurch die DNA </w:t>
      </w:r>
      <w:del w:id="574" w:author="Gregory Dame" w:date="2023-01-31T14:38:00Z">
        <w:r w:rsidDel="000842F0">
          <w:delText>jedes mal</w:delText>
        </w:r>
      </w:del>
      <w:ins w:id="575" w:author="Gregory Dame" w:date="2023-01-31T14:38:00Z">
        <w:r w:rsidR="000842F0">
          <w:t>jedes Mal</w:t>
        </w:r>
      </w:ins>
      <w:r>
        <w:t xml:space="preserve"> verdoppelt/ </w:t>
      </w:r>
      <w:r>
        <w:rPr>
          <w:color w:val="FF0000"/>
        </w:rPr>
        <w:t xml:space="preserve">exponentiell vermehrt </w:t>
      </w:r>
      <w:r>
        <w:t>wird (</w:t>
      </w:r>
      <w:proofErr w:type="spellStart"/>
      <w:r>
        <w:rPr>
          <w:color w:val="4169E1"/>
        </w:rPr>
        <w:t>Sreejith</w:t>
      </w:r>
      <w:proofErr w:type="spellEnd"/>
      <w:r>
        <w:rPr>
          <w:color w:val="4169E1"/>
        </w:rPr>
        <w:t xml:space="preserve"> </w:t>
      </w:r>
      <w:r>
        <w:rPr>
          <w:i/>
          <w:color w:val="4169E1"/>
        </w:rPr>
        <w:t>et al.</w:t>
      </w:r>
      <w:r>
        <w:rPr>
          <w:color w:val="4169E1"/>
        </w:rPr>
        <w:t>, 2018</w:t>
      </w:r>
      <w:r>
        <w:t>). Die amplifizierte DNA am Ende der PCR kann</w:t>
      </w:r>
      <w:ins w:id="576" w:author="Iris Bachmann" w:date="2023-02-07T09:22:00Z">
        <w:r w:rsidR="000840E0">
          <w:t xml:space="preserve"> klassischerweise</w:t>
        </w:r>
      </w:ins>
      <w:r>
        <w:t xml:space="preserve"> </w:t>
      </w:r>
      <w:del w:id="577" w:author="Iris Bachmann" w:date="2023-02-07T09:22:00Z">
        <w:r w:rsidDel="000840E0">
          <w:delText>über eine</w:delText>
        </w:r>
      </w:del>
      <w:proofErr w:type="gramStart"/>
      <w:ins w:id="578" w:author="Iris Bachmann" w:date="2023-02-07T09:22:00Z">
        <w:r w:rsidR="000840E0">
          <w:t>mittels</w:t>
        </w:r>
      </w:ins>
      <w:r>
        <w:t xml:space="preserve"> Gel</w:t>
      </w:r>
      <w:proofErr w:type="gramEnd"/>
      <w:del w:id="579" w:author="Iris Bachmann" w:date="2023-02-07T09:22:00Z">
        <w:r w:rsidDel="000840E0">
          <w:delText>-E</w:delText>
        </w:r>
      </w:del>
      <w:ins w:id="580" w:author="Iris Bachmann" w:date="2023-02-07T09:22:00Z">
        <w:r w:rsidR="000840E0">
          <w:t>e</w:t>
        </w:r>
      </w:ins>
      <w:r>
        <w:t>lektrophorese nachgewiesen werden (</w:t>
      </w:r>
      <w:r>
        <w:rPr>
          <w:color w:val="4169E1"/>
        </w:rPr>
        <w:t xml:space="preserve">Wood </w:t>
      </w:r>
      <w:r>
        <w:rPr>
          <w:i/>
          <w:color w:val="4169E1"/>
        </w:rPr>
        <w:t>et al.</w:t>
      </w:r>
      <w:r>
        <w:rPr>
          <w:color w:val="4169E1"/>
        </w:rPr>
        <w:t>, 1994</w:t>
      </w:r>
      <w:r>
        <w:t>).</w:t>
      </w:r>
    </w:p>
    <w:p w14:paraId="72777BD6" w14:textId="217A8A22" w:rsidR="00807941" w:rsidRDefault="00EF0C34">
      <w:pPr>
        <w:spacing w:after="0" w:line="360" w:lineRule="auto"/>
        <w:ind w:left="8"/>
        <w:pPrChange w:id="581" w:author="Iris Bachmann" w:date="2023-02-06T10:21:00Z">
          <w:pPr>
            <w:spacing w:after="123"/>
            <w:ind w:left="8"/>
          </w:pPr>
        </w:pPrChange>
      </w:pPr>
      <w:commentRangeStart w:id="582"/>
      <w:del w:id="583" w:author="Iris Bachmann" w:date="2023-02-07T09:23:00Z">
        <w:r w:rsidDel="000840E0">
          <w:delText xml:space="preserve"> </w:delText>
        </w:r>
      </w:del>
      <w:commentRangeEnd w:id="582"/>
      <w:r w:rsidR="000840E0">
        <w:rPr>
          <w:rStyle w:val="Kommentarzeichen"/>
        </w:rPr>
        <w:commentReference w:id="582"/>
      </w:r>
      <w:ins w:id="584" w:author="Gregory Dame" w:date="2023-01-31T15:14:00Z">
        <w:r w:rsidR="000842F0">
          <w:t xml:space="preserve">Da </w:t>
        </w:r>
      </w:ins>
      <w:ins w:id="585" w:author="Iris Bachmann" w:date="2023-02-07T09:24:00Z">
        <w:r w:rsidR="000840E0">
          <w:t xml:space="preserve">DNA abhängige DNA Polymerasen, wie </w:t>
        </w:r>
      </w:ins>
      <w:ins w:id="586" w:author="Gregory Dame" w:date="2023-01-31T15:14:00Z">
        <w:r w:rsidR="000842F0">
          <w:t xml:space="preserve">die </w:t>
        </w:r>
        <w:commentRangeStart w:id="587"/>
        <w:proofErr w:type="spellStart"/>
        <w:r w:rsidR="000842F0" w:rsidRPr="000840E0">
          <w:rPr>
            <w:i/>
            <w:iCs/>
            <w:rPrChange w:id="588" w:author="Iris Bachmann" w:date="2023-02-07T09:22:00Z">
              <w:rPr/>
            </w:rPrChange>
          </w:rPr>
          <w:t>Taq</w:t>
        </w:r>
        <w:proofErr w:type="spellEnd"/>
        <w:r w:rsidR="000842F0">
          <w:t>-</w:t>
        </w:r>
      </w:ins>
      <w:ins w:id="589" w:author="Iris Bachmann" w:date="2023-02-07T09:24:00Z">
        <w:r w:rsidR="000840E0" w:rsidDel="000840E0">
          <w:t xml:space="preserve"> </w:t>
        </w:r>
      </w:ins>
      <w:ins w:id="590" w:author="Gregory Dame" w:date="2023-01-31T15:14:00Z">
        <w:del w:id="591" w:author="Iris Bachmann" w:date="2023-02-07T09:24:00Z">
          <w:r w:rsidR="000842F0" w:rsidDel="000840E0">
            <w:delText>DNA-</w:delText>
          </w:r>
        </w:del>
        <w:r w:rsidR="000842F0">
          <w:t xml:space="preserve">Polymerase </w:t>
        </w:r>
      </w:ins>
      <w:commentRangeEnd w:id="587"/>
      <w:r w:rsidR="000840E0">
        <w:rPr>
          <w:rStyle w:val="Kommentarzeichen"/>
        </w:rPr>
        <w:commentReference w:id="587"/>
      </w:r>
      <w:ins w:id="592" w:author="Gregory Dame" w:date="2023-01-31T15:15:00Z">
        <w:r w:rsidR="000842F0">
          <w:t>kein</w:t>
        </w:r>
      </w:ins>
      <w:ins w:id="593" w:author="Iris Bachmann" w:date="2023-02-07T09:24:00Z">
        <w:r w:rsidR="000840E0">
          <w:t>e</w:t>
        </w:r>
      </w:ins>
      <w:del w:id="594" w:author="Gregory Dame" w:date="2023-01-31T15:15:00Z">
        <w:r w:rsidDel="000842F0">
          <w:delText>Bei</w:delText>
        </w:r>
      </w:del>
      <w:r>
        <w:t xml:space="preserve"> RNA als Ausgangs</w:t>
      </w:r>
      <w:ins w:id="595" w:author="Gregory Dame" w:date="2023-01-31T15:13:00Z">
        <w:r w:rsidR="000842F0">
          <w:t>mat</w:t>
        </w:r>
      </w:ins>
      <w:del w:id="596" w:author="Gregory Dame" w:date="2023-01-31T15:13:00Z">
        <w:r w:rsidDel="000842F0">
          <w:delText>me</w:delText>
        </w:r>
      </w:del>
      <w:ins w:id="597" w:author="Gregory Dame" w:date="2023-01-31T15:13:00Z">
        <w:r w:rsidR="000842F0">
          <w:t>e</w:t>
        </w:r>
      </w:ins>
      <w:del w:id="598" w:author="Gregory Dame" w:date="2023-01-31T15:13:00Z">
        <w:r w:rsidDel="000842F0">
          <w:delText>t</w:delText>
        </w:r>
      </w:del>
      <w:r>
        <w:t xml:space="preserve">rial </w:t>
      </w:r>
      <w:ins w:id="599" w:author="Gregory Dame" w:date="2023-01-31T15:15:00Z">
        <w:del w:id="600" w:author="Iris Bachmann" w:date="2023-02-07T09:25:00Z">
          <w:r w:rsidR="000842F0" w:rsidDel="000840E0">
            <w:delText xml:space="preserve">verwendet </w:delText>
          </w:r>
        </w:del>
      </w:ins>
      <w:ins w:id="601" w:author="Iris Bachmann" w:date="2023-02-07T09:25:00Z">
        <w:r w:rsidR="000840E0">
          <w:t xml:space="preserve">erkennt, </w:t>
        </w:r>
      </w:ins>
      <w:r>
        <w:t xml:space="preserve">wird eine </w:t>
      </w:r>
      <w:ins w:id="602" w:author="Iris Bachmann" w:date="2023-02-07T09:25:00Z">
        <w:r w:rsidR="000840E0">
          <w:t xml:space="preserve">zusätzliche </w:t>
        </w:r>
      </w:ins>
      <w:r>
        <w:t>reverse Transkriptase</w:t>
      </w:r>
      <w:ins w:id="603" w:author="Iris Bachmann" w:date="2023-02-07T09:26:00Z">
        <w:r w:rsidR="000840E0">
          <w:t xml:space="preserve"> (RT)</w:t>
        </w:r>
      </w:ins>
      <w:r>
        <w:t>-Reaktion</w:t>
      </w:r>
      <w:ins w:id="604" w:author="Iris Bachmann" w:date="2023-02-07T09:25:00Z">
        <w:r w:rsidR="000840E0">
          <w:t xml:space="preserve"> der P</w:t>
        </w:r>
      </w:ins>
      <w:ins w:id="605" w:author="Iris Bachmann" w:date="2023-02-07T09:26:00Z">
        <w:r w:rsidR="000840E0">
          <w:t>CR</w:t>
        </w:r>
      </w:ins>
      <w:ins w:id="606" w:author="Iris Bachmann" w:date="2023-02-07T09:25:00Z">
        <w:r w:rsidR="000840E0">
          <w:t xml:space="preserve"> vorangestellt</w:t>
        </w:r>
      </w:ins>
      <w:ins w:id="607" w:author="Iris Bachmann" w:date="2023-02-07T09:26:00Z">
        <w:r w:rsidR="000840E0">
          <w:t>, um auch RNA Proben mittels dieser Methode analysieren zu können</w:t>
        </w:r>
      </w:ins>
      <w:ins w:id="608" w:author="Iris Bachmann" w:date="2023-02-07T09:25:00Z">
        <w:r w:rsidR="000840E0">
          <w:t>.</w:t>
        </w:r>
      </w:ins>
      <w:ins w:id="609" w:author="Iris Bachmann" w:date="2023-02-07T09:26:00Z">
        <w:r w:rsidR="000840E0">
          <w:t xml:space="preserve"> Bei der RT kommt es</w:t>
        </w:r>
      </w:ins>
      <w:r>
        <w:t xml:space="preserve"> </w:t>
      </w:r>
      <w:ins w:id="610" w:author="Gregory Dame" w:date="2023-01-31T15:15:00Z">
        <w:r w:rsidR="000842F0">
          <w:t xml:space="preserve">zur Umschreibung der </w:t>
        </w:r>
      </w:ins>
      <w:del w:id="611" w:author="Gregory Dame" w:date="2023-01-31T15:15:00Z">
        <w:r w:rsidDel="000842F0">
          <w:delText xml:space="preserve">vor der PCR durchgeführt, um die </w:delText>
        </w:r>
      </w:del>
      <w:r>
        <w:t>RNA</w:t>
      </w:r>
      <w:ins w:id="612" w:author="Gregory Dame" w:date="2023-01-31T15:15:00Z">
        <w:r w:rsidR="000842F0">
          <w:t xml:space="preserve"> in</w:t>
        </w:r>
      </w:ins>
      <w:del w:id="613" w:author="Gregory Dame" w:date="2023-01-31T15:15:00Z">
        <w:r w:rsidDel="000842F0">
          <w:delText xml:space="preserve"> und</w:delText>
        </w:r>
      </w:del>
      <w:r>
        <w:t xml:space="preserve"> </w:t>
      </w:r>
      <w:ins w:id="614" w:author="Iris Bachmann" w:date="2023-02-07T09:25:00Z">
        <w:r w:rsidR="000840E0">
          <w:t>c</w:t>
        </w:r>
      </w:ins>
      <w:r>
        <w:t xml:space="preserve">DNA </w:t>
      </w:r>
      <w:del w:id="615" w:author="Gregory Dame" w:date="2023-01-31T15:15:00Z">
        <w:r w:rsidDel="000842F0">
          <w:delText>umzuschreib</w:delText>
        </w:r>
      </w:del>
      <w:del w:id="616" w:author="Iris Bachmann" w:date="2023-02-07T09:27:00Z">
        <w:r w:rsidDel="000840E0">
          <w:delText>e</w:delText>
        </w:r>
      </w:del>
      <w:ins w:id="617" w:author="Gregory Dame" w:date="2023-01-31T15:16:00Z">
        <w:del w:id="618" w:author="Iris Bachmann" w:date="2023-02-07T09:27:00Z">
          <w:r w:rsidR="000842F0" w:rsidDel="000840E0">
            <w:delText>eingesetzt</w:delText>
          </w:r>
        </w:del>
      </w:ins>
      <w:del w:id="619" w:author="Iris Bachmann" w:date="2023-02-07T09:27:00Z">
        <w:r w:rsidDel="000840E0">
          <w:delText>n</w:delText>
        </w:r>
      </w:del>
      <w:r>
        <w:t>. Die DNA kann anschließend über den beschriebenen PCR-Mechanismus amplifiziert werden (</w:t>
      </w:r>
      <w:proofErr w:type="spellStart"/>
      <w:r>
        <w:rPr>
          <w:color w:val="4169E1"/>
        </w:rPr>
        <w:t>Mülhardt</w:t>
      </w:r>
      <w:proofErr w:type="spellEnd"/>
      <w:r>
        <w:rPr>
          <w:color w:val="4169E1"/>
        </w:rPr>
        <w:t>, 2009</w:t>
      </w:r>
      <w:r>
        <w:t xml:space="preserve">). Diese erweiterte PCR wird als reverse Transkriptase PCR (RT-PCR) </w:t>
      </w:r>
      <w:del w:id="620" w:author="Iris Bachmann" w:date="2023-02-07T09:27:00Z">
        <w:r w:rsidDel="000840E0">
          <w:delText xml:space="preserve">in der Literatur </w:delText>
        </w:r>
      </w:del>
      <w:r>
        <w:t>bezeichnet (</w:t>
      </w:r>
      <w:proofErr w:type="spellStart"/>
      <w:r>
        <w:rPr>
          <w:color w:val="4169E1"/>
        </w:rPr>
        <w:t>Bustin</w:t>
      </w:r>
      <w:proofErr w:type="spellEnd"/>
      <w:r>
        <w:rPr>
          <w:color w:val="4169E1"/>
        </w:rPr>
        <w:t xml:space="preserve"> </w:t>
      </w:r>
      <w:r>
        <w:rPr>
          <w:i/>
          <w:color w:val="4169E1"/>
        </w:rPr>
        <w:t>et al.</w:t>
      </w:r>
      <w:r>
        <w:rPr>
          <w:color w:val="4169E1"/>
        </w:rPr>
        <w:t>, 2005</w:t>
      </w:r>
      <w:r>
        <w:t>).</w:t>
      </w:r>
    </w:p>
    <w:p w14:paraId="7C4E2602" w14:textId="6D8153C5" w:rsidR="000842F0" w:rsidRDefault="00EF0C34">
      <w:pPr>
        <w:spacing w:line="360" w:lineRule="auto"/>
        <w:ind w:left="8"/>
        <w:rPr>
          <w:ins w:id="621" w:author="Gregory Dame" w:date="2023-01-31T15:23:00Z"/>
        </w:rPr>
        <w:pPrChange w:id="622" w:author="Iris Bachmann" w:date="2023-02-06T10:21:00Z">
          <w:pPr>
            <w:ind w:left="8"/>
          </w:pPr>
        </w:pPrChange>
      </w:pPr>
      <w:r>
        <w:t xml:space="preserve">Eine </w:t>
      </w:r>
      <w:ins w:id="623" w:author="Iris Bachmann" w:date="2023-02-07T09:27:00Z">
        <w:r w:rsidR="000840E0">
          <w:t xml:space="preserve">weitere </w:t>
        </w:r>
      </w:ins>
      <w:r>
        <w:t xml:space="preserve">besondere Form der PCR ist die quantitative PCR (qPCR). </w:t>
      </w:r>
      <w:commentRangeStart w:id="624"/>
      <w:commentRangeStart w:id="625"/>
      <w:r>
        <w:t xml:space="preserve">Hierbei wird </w:t>
      </w:r>
      <w:ins w:id="626" w:author="Iris Bachmann" w:date="2023-02-07T09:27:00Z">
        <w:r w:rsidR="000840E0">
          <w:t xml:space="preserve">dem PCR-Reaktionsmix </w:t>
        </w:r>
      </w:ins>
      <w:r>
        <w:t xml:space="preserve">ein fluoreszierendes Reportermolekül </w:t>
      </w:r>
      <w:del w:id="627" w:author="Iris Bachmann" w:date="2023-02-07T09:27:00Z">
        <w:r w:rsidDel="000840E0">
          <w:delText xml:space="preserve">dem Reaktionsmix </w:delText>
        </w:r>
      </w:del>
      <w:r>
        <w:t>zugesetzt (</w:t>
      </w:r>
      <w:r>
        <w:rPr>
          <w:color w:val="4169E1"/>
        </w:rPr>
        <w:t xml:space="preserve">Ma </w:t>
      </w:r>
      <w:r>
        <w:rPr>
          <w:i/>
          <w:color w:val="4169E1"/>
        </w:rPr>
        <w:t>et al.</w:t>
      </w:r>
      <w:r>
        <w:rPr>
          <w:color w:val="4169E1"/>
        </w:rPr>
        <w:t>, 2021</w:t>
      </w:r>
      <w:r>
        <w:t>)</w:t>
      </w:r>
      <w:commentRangeEnd w:id="624"/>
      <w:r w:rsidR="000842F0">
        <w:rPr>
          <w:rStyle w:val="Kommentarzeichen"/>
        </w:rPr>
        <w:commentReference w:id="624"/>
      </w:r>
      <w:r>
        <w:t xml:space="preserve">. Über die Messung der Fluoreszenz kann der DNA-Gehalt während der laufenden Reaktion bestimmt werden. </w:t>
      </w:r>
      <w:commentRangeEnd w:id="625"/>
      <w:r w:rsidR="000840E0">
        <w:rPr>
          <w:rStyle w:val="Kommentarzeichen"/>
        </w:rPr>
        <w:commentReference w:id="625"/>
      </w:r>
    </w:p>
    <w:p w14:paraId="6CD6A585" w14:textId="5AD883F5" w:rsidR="00807941" w:rsidRDefault="000842F0">
      <w:pPr>
        <w:spacing w:line="360" w:lineRule="auto"/>
        <w:ind w:left="8"/>
        <w:pPrChange w:id="628" w:author="Iris Bachmann" w:date="2023-02-06T10:21:00Z">
          <w:pPr>
            <w:ind w:left="8"/>
          </w:pPr>
        </w:pPrChange>
      </w:pPr>
      <w:ins w:id="629" w:author="Gregory Dame" w:date="2023-01-31T15:23:00Z">
        <w:r>
          <w:t xml:space="preserve">Goldstandard bei der </w:t>
        </w:r>
      </w:ins>
      <w:ins w:id="630" w:author="Gregory Dame" w:date="2023-01-31T15:24:00Z">
        <w:r>
          <w:t>sogenannten</w:t>
        </w:r>
      </w:ins>
      <w:ins w:id="631" w:author="Gregory Dame" w:date="2023-01-31T15:23:00Z">
        <w:r>
          <w:t xml:space="preserve"> real</w:t>
        </w:r>
      </w:ins>
      <w:ins w:id="632" w:author="Iris Bachmann" w:date="2023-02-07T09:28:00Z">
        <w:r w:rsidR="000840E0">
          <w:t>-</w:t>
        </w:r>
      </w:ins>
      <w:ins w:id="633" w:author="Gregory Dame" w:date="2023-01-31T15:24:00Z">
        <w:r>
          <w:t>time PCR</w:t>
        </w:r>
      </w:ins>
      <w:del w:id="634" w:author="Gregory Dame" w:date="2023-01-31T15:24:00Z">
        <w:r w:rsidR="00EF0C34" w:rsidDel="000842F0">
          <w:delText>Typische Reportermoleküle</w:delText>
        </w:r>
      </w:del>
      <w:r w:rsidR="00EF0C34">
        <w:t xml:space="preserve"> sind </w:t>
      </w:r>
      <w:del w:id="635" w:author="Gregory Dame" w:date="2023-01-31T15:24:00Z">
        <w:r w:rsidR="00EF0C34" w:rsidDel="000842F0">
          <w:delText xml:space="preserve">dabei </w:delText>
        </w:r>
      </w:del>
      <w:ins w:id="636" w:author="Gregory Dame" w:date="2023-01-31T15:22:00Z">
        <w:r>
          <w:t>f</w:t>
        </w:r>
      </w:ins>
      <w:del w:id="637" w:author="Gregory Dame" w:date="2023-01-31T15:22:00Z">
        <w:r w:rsidR="00EF0C34" w:rsidDel="000842F0">
          <w:delText>F</w:delText>
        </w:r>
      </w:del>
      <w:r w:rsidR="00EF0C34">
        <w:t>luoreszenzmarkierte Oligonukleotide</w:t>
      </w:r>
      <w:del w:id="638" w:author="Gregory Dame" w:date="2023-01-31T15:24:00Z">
        <w:r w:rsidR="00EF0C34" w:rsidDel="000842F0">
          <w:delText>, sogenannten</w:delText>
        </w:r>
      </w:del>
      <w:ins w:id="639" w:author="Gregory Dame" w:date="2023-01-31T15:24:00Z">
        <w:r>
          <w:t xml:space="preserve"> als</w:t>
        </w:r>
      </w:ins>
      <w:r w:rsidR="00EF0C34">
        <w:t xml:space="preserve"> Sonden</w:t>
      </w:r>
      <w:ins w:id="640" w:author="Gregory Dame" w:date="2023-01-31T15:24:00Z">
        <w:r>
          <w:t xml:space="preserve"> bezeichnet</w:t>
        </w:r>
      </w:ins>
      <w:r w:rsidR="00EF0C34">
        <w:t xml:space="preserve">, welche </w:t>
      </w:r>
      <w:ins w:id="641" w:author="Gregory Dame" w:date="2023-01-31T15:25:00Z">
        <w:del w:id="642" w:author="Iris Bachmann" w:date="2023-02-07T09:29:00Z">
          <w:r w:rsidDel="000840E0">
            <w:delText xml:space="preserve">diese hybridisieren </w:delText>
          </w:r>
        </w:del>
        <w:r>
          <w:t xml:space="preserve">spezifisch </w:t>
        </w:r>
      </w:ins>
      <w:r w:rsidR="00EF0C34">
        <w:t>innerhalb des zu amplifizierenden Bereichs</w:t>
      </w:r>
      <w:del w:id="643" w:author="Gregory Dame" w:date="2023-01-31T15:25:00Z">
        <w:r w:rsidR="00EF0C34" w:rsidDel="000842F0">
          <w:delText xml:space="preserve"> binden</w:delText>
        </w:r>
      </w:del>
      <w:r w:rsidR="00EF0C34">
        <w:t xml:space="preserve"> </w:t>
      </w:r>
      <w:ins w:id="644" w:author="Iris Bachmann" w:date="2023-02-07T09:29:00Z">
        <w:r w:rsidR="000840E0">
          <w:t xml:space="preserve">hybridisieren </w:t>
        </w:r>
      </w:ins>
      <w:r w:rsidR="00EF0C34">
        <w:t>(</w:t>
      </w:r>
      <w:proofErr w:type="spellStart"/>
      <w:r w:rsidR="00EF0C34">
        <w:rPr>
          <w:color w:val="4169E1"/>
        </w:rPr>
        <w:t>Ranasinghe</w:t>
      </w:r>
      <w:proofErr w:type="spellEnd"/>
      <w:r w:rsidR="00EF0C34">
        <w:rPr>
          <w:color w:val="4169E1"/>
        </w:rPr>
        <w:t xml:space="preserve"> &amp; Brown, 2005</w:t>
      </w:r>
      <w:r w:rsidR="00EF0C34">
        <w:t xml:space="preserve">). Das Prinzip der Fluoreszenzsonden </w:t>
      </w:r>
      <w:r w:rsidR="00EF0C34">
        <w:lastRenderedPageBreak/>
        <w:t xml:space="preserve">beruht dabei auf der Interaktion eines Fluorophors und einem sogenannten </w:t>
      </w:r>
      <w:proofErr w:type="spellStart"/>
      <w:r w:rsidR="00EF0C34">
        <w:t>Quencher</w:t>
      </w:r>
      <w:proofErr w:type="spellEnd"/>
      <w:r w:rsidR="00EF0C34">
        <w:t>, welche</w:t>
      </w:r>
      <w:ins w:id="645" w:author="Iris Bachmann" w:date="2023-02-07T09:29:00Z">
        <w:r w:rsidR="000840E0">
          <w:t>r</w:t>
        </w:r>
      </w:ins>
      <w:r w:rsidR="00EF0C34">
        <w:t xml:space="preserve"> sich innerhalb der Sonde in räumlicher Nähe </w:t>
      </w:r>
      <w:del w:id="646" w:author="Iris Bachmann" w:date="2023-02-07T09:29:00Z">
        <w:r w:rsidR="00EF0C34" w:rsidDel="000840E0">
          <w:delText>befinden</w:delText>
        </w:r>
      </w:del>
      <w:ins w:id="647" w:author="Iris Bachmann" w:date="2023-02-07T09:29:00Z">
        <w:r w:rsidR="000840E0">
          <w:t>befindet</w:t>
        </w:r>
      </w:ins>
      <w:r w:rsidR="00EF0C34">
        <w:t xml:space="preserve">. </w:t>
      </w:r>
      <w:commentRangeStart w:id="648"/>
      <w:commentRangeStart w:id="649"/>
      <w:r w:rsidR="00EF0C34">
        <w:t xml:space="preserve">Der </w:t>
      </w:r>
      <w:proofErr w:type="spellStart"/>
      <w:r w:rsidR="00EF0C34">
        <w:t>Quencher</w:t>
      </w:r>
      <w:proofErr w:type="spellEnd"/>
      <w:r w:rsidR="00EF0C34">
        <w:t xml:space="preserve"> ist ein weiteres Fluorophor</w:t>
      </w:r>
      <w:commentRangeEnd w:id="648"/>
      <w:r>
        <w:rPr>
          <w:rStyle w:val="Kommentarzeichen"/>
        </w:rPr>
        <w:commentReference w:id="648"/>
      </w:r>
      <w:commentRangeEnd w:id="649"/>
      <w:r>
        <w:rPr>
          <w:rStyle w:val="Kommentarzeichen"/>
        </w:rPr>
        <w:commentReference w:id="649"/>
      </w:r>
      <w:r w:rsidR="00EF0C34">
        <w:t>, welches von der Emission des Reportermoleküls über einen Förster-Resonanzenergietransfer (FRET) angeregt wird und dadurch verhindert, dass die Fluoreszenz des Reportermoleküls detektiert werden kann (</w:t>
      </w:r>
      <w:proofErr w:type="spellStart"/>
      <w:r w:rsidR="00EF0C34">
        <w:rPr>
          <w:color w:val="4169E1"/>
        </w:rPr>
        <w:t>Ranasinghe</w:t>
      </w:r>
      <w:proofErr w:type="spellEnd"/>
      <w:r w:rsidR="00EF0C34">
        <w:rPr>
          <w:color w:val="4169E1"/>
        </w:rPr>
        <w:t xml:space="preserve"> &amp; Brown, 2005</w:t>
      </w:r>
      <w:r w:rsidR="00EF0C34">
        <w:t xml:space="preserve">). Durch die </w:t>
      </w:r>
      <w:proofErr w:type="spellStart"/>
      <w:r w:rsidR="00EF0C34">
        <w:t>Exonukleaseaktivität</w:t>
      </w:r>
      <w:proofErr w:type="spellEnd"/>
      <w:r w:rsidR="00EF0C34">
        <w:t xml:space="preserve"> der </w:t>
      </w:r>
      <w:commentRangeStart w:id="650"/>
      <w:proofErr w:type="spellStart"/>
      <w:ins w:id="651" w:author="Gregory Dame" w:date="2023-01-31T15:26:00Z">
        <w:r w:rsidRPr="002B1996">
          <w:rPr>
            <w:i/>
            <w:iCs/>
            <w:rPrChange w:id="652" w:author="Iris Bachmann" w:date="2023-02-07T09:31:00Z">
              <w:rPr/>
            </w:rPrChange>
          </w:rPr>
          <w:t>Taq</w:t>
        </w:r>
        <w:proofErr w:type="spellEnd"/>
        <w:r>
          <w:t>-DNA-</w:t>
        </w:r>
      </w:ins>
      <w:commentRangeEnd w:id="650"/>
      <w:r w:rsidR="002B1996">
        <w:rPr>
          <w:rStyle w:val="Kommentarzeichen"/>
        </w:rPr>
        <w:commentReference w:id="650"/>
      </w:r>
      <w:r w:rsidR="00EF0C34">
        <w:t xml:space="preserve">Polymerase wird die </w:t>
      </w:r>
      <w:ins w:id="653" w:author="Gregory Dame" w:date="2023-01-31T15:27:00Z">
        <w:r>
          <w:t xml:space="preserve">hybridisierte </w:t>
        </w:r>
      </w:ins>
      <w:r w:rsidR="00EF0C34">
        <w:t>Sonde</w:t>
      </w:r>
      <w:del w:id="654" w:author="Gregory Dame" w:date="2023-01-31T15:27:00Z">
        <w:r w:rsidR="00EF0C34" w:rsidDel="000842F0">
          <w:delText xml:space="preserve"> bei einer erfolgreichen Bindung hydrolysiert</w:delText>
        </w:r>
      </w:del>
      <w:del w:id="655" w:author="Gregory Dame" w:date="2023-01-31T15:26:00Z">
        <w:r w:rsidR="00EF0C34" w:rsidDel="000842F0">
          <w:delText xml:space="preserve"> und somit</w:delText>
        </w:r>
      </w:del>
      <w:ins w:id="656" w:author="Gregory Dame" w:date="2023-01-31T15:27:00Z">
        <w:r>
          <w:t xml:space="preserve"> </w:t>
        </w:r>
        <w:del w:id="657" w:author="Iris Bachmann" w:date="2023-02-07T09:30:00Z">
          <w:r w:rsidDel="002B1996">
            <w:delText>degradiert</w:delText>
          </w:r>
        </w:del>
      </w:ins>
      <w:ins w:id="658" w:author="Iris Bachmann" w:date="2023-02-07T09:31:00Z">
        <w:r w:rsidR="002B1996">
          <w:t>hydrolysiert</w:t>
        </w:r>
      </w:ins>
      <w:ins w:id="659" w:author="Iris Bachmann" w:date="2023-02-07T09:30:00Z">
        <w:r w:rsidR="002B1996">
          <w:t>, wodurch</w:t>
        </w:r>
      </w:ins>
      <w:ins w:id="660" w:author="Gregory Dame" w:date="2023-01-31T15:28:00Z">
        <w:r>
          <w:t xml:space="preserve"> </w:t>
        </w:r>
        <w:del w:id="661" w:author="Iris Bachmann" w:date="2023-02-07T09:30:00Z">
          <w:r w:rsidDel="002B1996">
            <w:delText xml:space="preserve">und dabei wird das </w:delText>
          </w:r>
        </w:del>
      </w:ins>
      <w:del w:id="662" w:author="Iris Bachmann" w:date="2023-02-07T09:30:00Z">
        <w:r w:rsidR="00EF0C34" w:rsidDel="002B1996">
          <w:delText xml:space="preserve"> </w:delText>
        </w:r>
      </w:del>
      <w:r w:rsidR="00EF0C34">
        <w:t>Fluorophor und</w:t>
      </w:r>
      <w:ins w:id="663" w:author="Gregory Dame" w:date="2023-01-31T15:28:00Z">
        <w:r>
          <w:t xml:space="preserve"> </w:t>
        </w:r>
        <w:del w:id="664" w:author="Iris Bachmann" w:date="2023-02-07T09:31:00Z">
          <w:r w:rsidDel="002B1996">
            <w:delText>der</w:delText>
          </w:r>
        </w:del>
      </w:ins>
      <w:del w:id="665" w:author="Iris Bachmann" w:date="2023-02-07T09:31:00Z">
        <w:r w:rsidR="00EF0C34" w:rsidDel="002B1996">
          <w:delText xml:space="preserve"> </w:delText>
        </w:r>
      </w:del>
      <w:proofErr w:type="spellStart"/>
      <w:r w:rsidR="00EF0C34">
        <w:t>Quencher</w:t>
      </w:r>
      <w:proofErr w:type="spellEnd"/>
      <w:r w:rsidR="00EF0C34">
        <w:t xml:space="preserve"> </w:t>
      </w:r>
      <w:ins w:id="666" w:author="Gregory Dame" w:date="2023-01-31T15:28:00Z">
        <w:r>
          <w:t>räu</w:t>
        </w:r>
        <w:del w:id="667" w:author="Iris Bachmann" w:date="2023-02-07T09:31:00Z">
          <w:r w:rsidDel="002B1996">
            <w:delText>n</w:delText>
          </w:r>
        </w:del>
      </w:ins>
      <w:ins w:id="668" w:author="Iris Bachmann" w:date="2023-02-07T09:31:00Z">
        <w:r w:rsidR="002B1996">
          <w:t>m</w:t>
        </w:r>
      </w:ins>
      <w:ins w:id="669" w:author="Gregory Dame" w:date="2023-01-31T15:28:00Z">
        <w:r>
          <w:t xml:space="preserve">lich </w:t>
        </w:r>
      </w:ins>
      <w:r w:rsidR="00EF0C34">
        <w:t xml:space="preserve">voneinander getrennt </w:t>
      </w:r>
      <w:ins w:id="670" w:author="Iris Bachmann" w:date="2023-02-07T09:31:00Z">
        <w:r w:rsidR="002B1996">
          <w:t>werden</w:t>
        </w:r>
      </w:ins>
      <w:r w:rsidR="00EF0C34">
        <w:t>(</w:t>
      </w:r>
      <w:r w:rsidR="00EF0C34">
        <w:rPr>
          <w:color w:val="4169E1"/>
        </w:rPr>
        <w:t xml:space="preserve">Thornton &amp; </w:t>
      </w:r>
      <w:proofErr w:type="spellStart"/>
      <w:r w:rsidR="00EF0C34">
        <w:rPr>
          <w:color w:val="4169E1"/>
        </w:rPr>
        <w:t>Basu</w:t>
      </w:r>
      <w:proofErr w:type="spellEnd"/>
      <w:r w:rsidR="00EF0C34">
        <w:rPr>
          <w:color w:val="4169E1"/>
        </w:rPr>
        <w:t>, 2011</w:t>
      </w:r>
      <w:r w:rsidR="00EF0C34">
        <w:t xml:space="preserve">). Der </w:t>
      </w:r>
      <w:proofErr w:type="spellStart"/>
      <w:r w:rsidR="00EF0C34">
        <w:t>Quencher</w:t>
      </w:r>
      <w:proofErr w:type="spellEnd"/>
      <w:r w:rsidR="00EF0C34">
        <w:t xml:space="preserve"> </w:t>
      </w:r>
      <w:del w:id="671" w:author="Gregory Dame" w:date="2023-01-31T15:28:00Z">
        <w:r w:rsidR="00EF0C34" w:rsidDel="000842F0">
          <w:delText xml:space="preserve">kann nicht mehr </w:delText>
        </w:r>
      </w:del>
      <w:ins w:id="672" w:author="Gregory Dame" w:date="2023-01-31T15:28:00Z">
        <w:r>
          <w:t xml:space="preserve">blockiert </w:t>
        </w:r>
      </w:ins>
      <w:r w:rsidR="00EF0C34">
        <w:t xml:space="preserve">das Signal des Reportermoleküls </w:t>
      </w:r>
      <w:del w:id="673" w:author="Gregory Dame" w:date="2023-01-31T15:28:00Z">
        <w:r w:rsidR="00EF0C34" w:rsidDel="000842F0">
          <w:delText>blockieren und</w:delText>
        </w:r>
      </w:del>
      <w:ins w:id="674" w:author="Gregory Dame" w:date="2023-01-31T15:28:00Z">
        <w:r>
          <w:t>nicht mehr und</w:t>
        </w:r>
      </w:ins>
      <w:r w:rsidR="00EF0C34">
        <w:t xml:space="preserve"> d</w:t>
      </w:r>
      <w:ins w:id="675" w:author="Gregory Dame" w:date="2023-01-31T15:29:00Z">
        <w:r>
          <w:t>as</w:t>
        </w:r>
      </w:ins>
      <w:del w:id="676" w:author="Gregory Dame" w:date="2023-01-31T15:29:00Z">
        <w:r w:rsidR="00EF0C34" w:rsidDel="000842F0">
          <w:delText>ie</w:delText>
        </w:r>
      </w:del>
      <w:r w:rsidR="00EF0C34">
        <w:t xml:space="preserve"> Fluoreszenz</w:t>
      </w:r>
      <w:ins w:id="677" w:author="Gregory Dame" w:date="2023-01-31T15:29:00Z">
        <w:r>
          <w:t>signal</w:t>
        </w:r>
      </w:ins>
      <w:r w:rsidR="00EF0C34">
        <w:t xml:space="preserve"> kann detektiert werden. </w:t>
      </w:r>
      <w:del w:id="678" w:author="Gregory Dame" w:date="2023-01-31T15:29:00Z">
        <w:r w:rsidR="00EF0C34" w:rsidDel="000842F0">
          <w:delText>Durch das steigende Fluoreszenzsignal kann ein Rückschluss</w:delText>
        </w:r>
      </w:del>
      <w:ins w:id="679" w:author="Gregory Dame" w:date="2023-01-31T15:29:00Z">
        <w:r>
          <w:t>Die Art der Signalgenerierung erlaubt</w:t>
        </w:r>
      </w:ins>
      <w:r w:rsidR="00EF0C34">
        <w:t xml:space="preserve"> </w:t>
      </w:r>
      <w:ins w:id="680" w:author="Gregory Dame" w:date="2023-01-31T15:29:00Z">
        <w:r>
          <w:t>Rückschlüss</w:t>
        </w:r>
      </w:ins>
      <w:ins w:id="681" w:author="Gregory Dame" w:date="2023-01-31T15:30:00Z">
        <w:r>
          <w:t xml:space="preserve">e </w:t>
        </w:r>
      </w:ins>
      <w:r w:rsidR="00EF0C34">
        <w:t>auf die amplifizierte DNA-Menge</w:t>
      </w:r>
      <w:del w:id="682" w:author="Gregory Dame" w:date="2023-01-31T15:29:00Z">
        <w:r w:rsidR="00EF0C34" w:rsidDel="000842F0">
          <w:delText xml:space="preserve"> erfolgen</w:delText>
        </w:r>
      </w:del>
      <w:r w:rsidR="00EF0C34">
        <w:t xml:space="preserve"> und </w:t>
      </w:r>
      <w:ins w:id="683" w:author="Gregory Dame" w:date="2023-01-31T15:30:00Z">
        <w:r>
          <w:t xml:space="preserve">erlaubt </w:t>
        </w:r>
      </w:ins>
      <w:ins w:id="684" w:author="Iris Bachmann" w:date="2023-02-07T09:33:00Z">
        <w:r w:rsidR="002B1996">
          <w:t xml:space="preserve">somit die Echtzeit-Verfolgung der </w:t>
        </w:r>
        <w:proofErr w:type="spellStart"/>
        <w:r w:rsidR="002B1996">
          <w:t>Nukleinsäure</w:t>
        </w:r>
      </w:ins>
      <w:ins w:id="685" w:author="Iris Bachmann" w:date="2023-02-07T09:34:00Z">
        <w:r w:rsidR="002B1996">
          <w:t>amplifikation</w:t>
        </w:r>
      </w:ins>
      <w:proofErr w:type="spellEnd"/>
      <w:ins w:id="686" w:author="Iris Bachmann" w:date="2023-02-07T09:33:00Z">
        <w:r w:rsidR="002B1996">
          <w:t xml:space="preserve"> </w:t>
        </w:r>
      </w:ins>
      <w:ins w:id="687" w:author="Gregory Dame" w:date="2023-01-31T15:30:00Z">
        <w:del w:id="688" w:author="Iris Bachmann" w:date="2023-02-07T09:34:00Z">
          <w:r w:rsidDel="002B1996">
            <w:delText xml:space="preserve">die </w:delText>
          </w:r>
        </w:del>
      </w:ins>
      <w:del w:id="689" w:author="Iris Bachmann" w:date="2023-02-07T09:34:00Z">
        <w:r w:rsidR="00EF0C34" w:rsidDel="002B1996">
          <w:delText xml:space="preserve">Reaktion </w:delText>
        </w:r>
      </w:del>
      <w:ins w:id="690" w:author="Gregory Dame" w:date="2023-01-31T15:30:00Z">
        <w:del w:id="691" w:author="Iris Bachmann" w:date="2023-02-07T09:34:00Z">
          <w:r w:rsidDel="002B1996">
            <w:delText>„</w:delText>
          </w:r>
        </w:del>
      </w:ins>
      <w:del w:id="692" w:author="Iris Bachmann" w:date="2023-02-07T09:34:00Z">
        <w:r w:rsidR="00EF0C34" w:rsidDel="002B1996">
          <w:delText>live</w:delText>
        </w:r>
      </w:del>
      <w:ins w:id="693" w:author="Gregory Dame" w:date="2023-01-31T15:30:00Z">
        <w:del w:id="694" w:author="Iris Bachmann" w:date="2023-02-07T09:34:00Z">
          <w:r w:rsidDel="002B1996">
            <w:delText>“</w:delText>
          </w:r>
        </w:del>
      </w:ins>
      <w:del w:id="695" w:author="Iris Bachmann" w:date="2023-02-07T09:34:00Z">
        <w:r w:rsidR="00EF0C34" w:rsidDel="002B1996">
          <w:delText xml:space="preserve"> </w:delText>
        </w:r>
      </w:del>
      <w:ins w:id="696" w:author="Gregory Dame" w:date="2023-01-31T15:30:00Z">
        <w:del w:id="697" w:author="Iris Bachmann" w:date="2023-02-07T09:34:00Z">
          <w:r w:rsidDel="002B1996">
            <w:delText xml:space="preserve">zu </w:delText>
          </w:r>
        </w:del>
      </w:ins>
      <w:del w:id="698" w:author="Iris Bachmann" w:date="2023-02-07T09:34:00Z">
        <w:r w:rsidR="00EF0C34" w:rsidDel="002B1996">
          <w:delText>verfol</w:delText>
        </w:r>
      </w:del>
      <w:ins w:id="699" w:author="Gregory Dame" w:date="2023-01-31T15:30:00Z">
        <w:del w:id="700" w:author="Iris Bachmann" w:date="2023-02-07T09:34:00Z">
          <w:r w:rsidDel="002B1996">
            <w:delText>g</w:delText>
          </w:r>
        </w:del>
      </w:ins>
      <w:del w:id="701" w:author="Iris Bachmann" w:date="2023-02-07T09:34:00Z">
        <w:r w:rsidR="00EF0C34" w:rsidDel="002B1996">
          <w:delText xml:space="preserve">gt werden </w:delText>
        </w:r>
      </w:del>
      <w:r w:rsidR="00EF0C34">
        <w:t>(</w:t>
      </w:r>
      <w:proofErr w:type="spellStart"/>
      <w:r w:rsidR="00EF0C34">
        <w:rPr>
          <w:color w:val="4169E1"/>
        </w:rPr>
        <w:t>Bustin</w:t>
      </w:r>
      <w:proofErr w:type="spellEnd"/>
      <w:r w:rsidR="00EF0C34">
        <w:rPr>
          <w:color w:val="4169E1"/>
        </w:rPr>
        <w:t>, 2000</w:t>
      </w:r>
      <w:r w:rsidR="00EF0C34">
        <w:t>).</w:t>
      </w:r>
    </w:p>
    <w:p w14:paraId="0198C500" w14:textId="0EABEA33" w:rsidR="00807941" w:rsidRDefault="00EF0C34">
      <w:pPr>
        <w:pStyle w:val="berschrift3"/>
        <w:spacing w:line="360" w:lineRule="auto"/>
        <w:ind w:left="678" w:hanging="670"/>
        <w:pPrChange w:id="702" w:author="Iris Bachmann" w:date="2023-02-06T10:21:00Z">
          <w:pPr>
            <w:pStyle w:val="berschrift3"/>
            <w:ind w:left="678" w:hanging="670"/>
          </w:pPr>
        </w:pPrChange>
      </w:pPr>
      <w:bookmarkStart w:id="703" w:name="_Toc14723"/>
      <w:r>
        <w:t>Isotherme Amplifikation</w:t>
      </w:r>
      <w:bookmarkEnd w:id="703"/>
      <w:ins w:id="704" w:author="Gregory Dame" w:date="2023-01-31T15:17:00Z">
        <w:r w:rsidR="000842F0">
          <w:t xml:space="preserve">stechniken </w:t>
        </w:r>
      </w:ins>
    </w:p>
    <w:p w14:paraId="5CCA30D8" w14:textId="31722362" w:rsidR="00807941" w:rsidRDefault="00EF0C34">
      <w:pPr>
        <w:spacing w:after="275" w:line="360" w:lineRule="auto"/>
        <w:ind w:left="8"/>
        <w:pPrChange w:id="705" w:author="Iris Bachmann" w:date="2023-02-06T10:21:00Z">
          <w:pPr>
            <w:spacing w:after="275"/>
            <w:ind w:left="8"/>
          </w:pPr>
        </w:pPrChange>
      </w:pPr>
      <w:r>
        <w:t xml:space="preserve">Wie bereits in </w:t>
      </w:r>
      <w:r>
        <w:rPr>
          <w:color w:val="4169E1"/>
        </w:rPr>
        <w:t xml:space="preserve">1.1 </w:t>
      </w:r>
      <w:r>
        <w:t xml:space="preserve">erwähnt unterliegt die PCR einigen Limitationen, </w:t>
      </w:r>
      <w:ins w:id="706" w:author="Gregory Dame" w:date="2023-01-31T16:29:00Z">
        <w:r w:rsidR="000842F0">
          <w:t>die</w:t>
        </w:r>
      </w:ins>
      <w:del w:id="707" w:author="Gregory Dame" w:date="2023-01-31T16:29:00Z">
        <w:r w:rsidDel="000842F0">
          <w:delText>welche</w:delText>
        </w:r>
      </w:del>
      <w:r>
        <w:t xml:space="preserve"> sie für die POC</w:t>
      </w:r>
      <w:del w:id="708" w:author="Gregory Dame" w:date="2023-01-31T16:29:00Z">
        <w:r w:rsidDel="000842F0">
          <w:delText>T</w:delText>
        </w:r>
      </w:del>
      <w:r>
        <w:t xml:space="preserve"> </w:t>
      </w:r>
      <w:ins w:id="709" w:author="Gregory Dame" w:date="2023-01-31T16:30:00Z">
        <w:r w:rsidR="000842F0">
          <w:t xml:space="preserve">weniger </w:t>
        </w:r>
      </w:ins>
      <w:del w:id="710" w:author="Gregory Dame" w:date="2023-01-31T16:30:00Z">
        <w:r w:rsidDel="000842F0">
          <w:delText>un</w:delText>
        </w:r>
      </w:del>
      <w:r>
        <w:t xml:space="preserve">geeignet machen. </w:t>
      </w:r>
      <w:commentRangeStart w:id="711"/>
      <w:r>
        <w:t xml:space="preserve">Isotherme Amplifikationstechniken bieten eine </w:t>
      </w:r>
      <w:del w:id="712" w:author="Gregory Dame" w:date="2023-01-31T16:34:00Z">
        <w:r w:rsidDel="000842F0">
          <w:delText xml:space="preserve">große </w:delText>
        </w:r>
      </w:del>
      <w:r>
        <w:t xml:space="preserve">Alternative </w:t>
      </w:r>
      <w:del w:id="713" w:author="Gregory Dame" w:date="2023-01-31T16:36:00Z">
        <w:r w:rsidDel="000842F0">
          <w:delText xml:space="preserve">bei der Amplifikation von Nukleinsäuren und </w:delText>
        </w:r>
      </w:del>
      <w:r>
        <w:t xml:space="preserve">für die POCT </w:t>
      </w:r>
      <w:commentRangeEnd w:id="711"/>
      <w:r w:rsidR="000842F0">
        <w:rPr>
          <w:rStyle w:val="Kommentarzeichen"/>
        </w:rPr>
        <w:commentReference w:id="711"/>
      </w:r>
      <w:r>
        <w:t>(</w:t>
      </w:r>
      <w:r>
        <w:rPr>
          <w:color w:val="4169E1"/>
        </w:rPr>
        <w:t xml:space="preserve">Kang </w:t>
      </w:r>
      <w:r>
        <w:rPr>
          <w:i/>
          <w:color w:val="4169E1"/>
        </w:rPr>
        <w:t>et al.</w:t>
      </w:r>
      <w:r>
        <w:rPr>
          <w:color w:val="4169E1"/>
        </w:rPr>
        <w:t>, 2022</w:t>
      </w:r>
      <w:r>
        <w:t>)</w:t>
      </w:r>
      <w:del w:id="714" w:author="Gregory Dame" w:date="2023-01-31T16:34:00Z">
        <w:r w:rsidDel="000842F0">
          <w:delText xml:space="preserve">. Ihr großer Vorteil liegt in der </w:delText>
        </w:r>
      </w:del>
      <w:ins w:id="715" w:author="Gregory Dame" w:date="2023-01-31T16:34:00Z">
        <w:r w:rsidR="000842F0">
          <w:t xml:space="preserve"> durch </w:t>
        </w:r>
      </w:ins>
      <w:del w:id="716" w:author="Gregory Dame" w:date="2023-01-31T16:34:00Z">
        <w:r w:rsidDel="000842F0">
          <w:delText>simplen</w:delText>
        </w:r>
      </w:del>
      <w:ins w:id="717" w:author="Gregory Dame" w:date="2023-01-31T16:34:00Z">
        <w:r w:rsidR="000842F0">
          <w:t>vereinfachte</w:t>
        </w:r>
      </w:ins>
      <w:r>
        <w:t xml:space="preserve"> Handhabung</w:t>
      </w:r>
      <w:ins w:id="718" w:author="Gregory Dame" w:date="2023-01-31T16:35:00Z">
        <w:r w:rsidR="000842F0">
          <w:t xml:space="preserve">en </w:t>
        </w:r>
      </w:ins>
      <w:del w:id="719" w:author="Gregory Dame" w:date="2023-01-31T16:36:00Z">
        <w:r w:rsidDel="000842F0">
          <w:delText xml:space="preserve"> </w:delText>
        </w:r>
      </w:del>
      <w:del w:id="720" w:author="Gregory Dame" w:date="2023-01-31T16:35:00Z">
        <w:r w:rsidDel="000842F0">
          <w:delText>und der</w:delText>
        </w:r>
      </w:del>
      <w:ins w:id="721" w:author="Gregory Dame" w:date="2023-01-31T16:35:00Z">
        <w:r w:rsidR="000842F0">
          <w:t>sowie die</w:t>
        </w:r>
      </w:ins>
      <w:r>
        <w:t xml:space="preserve"> gleichbleibende</w:t>
      </w:r>
      <w:del w:id="722" w:author="Gregory Dame" w:date="2023-01-31T16:36:00Z">
        <w:r w:rsidDel="000842F0">
          <w:delText>n</w:delText>
        </w:r>
      </w:del>
      <w:r>
        <w:t xml:space="preserve"> </w:t>
      </w:r>
      <w:ins w:id="723" w:author="Gregory Dame" w:date="2023-01-31T16:35:00Z">
        <w:r w:rsidR="000842F0">
          <w:t>Amplifikationst</w:t>
        </w:r>
      </w:ins>
      <w:del w:id="724" w:author="Gregory Dame" w:date="2023-01-31T16:35:00Z">
        <w:r w:rsidDel="000842F0">
          <w:delText>T</w:delText>
        </w:r>
      </w:del>
      <w:r>
        <w:t>emperatur</w:t>
      </w:r>
      <w:del w:id="725" w:author="Gregory Dame" w:date="2023-01-31T16:35:00Z">
        <w:r w:rsidDel="000842F0">
          <w:delText>. Dadurch ist es</w:delText>
        </w:r>
      </w:del>
      <w:ins w:id="726" w:author="Gregory Dame" w:date="2023-01-31T16:35:00Z">
        <w:r w:rsidR="000842F0">
          <w:t xml:space="preserve"> ermöglicht</w:t>
        </w:r>
      </w:ins>
      <w:r>
        <w:t xml:space="preserve"> </w:t>
      </w:r>
      <w:del w:id="727" w:author="Gregory Dame" w:date="2023-01-31T16:35:00Z">
        <w:r w:rsidDel="000842F0">
          <w:delText xml:space="preserve">möglich </w:delText>
        </w:r>
      </w:del>
      <w:r>
        <w:t xml:space="preserve">Nukleinsäuren mit einfachen Gerätschaften wie beispielsweise </w:t>
      </w:r>
      <w:ins w:id="728" w:author="Gregory Dame" w:date="2023-01-31T16:36:00Z">
        <w:r w:rsidR="000842F0">
          <w:t xml:space="preserve">sogar </w:t>
        </w:r>
      </w:ins>
      <w:r>
        <w:t xml:space="preserve">einem Wasserbad zur vervielfältigen. Seit den 1990 Jahren wurden viele isotherme Methoden </w:t>
      </w:r>
      <w:ins w:id="729" w:author="Gregory Dame" w:date="2023-01-31T16:37:00Z">
        <w:r w:rsidR="000842F0">
          <w:t xml:space="preserve">wie ....... </w:t>
        </w:r>
      </w:ins>
      <w:r>
        <w:t>entwickelt, welche unterschiedliche Eigenschaften kombinieren und somit ein Repertoire für verschiedenste Applikationen bildet (</w:t>
      </w:r>
      <w:r>
        <w:rPr>
          <w:color w:val="4169E1"/>
        </w:rPr>
        <w:t xml:space="preserve">Zhao </w:t>
      </w:r>
      <w:r>
        <w:rPr>
          <w:i/>
          <w:color w:val="4169E1"/>
        </w:rPr>
        <w:t>et al.</w:t>
      </w:r>
      <w:r>
        <w:rPr>
          <w:color w:val="4169E1"/>
        </w:rPr>
        <w:t>, 2015</w:t>
      </w:r>
      <w:r>
        <w:t xml:space="preserve">). In dem folgenden Kapiteln werden ausgewählte isotherme </w:t>
      </w:r>
      <w:ins w:id="730" w:author="Gregory Dame" w:date="2023-01-31T16:41:00Z">
        <w:r w:rsidR="000842F0">
          <w:t xml:space="preserve">Goldstandard </w:t>
        </w:r>
      </w:ins>
      <w:r>
        <w:t xml:space="preserve">Methoden </w:t>
      </w:r>
      <w:ins w:id="731" w:author="Gregory Dame" w:date="2023-01-31T16:41:00Z">
        <w:r w:rsidR="000842F0">
          <w:t>für einen kleine</w:t>
        </w:r>
      </w:ins>
      <w:ins w:id="732" w:author="Gregory Dame" w:date="2023-01-31T16:42:00Z">
        <w:r w:rsidR="000842F0">
          <w:t>n</w:t>
        </w:r>
      </w:ins>
      <w:ins w:id="733" w:author="Gregory Dame" w:date="2023-01-31T16:41:00Z">
        <w:r w:rsidR="000842F0">
          <w:t xml:space="preserve"> </w:t>
        </w:r>
      </w:ins>
      <w:ins w:id="734" w:author="Gregory Dame" w:date="2023-01-31T16:42:00Z">
        <w:r w:rsidR="000842F0">
          <w:t>Überblick</w:t>
        </w:r>
      </w:ins>
      <w:ins w:id="735" w:author="Gregory Dame" w:date="2023-01-31T16:41:00Z">
        <w:r w:rsidR="000842F0">
          <w:t xml:space="preserve"> </w:t>
        </w:r>
      </w:ins>
      <w:r>
        <w:t>vorgestellt.</w:t>
      </w:r>
    </w:p>
    <w:p w14:paraId="53C0AFE0" w14:textId="77777777" w:rsidR="00807941" w:rsidRDefault="00EF0C34">
      <w:pPr>
        <w:pStyle w:val="berschrift3"/>
        <w:spacing w:line="360" w:lineRule="auto"/>
        <w:ind w:left="678" w:hanging="670"/>
        <w:pPrChange w:id="736" w:author="Iris Bachmann" w:date="2023-02-06T10:21:00Z">
          <w:pPr>
            <w:pStyle w:val="berschrift3"/>
            <w:ind w:left="678" w:hanging="670"/>
          </w:pPr>
        </w:pPrChange>
      </w:pPr>
      <w:bookmarkStart w:id="737" w:name="_Toc14724"/>
      <w:r>
        <w:t xml:space="preserve">Schleifenvermittelte isotherme </w:t>
      </w:r>
      <w:commentRangeStart w:id="738"/>
      <w:r>
        <w:t>Amplifikation</w:t>
      </w:r>
      <w:bookmarkEnd w:id="737"/>
      <w:commentRangeEnd w:id="738"/>
      <w:r w:rsidR="000842F0">
        <w:rPr>
          <w:rStyle w:val="Kommentarzeichen"/>
          <w:b w:val="0"/>
        </w:rPr>
        <w:commentReference w:id="738"/>
      </w:r>
    </w:p>
    <w:p w14:paraId="0974561B" w14:textId="77777777" w:rsidR="000842F0" w:rsidRDefault="000842F0">
      <w:pPr>
        <w:spacing w:after="0" w:line="360" w:lineRule="auto"/>
        <w:ind w:left="8"/>
        <w:rPr>
          <w:ins w:id="739" w:author="Gregory Dame" w:date="2023-01-31T16:55:00Z"/>
        </w:rPr>
        <w:pPrChange w:id="740" w:author="Iris Bachmann" w:date="2023-02-06T10:21:00Z">
          <w:pPr>
            <w:spacing w:after="0"/>
            <w:ind w:left="8"/>
          </w:pPr>
        </w:pPrChange>
      </w:pPr>
    </w:p>
    <w:p w14:paraId="6867D3A7" w14:textId="77777777" w:rsidR="000842F0" w:rsidRDefault="000842F0">
      <w:pPr>
        <w:spacing w:after="0" w:line="360" w:lineRule="auto"/>
        <w:ind w:left="8"/>
        <w:rPr>
          <w:ins w:id="741" w:author="Gregory Dame" w:date="2023-01-31T16:55:00Z"/>
        </w:rPr>
        <w:pPrChange w:id="742" w:author="Iris Bachmann" w:date="2023-02-06T10:21:00Z">
          <w:pPr>
            <w:spacing w:after="0"/>
            <w:ind w:left="8"/>
          </w:pPr>
        </w:pPrChange>
      </w:pPr>
    </w:p>
    <w:p w14:paraId="22280EC6" w14:textId="168BCB14" w:rsidR="00807941" w:rsidRDefault="00EF0C34">
      <w:pPr>
        <w:spacing w:after="0" w:line="360" w:lineRule="auto"/>
        <w:ind w:left="8"/>
        <w:pPrChange w:id="743" w:author="Iris Bachmann" w:date="2023-02-06T10:21:00Z">
          <w:pPr>
            <w:spacing w:after="0"/>
            <w:ind w:left="8"/>
          </w:pPr>
        </w:pPrChange>
      </w:pPr>
      <w:r>
        <w:t xml:space="preserve">Die erstmal im Jahr 2000 von </w:t>
      </w:r>
      <w:proofErr w:type="spellStart"/>
      <w:r>
        <w:t>Notomi</w:t>
      </w:r>
      <w:proofErr w:type="spellEnd"/>
      <w:r>
        <w:t xml:space="preserve"> (</w:t>
      </w:r>
      <w:r>
        <w:rPr>
          <w:color w:val="4169E1"/>
        </w:rPr>
        <w:t>2000</w:t>
      </w:r>
      <w:r>
        <w:t xml:space="preserve">) entwickelte </w:t>
      </w:r>
      <w:ins w:id="744" w:author="Gregory Dame" w:date="2023-01-31T16:32:00Z">
        <w:r w:rsidR="000842F0">
          <w:t>s</w:t>
        </w:r>
      </w:ins>
      <w:del w:id="745" w:author="Gregory Dame" w:date="2023-01-31T16:32:00Z">
        <w:r w:rsidDel="000842F0">
          <w:delText>S</w:delText>
        </w:r>
      </w:del>
      <w:r>
        <w:t xml:space="preserve">chleifenvermittelte isotherme Amplifikation (engl.: </w:t>
      </w:r>
      <w:r>
        <w:rPr>
          <w:i/>
        </w:rPr>
        <w:t xml:space="preserve">loop </w:t>
      </w:r>
      <w:proofErr w:type="spellStart"/>
      <w:r>
        <w:rPr>
          <w:i/>
        </w:rPr>
        <w:t>mediated</w:t>
      </w:r>
      <w:proofErr w:type="spellEnd"/>
      <w:r>
        <w:rPr>
          <w:i/>
        </w:rPr>
        <w:t xml:space="preserve"> </w:t>
      </w:r>
      <w:proofErr w:type="spellStart"/>
      <w:r>
        <w:rPr>
          <w:i/>
        </w:rPr>
        <w:t>isothermal</w:t>
      </w:r>
      <w:proofErr w:type="spellEnd"/>
      <w:r>
        <w:rPr>
          <w:i/>
        </w:rPr>
        <w:t xml:space="preserve"> </w:t>
      </w:r>
      <w:proofErr w:type="spellStart"/>
      <w:r>
        <w:rPr>
          <w:i/>
        </w:rPr>
        <w:t>amplifi</w:t>
      </w:r>
      <w:ins w:id="746" w:author="Gregory Dame" w:date="2023-01-31T16:32:00Z">
        <w:r w:rsidR="000842F0">
          <w:rPr>
            <w:i/>
          </w:rPr>
          <w:t>c</w:t>
        </w:r>
      </w:ins>
      <w:del w:id="747" w:author="Gregory Dame" w:date="2023-01-31T16:32:00Z">
        <w:r w:rsidDel="000842F0">
          <w:rPr>
            <w:i/>
          </w:rPr>
          <w:delText>k</w:delText>
        </w:r>
      </w:del>
      <w:r>
        <w:rPr>
          <w:i/>
        </w:rPr>
        <w:t>ation</w:t>
      </w:r>
      <w:proofErr w:type="spellEnd"/>
      <w:r>
        <w:t xml:space="preserve">, LAMP) ist </w:t>
      </w:r>
      <w:ins w:id="748" w:author="Iris Bachmann" w:date="2023-02-07T09:52:00Z">
        <w:r w:rsidR="009A4510">
          <w:t xml:space="preserve">die wohl bekannteste </w:t>
        </w:r>
      </w:ins>
      <w:del w:id="749" w:author="Iris Bachmann" w:date="2023-02-07T09:52:00Z">
        <w:r w:rsidDel="009A4510">
          <w:delText xml:space="preserve">eine effektive </w:delText>
        </w:r>
      </w:del>
      <w:r>
        <w:t>isotherme Amplifikationsmethode</w:t>
      </w:r>
      <w:ins w:id="750" w:author="Iris Bachmann" w:date="2023-02-07T09:52:00Z">
        <w:r w:rsidR="009A4510">
          <w:t>.</w:t>
        </w:r>
      </w:ins>
      <w:r>
        <w:t xml:space="preserve"> </w:t>
      </w:r>
      <w:ins w:id="751" w:author="Iris Bachmann" w:date="2023-02-07T09:53:00Z">
        <w:r w:rsidR="009A4510">
          <w:t xml:space="preserve">Die LAMP amplifiziert </w:t>
        </w:r>
      </w:ins>
      <w:del w:id="752" w:author="Iris Bachmann" w:date="2023-02-07T09:52:00Z">
        <w:r w:rsidDel="009A4510">
          <w:delText xml:space="preserve">von </w:delText>
        </w:r>
      </w:del>
      <w:r>
        <w:t xml:space="preserve">DNA </w:t>
      </w:r>
      <w:del w:id="753" w:author="Iris Bachmann" w:date="2023-02-07T09:53:00Z">
        <w:r w:rsidDel="009A4510">
          <w:delText>b</w:delText>
        </w:r>
      </w:del>
      <w:ins w:id="754" w:author="Iris Bachmann" w:date="2023-02-07T09:53:00Z">
        <w:r w:rsidR="009A4510">
          <w:t>b</w:t>
        </w:r>
      </w:ins>
      <w:r>
        <w:t xml:space="preserve">ei einer Konstanten Temperatur von 60 - 65 °C. </w:t>
      </w:r>
      <w:del w:id="755" w:author="Iris Bachmann" w:date="2023-02-07T09:53:00Z">
        <w:r w:rsidDel="009A4510">
          <w:delText>Im Gegensatz zur</w:delText>
        </w:r>
      </w:del>
      <w:ins w:id="756" w:author="Iris Bachmann" w:date="2023-02-07T09:53:00Z">
        <w:r w:rsidR="009A4510">
          <w:t>Anders als z.B. bei</w:t>
        </w:r>
      </w:ins>
      <w:r>
        <w:t xml:space="preserve"> der PCR werden bei der LAMP 4 bis 6 Primer verwendet</w:t>
      </w:r>
      <w:del w:id="757" w:author="Iris Bachmann" w:date="2023-02-07T09:54:00Z">
        <w:r w:rsidDel="009A4510">
          <w:delText>, um die Nukleinsäure zu amplifizieren</w:delText>
        </w:r>
      </w:del>
      <w:ins w:id="758" w:author="Iris Bachmann" w:date="2023-02-07T09:54:00Z">
        <w:r w:rsidR="009A4510">
          <w:t xml:space="preserve">, </w:t>
        </w:r>
        <w:proofErr w:type="spellStart"/>
        <w:r w:rsidR="009A4510">
          <w:t>wodurch</w:t>
        </w:r>
      </w:ins>
      <w:del w:id="759" w:author="Iris Bachmann" w:date="2023-02-07T09:54:00Z">
        <w:r w:rsidDel="009A4510">
          <w:delText>. Dad</w:delText>
        </w:r>
      </w:del>
      <w:r>
        <w:t>urch</w:t>
      </w:r>
      <w:proofErr w:type="spellEnd"/>
      <w:r>
        <w:t xml:space="preserve"> </w:t>
      </w:r>
      <w:del w:id="760" w:author="Iris Bachmann" w:date="2023-02-07T09:54:00Z">
        <w:r w:rsidDel="009A4510">
          <w:delText xml:space="preserve">erreicht die LAMP </w:delText>
        </w:r>
      </w:del>
      <w:ins w:id="761" w:author="Iris Bachmann" w:date="2023-02-07T09:54:00Z">
        <w:r w:rsidR="009A4510">
          <w:t xml:space="preserve">sie </w:t>
        </w:r>
      </w:ins>
      <w:r>
        <w:t>einerseits sehr hohe Spezifitäten</w:t>
      </w:r>
      <w:ins w:id="762" w:author="Iris Bachmann" w:date="2023-02-07T09:54:00Z">
        <w:r w:rsidR="009A4510">
          <w:t xml:space="preserve"> erreicht</w:t>
        </w:r>
      </w:ins>
      <w:r>
        <w:t xml:space="preserve">, </w:t>
      </w:r>
      <w:del w:id="763" w:author="Iris Bachmann" w:date="2023-02-07T09:54:00Z">
        <w:r w:rsidDel="009A4510">
          <w:delText xml:space="preserve">da die 4 essenziellen Primer binden müssen, </w:delText>
        </w:r>
      </w:del>
      <w:r>
        <w:t xml:space="preserve">andererseits aber hohe Anforderung an die Optimierung und das Primer-Design </w:t>
      </w:r>
      <w:ins w:id="764" w:author="Iris Bachmann" w:date="2023-02-07T09:54:00Z">
        <w:r w:rsidR="009A4510">
          <w:t>bestehen</w:t>
        </w:r>
      </w:ins>
      <w:r>
        <w:t>(</w:t>
      </w:r>
      <w:proofErr w:type="spellStart"/>
      <w:r>
        <w:rPr>
          <w:color w:val="4169E1"/>
        </w:rPr>
        <w:t>Soroka</w:t>
      </w:r>
      <w:proofErr w:type="spellEnd"/>
      <w:r>
        <w:rPr>
          <w:color w:val="4169E1"/>
        </w:rPr>
        <w:t xml:space="preserve"> </w:t>
      </w:r>
      <w:r>
        <w:rPr>
          <w:i/>
          <w:color w:val="4169E1"/>
        </w:rPr>
        <w:t>et al.</w:t>
      </w:r>
      <w:r>
        <w:rPr>
          <w:color w:val="4169E1"/>
        </w:rPr>
        <w:t>, 2021</w:t>
      </w:r>
      <w:r>
        <w:t xml:space="preserve">). Die </w:t>
      </w:r>
      <w:ins w:id="765" w:author="Iris Bachmann" w:date="2023-02-07T09:55:00Z">
        <w:r w:rsidR="009A4510">
          <w:t>LAMP-</w:t>
        </w:r>
      </w:ins>
      <w:r>
        <w:t xml:space="preserve">Primer werden </w:t>
      </w:r>
      <w:del w:id="766" w:author="Iris Bachmann" w:date="2023-02-07T09:55:00Z">
        <w:r w:rsidDel="009A4510">
          <w:delText xml:space="preserve">dabei </w:delText>
        </w:r>
      </w:del>
      <w:r>
        <w:t>in innere Primer, äußere Primer und sogenannte Loop Primer unterteilt. (</w:t>
      </w:r>
      <w:proofErr w:type="spellStart"/>
      <w:r>
        <w:rPr>
          <w:color w:val="4169E1"/>
        </w:rPr>
        <w:t>Nagamine</w:t>
      </w:r>
      <w:proofErr w:type="spellEnd"/>
      <w:r>
        <w:rPr>
          <w:color w:val="4169E1"/>
        </w:rPr>
        <w:t xml:space="preserve"> </w:t>
      </w:r>
      <w:r>
        <w:rPr>
          <w:i/>
          <w:color w:val="4169E1"/>
        </w:rPr>
        <w:t>et al.</w:t>
      </w:r>
      <w:r>
        <w:rPr>
          <w:color w:val="4169E1"/>
        </w:rPr>
        <w:t>, 2002</w:t>
      </w:r>
      <w:r>
        <w:t xml:space="preserve">). </w:t>
      </w:r>
      <w:commentRangeStart w:id="767"/>
      <w:del w:id="768" w:author="Iris Bachmann" w:date="2023-02-07T09:58:00Z">
        <w:r w:rsidDel="009A4510">
          <w:delText>Die äußeren Primer, bestehend aus forward und reverse Primer</w:delText>
        </w:r>
      </w:del>
      <w:ins w:id="769" w:author="Gregory Dame" w:date="2023-01-31T16:38:00Z">
        <w:del w:id="770" w:author="Iris Bachmann" w:date="2023-02-07T09:58:00Z">
          <w:r w:rsidR="000842F0" w:rsidDel="009A4510">
            <w:delText>,</w:delText>
          </w:r>
        </w:del>
      </w:ins>
      <w:del w:id="771" w:author="Iris Bachmann" w:date="2023-02-07T09:58:00Z">
        <w:r w:rsidDel="009A4510">
          <w:delText xml:space="preserve"> sind zweigeteilt, wobei der 3´-Teil jedes Primers komplementär zum jeweiligen Strang (forward- / reverse-Strang) ist</w:delText>
        </w:r>
      </w:del>
      <w:commentRangeStart w:id="772"/>
      <w:ins w:id="773" w:author="Gregory Dame" w:date="2023-01-31T16:38:00Z">
        <w:del w:id="774" w:author="Iris Bachmann" w:date="2023-02-07T09:58:00Z">
          <w:r w:rsidR="000842F0" w:rsidDel="009A4510">
            <w:delText xml:space="preserve"> (siehe Abbildung..)</w:delText>
          </w:r>
        </w:del>
      </w:ins>
      <w:del w:id="775" w:author="Iris Bachmann" w:date="2023-02-07T09:58:00Z">
        <w:r w:rsidDel="009A4510">
          <w:delText xml:space="preserve">. </w:delText>
        </w:r>
        <w:commentRangeEnd w:id="772"/>
        <w:r w:rsidR="000842F0" w:rsidDel="009A4510">
          <w:rPr>
            <w:rStyle w:val="Kommentarzeichen"/>
          </w:rPr>
          <w:commentReference w:id="772"/>
        </w:r>
        <w:r w:rsidDel="009A4510">
          <w:delText>Der zweite Teil der Primer hingegen ist komplementär zu einer Stelle auf dem gegenüberliegenden DNA-Strang. Diese Zweiteilung der Primer sorgt im späteren Verlauf der Reaktion für die Bildung</w:delText>
        </w:r>
      </w:del>
      <w:ins w:id="776" w:author="Gregory Dame" w:date="2023-01-31T16:39:00Z">
        <w:del w:id="777" w:author="Iris Bachmann" w:date="2023-02-07T09:58:00Z">
          <w:r w:rsidR="000842F0" w:rsidDel="009A4510">
            <w:delText>zur Ausbildung</w:delText>
          </w:r>
        </w:del>
      </w:ins>
      <w:del w:id="778" w:author="Iris Bachmann" w:date="2023-02-07T09:58:00Z">
        <w:r w:rsidDel="009A4510">
          <w:delText xml:space="preserve"> einer Hantel ähnlichen Struktur. Die äußeren Primer, ebenfalls bestehend aus forward und reverse Primer binden weiter außen auf dem DNA-Doppelstrang und </w:delText>
        </w:r>
        <w:r w:rsidDel="009A4510">
          <w:lastRenderedPageBreak/>
          <w:delText xml:space="preserve">liegen in niedrigerer Konzentration vor als die inneren Primer. </w:delText>
        </w:r>
        <w:commentRangeStart w:id="779"/>
        <w:r w:rsidDel="009A4510">
          <w:delText>Zusätzlich können optional die Loop Primer verwendet werden, welche in den Köpfen der gebildeten Hantelstruktur binden (</w:delText>
        </w:r>
        <w:r w:rsidDel="009A4510">
          <w:rPr>
            <w:color w:val="4169E1"/>
          </w:rPr>
          <w:delText xml:space="preserve">Huang </w:delText>
        </w:r>
        <w:r w:rsidDel="009A4510">
          <w:rPr>
            <w:i/>
            <w:color w:val="4169E1"/>
          </w:rPr>
          <w:delText>et al.</w:delText>
        </w:r>
        <w:r w:rsidDel="009A4510">
          <w:rPr>
            <w:color w:val="4169E1"/>
          </w:rPr>
          <w:delText>, 2020</w:delText>
        </w:r>
        <w:r w:rsidDel="009A4510">
          <w:delText xml:space="preserve">). </w:delText>
        </w:r>
        <w:commentRangeEnd w:id="779"/>
        <w:r w:rsidR="000842F0" w:rsidDel="009A4510">
          <w:rPr>
            <w:rStyle w:val="Kommentarzeichen"/>
          </w:rPr>
          <w:commentReference w:id="779"/>
        </w:r>
        <w:commentRangeEnd w:id="767"/>
        <w:r w:rsidR="009A4510" w:rsidDel="009A4510">
          <w:rPr>
            <w:rStyle w:val="Kommentarzeichen"/>
          </w:rPr>
          <w:commentReference w:id="767"/>
        </w:r>
        <w:r w:rsidDel="009A4510">
          <w:delText>Ebenfalls nötig für d</w:delText>
        </w:r>
      </w:del>
      <w:ins w:id="780" w:author="Iris Bachmann" w:date="2023-02-07T09:58:00Z">
        <w:r w:rsidR="009A4510">
          <w:t>D</w:t>
        </w:r>
      </w:ins>
      <w:r>
        <w:t xml:space="preserve">ie Amplifikation </w:t>
      </w:r>
      <w:ins w:id="781" w:author="Iris Bachmann" w:date="2023-02-07T09:58:00Z">
        <w:r w:rsidR="009A4510">
          <w:t xml:space="preserve">der LAMP ist enzymatisch mittels </w:t>
        </w:r>
      </w:ins>
      <w:del w:id="782" w:author="Iris Bachmann" w:date="2023-02-07T09:58:00Z">
        <w:r w:rsidDel="009A4510">
          <w:delText xml:space="preserve">ist </w:delText>
        </w:r>
      </w:del>
      <w:r>
        <w:t>eine</w:t>
      </w:r>
      <w:ins w:id="783" w:author="Iris Bachmann" w:date="2023-02-07T09:58:00Z">
        <w:r w:rsidR="009A4510">
          <w:t>r</w:t>
        </w:r>
      </w:ins>
      <w:r>
        <w:t xml:space="preserve"> </w:t>
      </w:r>
      <w:ins w:id="784" w:author="Gregory Dame" w:date="2023-01-31T16:40:00Z">
        <w:r w:rsidR="000842F0">
          <w:t xml:space="preserve">DNA </w:t>
        </w:r>
        <w:proofErr w:type="spellStart"/>
        <w:r w:rsidR="000842F0">
          <w:t>abh.</w:t>
        </w:r>
        <w:proofErr w:type="spellEnd"/>
        <w:r w:rsidR="000842F0">
          <w:t xml:space="preserve"> </w:t>
        </w:r>
      </w:ins>
      <w:r>
        <w:t>DNA-Polymerase</w:t>
      </w:r>
      <w:ins w:id="785" w:author="Iris Bachmann" w:date="2023-02-07T09:58:00Z">
        <w:r w:rsidR="009A4510">
          <w:t xml:space="preserve"> </w:t>
        </w:r>
      </w:ins>
      <w:ins w:id="786" w:author="Iris Bachmann" w:date="2023-02-07T09:59:00Z">
        <w:r w:rsidR="009A4510">
          <w:t>realisiert</w:t>
        </w:r>
      </w:ins>
      <w:r>
        <w:t>, welche eine hohe DNA-Strang Verdrängungs-Aktivität besitzt</w:t>
      </w:r>
      <w:ins w:id="787" w:author="Iris Bachmann" w:date="2023-02-07T09:59:00Z">
        <w:r w:rsidR="009A4510">
          <w:t>,</w:t>
        </w:r>
      </w:ins>
      <w:r>
        <w:t xml:space="preserve"> </w:t>
      </w:r>
      <w:ins w:id="788" w:author="Gregory Dame" w:date="2023-01-31T16:40:00Z">
        <w:r w:rsidR="000842F0">
          <w:t xml:space="preserve">im Gegensatz zur </w:t>
        </w:r>
      </w:ins>
      <w:proofErr w:type="spellStart"/>
      <w:ins w:id="789" w:author="Gregory Dame" w:date="2023-01-31T16:41:00Z">
        <w:r w:rsidR="000842F0">
          <w:t>Taq</w:t>
        </w:r>
        <w:proofErr w:type="spellEnd"/>
        <w:r w:rsidR="000842F0">
          <w:t xml:space="preserve">-DNA-Polymerase </w:t>
        </w:r>
      </w:ins>
      <w:ins w:id="790" w:author="Gregory Dame" w:date="2023-01-31T16:43:00Z">
        <w:r w:rsidR="000842F0">
          <w:t xml:space="preserve">mit seiner intrinsischen </w:t>
        </w:r>
        <w:proofErr w:type="spellStart"/>
        <w:r w:rsidR="000842F0">
          <w:t>Exonuklease</w:t>
        </w:r>
      </w:ins>
      <w:ins w:id="791" w:author="Iris Bachmann" w:date="2023-02-07T09:59:00Z">
        <w:r w:rsidR="009A4510">
          <w:t>a</w:t>
        </w:r>
      </w:ins>
      <w:ins w:id="792" w:author="Gregory Dame" w:date="2023-01-31T16:43:00Z">
        <w:del w:id="793" w:author="Iris Bachmann" w:date="2023-02-07T09:59:00Z">
          <w:r w:rsidR="000842F0" w:rsidDel="009A4510">
            <w:delText xml:space="preserve"> A</w:delText>
          </w:r>
        </w:del>
        <w:r w:rsidR="000842F0">
          <w:t>ktivität</w:t>
        </w:r>
        <w:proofErr w:type="spellEnd"/>
        <w:r w:rsidR="000842F0">
          <w:t xml:space="preserve"> </w:t>
        </w:r>
      </w:ins>
      <w:r>
        <w:t>(</w:t>
      </w:r>
      <w:r>
        <w:rPr>
          <w:color w:val="4169E1"/>
        </w:rPr>
        <w:t>Park, 2022</w:t>
      </w:r>
      <w:r>
        <w:t>).</w:t>
      </w:r>
    </w:p>
    <w:p w14:paraId="75CB9911" w14:textId="3EBF3CDA" w:rsidR="00807941" w:rsidRDefault="00EF0C34">
      <w:pPr>
        <w:spacing w:after="124" w:line="360" w:lineRule="auto"/>
        <w:ind w:left="8"/>
        <w:pPrChange w:id="794" w:author="Iris Bachmann" w:date="2023-02-06T10:21:00Z">
          <w:pPr>
            <w:spacing w:after="124"/>
            <w:ind w:left="8"/>
          </w:pPr>
        </w:pPrChange>
      </w:pPr>
      <w:r>
        <w:t xml:space="preserve">Der Reaktionsmechanismus der LAMP kann </w:t>
      </w:r>
      <w:ins w:id="795" w:author="Iris Bachmann" w:date="2023-02-07T09:59:00Z">
        <w:r w:rsidR="009A4510">
          <w:t xml:space="preserve">grundsätzlich </w:t>
        </w:r>
      </w:ins>
      <w:r>
        <w:t>in zwei Phasen unterteilt werden; der nicht zyklischen Phase und der zyklischen Phase. Im ersten Schritt</w:t>
      </w:r>
      <w:ins w:id="796" w:author="Iris Bachmann" w:date="2023-02-07T09:59:00Z">
        <w:r w:rsidR="009A4510">
          <w:t xml:space="preserve">, </w:t>
        </w:r>
      </w:ins>
      <w:del w:id="797" w:author="Iris Bachmann" w:date="2023-02-07T09:59:00Z">
        <w:r w:rsidDel="009A4510">
          <w:delText xml:space="preserve"> </w:delText>
        </w:r>
      </w:del>
      <w:r>
        <w:t>der nicht zyklische</w:t>
      </w:r>
      <w:ins w:id="798" w:author="Iris Bachmann" w:date="2023-02-07T09:59:00Z">
        <w:r w:rsidR="009A4510">
          <w:t>n</w:t>
        </w:r>
      </w:ins>
      <w:r>
        <w:t xml:space="preserve"> Phase</w:t>
      </w:r>
      <w:ins w:id="799" w:author="Iris Bachmann" w:date="2023-02-07T09:59:00Z">
        <w:r w:rsidR="009A4510">
          <w:t>,</w:t>
        </w:r>
      </w:ins>
      <w:r>
        <w:t xml:space="preserve"> hybridisiert einer der inneren Primer mit seinem 3´-Ende an die zu amplifizierende DNA. Dadurch kann eine Strangverlängerung des Primers durch die Polymerase stattfinden und mithilfe der Strang</w:t>
      </w:r>
      <w:ins w:id="800" w:author="Iris Bachmann" w:date="2023-02-07T10:00:00Z">
        <w:r w:rsidR="009A4510">
          <w:t>v</w:t>
        </w:r>
      </w:ins>
      <w:del w:id="801" w:author="Iris Bachmann" w:date="2023-02-07T10:00:00Z">
        <w:r w:rsidDel="009A4510">
          <w:delText xml:space="preserve"> V</w:delText>
        </w:r>
      </w:del>
      <w:r>
        <w:t>erdrängungs</w:t>
      </w:r>
      <w:ins w:id="802" w:author="Iris Bachmann" w:date="2023-02-07T10:00:00Z">
        <w:r w:rsidR="009A4510">
          <w:t>a</w:t>
        </w:r>
      </w:ins>
      <w:del w:id="803" w:author="Iris Bachmann" w:date="2023-02-07T10:00:00Z">
        <w:r w:rsidDel="009A4510">
          <w:delText>-A</w:delText>
        </w:r>
      </w:del>
      <w:r>
        <w:t xml:space="preserve">ktivität wird der ursprüngliche Doppelstrang abgelöst. Anschließend bindet der äußere Primer </w:t>
      </w:r>
      <w:del w:id="804" w:author="Iris Bachmann" w:date="2023-02-07T10:00:00Z">
        <w:r w:rsidDel="009A4510">
          <w:delText xml:space="preserve">hinter dem neu entstandenen Doppelstrang, </w:delText>
        </w:r>
      </w:del>
      <w:r>
        <w:t xml:space="preserve">es findet abermals eine Strangverlängerung statt </w:t>
      </w:r>
      <w:del w:id="805" w:author="Iris Bachmann" w:date="2023-02-07T10:01:00Z">
        <w:r w:rsidDel="009A4510">
          <w:delText xml:space="preserve">und </w:delText>
        </w:r>
      </w:del>
      <w:ins w:id="806" w:author="Iris Bachmann" w:date="2023-02-07T10:01:00Z">
        <w:r w:rsidR="009A4510">
          <w:t xml:space="preserve">bei der </w:t>
        </w:r>
      </w:ins>
      <w:r>
        <w:t xml:space="preserve">der innere Primer mit der neu synthetisierten DNA </w:t>
      </w:r>
      <w:del w:id="807" w:author="Iris Bachmann" w:date="2023-02-07T10:01:00Z">
        <w:r w:rsidDel="009A4510">
          <w:delText xml:space="preserve">wird </w:delText>
        </w:r>
      </w:del>
      <w:r>
        <w:t>verdrängt</w:t>
      </w:r>
      <w:ins w:id="808" w:author="Iris Bachmann" w:date="2023-02-07T10:01:00Z">
        <w:r w:rsidR="009A4510" w:rsidRPr="009A4510">
          <w:t xml:space="preserve"> </w:t>
        </w:r>
        <w:r w:rsidR="009A4510">
          <w:t>wird</w:t>
        </w:r>
      </w:ins>
      <w:r>
        <w:t xml:space="preserve">. Der </w:t>
      </w:r>
      <w:del w:id="809" w:author="Iris Bachmann" w:date="2023-02-07T10:01:00Z">
        <w:r w:rsidDel="009A4510">
          <w:delText xml:space="preserve">nun </w:delText>
        </w:r>
      </w:del>
      <w:r>
        <w:t xml:space="preserve">entstandene DNA-Einzelstrang </w:t>
      </w:r>
      <w:del w:id="810" w:author="Iris Bachmann" w:date="2023-02-07T10:01:00Z">
        <w:r w:rsidDel="009A4510">
          <w:delText xml:space="preserve">besitzt an einem Ende die Sequenz des inneren Primers, und </w:delText>
        </w:r>
      </w:del>
      <w:r>
        <w:t xml:space="preserve">bildet durch den hinteren komplementären Teil des Primers eine Schleife </w:t>
      </w:r>
      <w:ins w:id="811" w:author="Iris Bachmann" w:date="2023-02-07T10:01:00Z">
        <w:r w:rsidR="009A4510">
          <w:t xml:space="preserve">(Loop) </w:t>
        </w:r>
      </w:ins>
      <w:r>
        <w:t xml:space="preserve">aus. Der </w:t>
      </w:r>
      <w:ins w:id="812" w:author="Iris Bachmann" w:date="2023-02-07T10:02:00Z">
        <w:r w:rsidR="009A4510">
          <w:t xml:space="preserve">eben </w:t>
        </w:r>
      </w:ins>
      <w:r>
        <w:t xml:space="preserve">beschriebene Amplifikations-Schritt </w:t>
      </w:r>
      <w:del w:id="813" w:author="Iris Bachmann" w:date="2023-02-07T10:02:00Z">
        <w:r w:rsidDel="000A79B5">
          <w:delText>wird mit</w:delText>
        </w:r>
      </w:del>
      <w:ins w:id="814" w:author="Iris Bachmann" w:date="2023-02-07T10:02:00Z">
        <w:r w:rsidR="000A79B5">
          <w:t>auch mit</w:t>
        </w:r>
      </w:ins>
      <w:r>
        <w:t xml:space="preserve"> den entgegen gesetzten</w:t>
      </w:r>
      <w:ins w:id="815" w:author="Iris Bachmann" w:date="2023-02-07T10:02:00Z">
        <w:r w:rsidR="000A79B5">
          <w:t>,</w:t>
        </w:r>
      </w:ins>
      <w:r>
        <w:t xml:space="preserve"> inneren und äußeren Primern </w:t>
      </w:r>
      <w:del w:id="816" w:author="Iris Bachmann" w:date="2023-02-07T10:02:00Z">
        <w:r w:rsidDel="000A79B5">
          <w:delText>wiederholt</w:delText>
        </w:r>
      </w:del>
      <w:ins w:id="817" w:author="Iris Bachmann" w:date="2023-02-07T10:02:00Z">
        <w:r w:rsidR="000A79B5">
          <w:t>statt</w:t>
        </w:r>
      </w:ins>
      <w:r>
        <w:t xml:space="preserve">, sodass eine einzelsträngige DNA entsteht, </w:t>
      </w:r>
      <w:del w:id="818" w:author="Iris Bachmann" w:date="2023-02-07T10:03:00Z">
        <w:r w:rsidDel="000A79B5">
          <w:delText xml:space="preserve">welche an beiden Enden die Sequenzen der inneren Primer besitzt. Dadurch nimmt diese einzelsträngige DNA, </w:delText>
        </w:r>
      </w:del>
      <w:r>
        <w:t xml:space="preserve">die </w:t>
      </w:r>
      <w:ins w:id="819" w:author="Iris Bachmann" w:date="2023-02-07T10:03:00Z">
        <w:r w:rsidR="000A79B5">
          <w:t xml:space="preserve">die </w:t>
        </w:r>
      </w:ins>
      <w:r>
        <w:t xml:space="preserve">oben erwähnte Form einer Hantel </w:t>
      </w:r>
      <w:ins w:id="820" w:author="Iris Bachmann" w:date="2023-02-07T10:03:00Z">
        <w:r w:rsidR="000A79B5">
          <w:t xml:space="preserve">besitzt </w:t>
        </w:r>
      </w:ins>
      <w:del w:id="821" w:author="Iris Bachmann" w:date="2023-02-07T10:03:00Z">
        <w:r w:rsidDel="000A79B5">
          <w:delText xml:space="preserve">an und der nicht zyklische Teil der Amplifikation ist damit beendet </w:delText>
        </w:r>
      </w:del>
      <w:r>
        <w:t>(</w:t>
      </w:r>
      <w:proofErr w:type="spellStart"/>
      <w:r>
        <w:rPr>
          <w:color w:val="4169E1"/>
        </w:rPr>
        <w:t>Parida</w:t>
      </w:r>
      <w:proofErr w:type="spellEnd"/>
      <w:r>
        <w:rPr>
          <w:color w:val="4169E1"/>
        </w:rPr>
        <w:t xml:space="preserve"> </w:t>
      </w:r>
      <w:r>
        <w:rPr>
          <w:i/>
          <w:color w:val="4169E1"/>
        </w:rPr>
        <w:t>et al.</w:t>
      </w:r>
      <w:r>
        <w:rPr>
          <w:color w:val="4169E1"/>
        </w:rPr>
        <w:t>, 2008</w:t>
      </w:r>
      <w:r>
        <w:t>).</w:t>
      </w:r>
    </w:p>
    <w:p w14:paraId="1EBC2AE5" w14:textId="42CE123F" w:rsidR="00807941" w:rsidRDefault="00EF0C34">
      <w:pPr>
        <w:spacing w:line="360" w:lineRule="auto"/>
        <w:ind w:left="8"/>
        <w:pPrChange w:id="822" w:author="Iris Bachmann" w:date="2023-02-06T10:21:00Z">
          <w:pPr>
            <w:ind w:left="8"/>
          </w:pPr>
        </w:pPrChange>
      </w:pPr>
      <w:r>
        <w:t>Die gebildete Hantelstruktur dient in der zweiten Phase der Amplifikation</w:t>
      </w:r>
      <w:ins w:id="823" w:author="Iris Bachmann" w:date="2023-02-07T10:03:00Z">
        <w:r w:rsidR="000A79B5">
          <w:t>, der zyklischen Phase,</w:t>
        </w:r>
      </w:ins>
      <w:r>
        <w:t xml:space="preserve"> als Startpunkt. Hier können nun die verschiedenen Primer gleichzeitig binden und somit die Ziel-DNA exponentiell vervielfältigen. Ebenfalls dient das 3’-Ende der Hantelstruktur als </w:t>
      </w:r>
      <w:ins w:id="824" w:author="Iris Bachmann" w:date="2023-02-07T10:04:00Z">
        <w:r w:rsidR="000A79B5">
          <w:t xml:space="preserve">weiterer </w:t>
        </w:r>
      </w:ins>
      <w:del w:id="825" w:author="Iris Bachmann" w:date="2023-02-07T10:04:00Z">
        <w:r w:rsidDel="000A79B5">
          <w:delText xml:space="preserve">Primer und somit als </w:delText>
        </w:r>
      </w:del>
      <w:r>
        <w:t>Startpunkt für die Polymerase. Im Verlauf der Reaktion entstehen verschieden</w:t>
      </w:r>
      <w:del w:id="826" w:author="Iris Bachmann" w:date="2023-02-07T10:04:00Z">
        <w:r w:rsidDel="000A79B5">
          <w:delText>st</w:delText>
        </w:r>
      </w:del>
      <w:r>
        <w:t xml:space="preserve">e Strukturen wie </w:t>
      </w:r>
      <w:proofErr w:type="spellStart"/>
      <w:r>
        <w:t>Konkatemere</w:t>
      </w:r>
      <w:proofErr w:type="spellEnd"/>
      <w:r>
        <w:t xml:space="preserve"> und blumenkohlähnliche Strukturen mit</w:t>
      </w:r>
    </w:p>
    <w:p w14:paraId="33C667A3" w14:textId="77777777" w:rsidR="00807941" w:rsidRDefault="00EF0C34">
      <w:pPr>
        <w:spacing w:after="278" w:line="360" w:lineRule="auto"/>
        <w:ind w:left="1427"/>
        <w:jc w:val="left"/>
        <w:pPrChange w:id="827" w:author="Iris Bachmann" w:date="2023-02-06T10:21:00Z">
          <w:pPr>
            <w:spacing w:after="278" w:line="259" w:lineRule="auto"/>
            <w:ind w:left="1427"/>
            <w:jc w:val="left"/>
          </w:pPr>
        </w:pPrChange>
      </w:pPr>
      <w:r>
        <w:rPr>
          <w:noProof/>
        </w:rPr>
        <w:drawing>
          <wp:inline distT="0" distB="0" distL="0" distR="0" wp14:anchorId="3D1E9D11" wp14:editId="5A7C686B">
            <wp:extent cx="4160490" cy="2384494"/>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3"/>
                    <a:stretch>
                      <a:fillRect/>
                    </a:stretch>
                  </pic:blipFill>
                  <pic:spPr>
                    <a:xfrm>
                      <a:off x="0" y="0"/>
                      <a:ext cx="4160490" cy="2384494"/>
                    </a:xfrm>
                    <a:prstGeom prst="rect">
                      <a:avLst/>
                    </a:prstGeom>
                  </pic:spPr>
                </pic:pic>
              </a:graphicData>
            </a:graphic>
          </wp:inline>
        </w:drawing>
      </w:r>
    </w:p>
    <w:p w14:paraId="5D82A6E3" w14:textId="23DF5AE8" w:rsidR="00807941" w:rsidDel="000842F0" w:rsidRDefault="00EF0C34">
      <w:pPr>
        <w:spacing w:after="416" w:line="360" w:lineRule="auto"/>
        <w:ind w:left="8"/>
        <w:rPr>
          <w:del w:id="828" w:author="Gregory Dame" w:date="2023-01-31T16:44:00Z"/>
        </w:rPr>
        <w:pPrChange w:id="829" w:author="Iris Bachmann" w:date="2023-02-06T10:21:00Z">
          <w:pPr>
            <w:spacing w:after="416" w:line="253" w:lineRule="auto"/>
            <w:ind w:left="8"/>
          </w:pPr>
        </w:pPrChange>
      </w:pPr>
      <w:r>
        <w:t xml:space="preserve">Abbildung 2: </w:t>
      </w:r>
      <w:r>
        <w:rPr>
          <w:b/>
        </w:rPr>
        <w:t xml:space="preserve">Primer-Bindungsstellen und Hantelstruktur der </w:t>
      </w:r>
      <w:ins w:id="830" w:author="Iris Bachmann" w:date="2023-02-07T10:36:00Z">
        <w:r w:rsidR="00843126" w:rsidRPr="00843126">
          <w:rPr>
            <w:b/>
          </w:rPr>
          <w:t>Schleifenvermittelte</w:t>
        </w:r>
        <w:r w:rsidR="00843126">
          <w:rPr>
            <w:b/>
          </w:rPr>
          <w:t>n,</w:t>
        </w:r>
        <w:r w:rsidR="00843126" w:rsidRPr="00843126">
          <w:rPr>
            <w:b/>
          </w:rPr>
          <w:t xml:space="preserve"> isotherme</w:t>
        </w:r>
        <w:r w:rsidR="00843126">
          <w:rPr>
            <w:b/>
          </w:rPr>
          <w:t>n</w:t>
        </w:r>
        <w:r w:rsidR="00843126" w:rsidRPr="00843126">
          <w:rPr>
            <w:b/>
          </w:rPr>
          <w:t xml:space="preserve"> Amplifikation</w:t>
        </w:r>
        <w:r w:rsidR="00843126">
          <w:rPr>
            <w:b/>
          </w:rPr>
          <w:t xml:space="preserve"> (</w:t>
        </w:r>
      </w:ins>
      <w:r>
        <w:rPr>
          <w:b/>
        </w:rPr>
        <w:t>LAMP</w:t>
      </w:r>
      <w:ins w:id="831" w:author="Iris Bachmann" w:date="2023-02-07T10:36:00Z">
        <w:r w:rsidR="00843126">
          <w:rPr>
            <w:b/>
          </w:rPr>
          <w:t>)</w:t>
        </w:r>
      </w:ins>
      <w:r>
        <w:t xml:space="preserve">: </w:t>
      </w:r>
      <w:r>
        <w:rPr>
          <w:b/>
        </w:rPr>
        <w:t>A</w:t>
      </w:r>
      <w:r>
        <w:t xml:space="preserve">: </w:t>
      </w:r>
      <w:proofErr w:type="spellStart"/>
      <w:r>
        <w:t>Primer</w:t>
      </w:r>
      <w:del w:id="832" w:author="Iris Bachmann" w:date="2023-02-07T10:36:00Z">
        <w:r w:rsidDel="00843126">
          <w:delText xml:space="preserve">design und </w:delText>
        </w:r>
      </w:del>
      <w:ins w:id="833" w:author="Gregory Dame" w:date="2023-01-31T16:44:00Z">
        <w:del w:id="834" w:author="Iris Bachmann" w:date="2023-02-07T10:36:00Z">
          <w:r w:rsidR="000842F0" w:rsidDel="00843126">
            <w:delText>-</w:delText>
          </w:r>
        </w:del>
      </w:ins>
      <w:r>
        <w:t>bindungsstellen</w:t>
      </w:r>
      <w:proofErr w:type="spellEnd"/>
      <w:r>
        <w:t xml:space="preserve"> der LAMP. Die inneren Primer </w:t>
      </w:r>
      <w:ins w:id="835" w:author="Iris Bachmann" w:date="2023-02-07T10:36:00Z">
        <w:r w:rsidR="00843126">
          <w:t>(</w:t>
        </w:r>
      </w:ins>
      <w:ins w:id="836" w:author="Iris Bachmann" w:date="2023-02-07T10:37:00Z">
        <w:r w:rsidR="00843126">
          <w:t>F1c, …</w:t>
        </w:r>
      </w:ins>
      <w:ins w:id="837" w:author="Iris Bachmann" w:date="2023-02-07T10:36:00Z">
        <w:r w:rsidR="00843126">
          <w:t>)</w:t>
        </w:r>
      </w:ins>
      <w:ins w:id="838" w:author="Iris Bachmann" w:date="2023-02-07T10:37:00Z">
        <w:r w:rsidR="00843126">
          <w:t xml:space="preserve"> </w:t>
        </w:r>
      </w:ins>
      <w:r>
        <w:t>besitzen zwei Bindungsstellen</w:t>
      </w:r>
      <w:ins w:id="839" w:author="Iris Bachmann" w:date="2023-02-07T10:37:00Z">
        <w:r w:rsidR="00843126">
          <w:t xml:space="preserve"> (</w:t>
        </w:r>
        <w:proofErr w:type="spellStart"/>
        <w:r w:rsidR="00843126">
          <w:t>abc</w:t>
        </w:r>
        <w:proofErr w:type="spellEnd"/>
        <w:r w:rsidR="00843126">
          <w:t xml:space="preserve"> + </w:t>
        </w:r>
        <w:proofErr w:type="spellStart"/>
        <w:r w:rsidR="00843126">
          <w:t>xyz</w:t>
        </w:r>
        <w:proofErr w:type="spellEnd"/>
        <w:r w:rsidR="00843126">
          <w:t>)</w:t>
        </w:r>
      </w:ins>
      <w:r>
        <w:t xml:space="preserve"> auf den </w:t>
      </w:r>
      <w:del w:id="840" w:author="Iris Bachmann" w:date="2023-02-07T10:37:00Z">
        <w:r w:rsidDel="00843126">
          <w:delText xml:space="preserve">unterschiedlichen </w:delText>
        </w:r>
      </w:del>
      <w:ins w:id="841" w:author="Iris Bachmann" w:date="2023-02-07T10:37:00Z">
        <w:r w:rsidR="00843126">
          <w:t xml:space="preserve">komplementären </w:t>
        </w:r>
      </w:ins>
      <w:r>
        <w:t xml:space="preserve">Strängen der DNA. Die Äußeren Primer </w:t>
      </w:r>
      <w:ins w:id="842" w:author="Iris Bachmann" w:date="2023-02-07T10:38:00Z">
        <w:r w:rsidR="00843126">
          <w:t xml:space="preserve">(…) </w:t>
        </w:r>
      </w:ins>
      <w:r>
        <w:t xml:space="preserve">liegen </w:t>
      </w:r>
      <w:commentRangeStart w:id="843"/>
      <w:r>
        <w:t xml:space="preserve">“hinter” </w:t>
      </w:r>
      <w:commentRangeEnd w:id="843"/>
      <w:r w:rsidR="00843126">
        <w:rPr>
          <w:rStyle w:val="Kommentarzeichen"/>
        </w:rPr>
        <w:commentReference w:id="843"/>
      </w:r>
      <w:r>
        <w:t xml:space="preserve">den inneren und sorgen im Verlauf der Strangverlängerung für eine Verdrängung des DNA-Strangs. </w:t>
      </w:r>
      <w:r>
        <w:rPr>
          <w:b/>
        </w:rPr>
        <w:t>B</w:t>
      </w:r>
      <w:r>
        <w:t xml:space="preserve">: </w:t>
      </w:r>
      <w:r>
        <w:lastRenderedPageBreak/>
        <w:t xml:space="preserve">Hantelstruktur als Ausgangspunkt der zyklischen Phase. Die verschiedenen Bindestellen dienen als Startpunkte einer Amplifikation, wodurch eine exponentielle Amplifikation erreicht wird. Modifiziert nach </w:t>
      </w:r>
      <w:proofErr w:type="spellStart"/>
      <w:r>
        <w:t>Soroka</w:t>
      </w:r>
      <w:proofErr w:type="spellEnd"/>
      <w:r>
        <w:t xml:space="preserve"> </w:t>
      </w:r>
      <w:r>
        <w:rPr>
          <w:i/>
        </w:rPr>
        <w:t xml:space="preserve">et al. </w:t>
      </w:r>
      <w:r>
        <w:t>(</w:t>
      </w:r>
      <w:r>
        <w:rPr>
          <w:color w:val="4169E1"/>
        </w:rPr>
        <w:t>2021</w:t>
      </w:r>
      <w:r>
        <w:t>)</w:t>
      </w:r>
    </w:p>
    <w:p w14:paraId="2FC10E21" w14:textId="77777777" w:rsidR="000842F0" w:rsidRDefault="000842F0">
      <w:pPr>
        <w:spacing w:after="416" w:line="360" w:lineRule="auto"/>
        <w:ind w:left="8"/>
        <w:rPr>
          <w:ins w:id="844" w:author="Gregory Dame" w:date="2023-01-31T16:44:00Z"/>
        </w:rPr>
        <w:pPrChange w:id="845" w:author="Iris Bachmann" w:date="2023-02-06T10:21:00Z">
          <w:pPr>
            <w:spacing w:after="416" w:line="253" w:lineRule="auto"/>
            <w:ind w:left="8"/>
          </w:pPr>
        </w:pPrChange>
      </w:pPr>
    </w:p>
    <w:p w14:paraId="78494806" w14:textId="7E9F6E62" w:rsidR="00807941" w:rsidRDefault="00EF0C34">
      <w:pPr>
        <w:spacing w:after="416" w:line="360" w:lineRule="auto"/>
        <w:ind w:left="8"/>
        <w:pPrChange w:id="846" w:author="Iris Bachmann" w:date="2023-02-06T10:21:00Z">
          <w:pPr>
            <w:spacing w:after="2"/>
            <w:ind w:left="8"/>
          </w:pPr>
        </w:pPrChange>
      </w:pPr>
      <w:del w:id="847" w:author="Iris Bachmann" w:date="2023-02-07T10:04:00Z">
        <w:r w:rsidDel="000A79B5">
          <w:delText xml:space="preserve">vielen </w:delText>
        </w:r>
      </w:del>
      <w:ins w:id="848" w:author="Iris Bachmann" w:date="2023-02-07T10:04:00Z">
        <w:r w:rsidR="000A79B5">
          <w:t xml:space="preserve">weiteren </w:t>
        </w:r>
      </w:ins>
      <w:r>
        <w:t>Schleifen (</w:t>
      </w:r>
      <w:proofErr w:type="spellStart"/>
      <w:r>
        <w:rPr>
          <w:color w:val="4169E1"/>
        </w:rPr>
        <w:t>Soroka</w:t>
      </w:r>
      <w:proofErr w:type="spellEnd"/>
      <w:r>
        <w:rPr>
          <w:color w:val="4169E1"/>
        </w:rPr>
        <w:t xml:space="preserve"> </w:t>
      </w:r>
      <w:r>
        <w:rPr>
          <w:i/>
          <w:color w:val="4169E1"/>
        </w:rPr>
        <w:t>et al.</w:t>
      </w:r>
      <w:r>
        <w:rPr>
          <w:color w:val="4169E1"/>
        </w:rPr>
        <w:t>, 2021</w:t>
      </w:r>
      <w:r>
        <w:t xml:space="preserve">; </w:t>
      </w:r>
      <w:r>
        <w:rPr>
          <w:color w:val="4169E1"/>
        </w:rPr>
        <w:t xml:space="preserve">Silva </w:t>
      </w:r>
      <w:r>
        <w:rPr>
          <w:i/>
          <w:color w:val="4169E1"/>
        </w:rPr>
        <w:t>et al.</w:t>
      </w:r>
      <w:r>
        <w:rPr>
          <w:color w:val="4169E1"/>
        </w:rPr>
        <w:t>, 2019</w:t>
      </w:r>
      <w:r>
        <w:t xml:space="preserve">). </w:t>
      </w:r>
      <w:del w:id="849" w:author="Iris Bachmann" w:date="2023-02-07T10:05:00Z">
        <w:r w:rsidDel="000A79B5">
          <w:delText>Ebenfalls kann d</w:delText>
        </w:r>
      </w:del>
      <w:ins w:id="850" w:author="Iris Bachmann" w:date="2023-02-07T10:05:00Z">
        <w:r w:rsidR="000A79B5">
          <w:t>D</w:t>
        </w:r>
      </w:ins>
      <w:r>
        <w:t>urch das zusätzliche Einbringen der Loop Primer</w:t>
      </w:r>
      <w:del w:id="851" w:author="Iris Bachmann" w:date="2023-02-07T10:05:00Z">
        <w:r w:rsidDel="000A79B5">
          <w:delText>,</w:delText>
        </w:r>
      </w:del>
      <w:ins w:id="852" w:author="Iris Bachmann" w:date="2023-02-07T10:05:00Z">
        <w:r w:rsidR="000A79B5">
          <w:t xml:space="preserve"> kann</w:t>
        </w:r>
      </w:ins>
      <w:r>
        <w:t xml:space="preserve"> </w:t>
      </w:r>
      <w:commentRangeStart w:id="853"/>
      <w:r>
        <w:t xml:space="preserve">die Anzahl der Startpunkte abermals erhöht werden, was zu einer erhöhten Reaktionsgeschwindigkeit führt </w:t>
      </w:r>
      <w:commentRangeEnd w:id="853"/>
      <w:r w:rsidR="000A79B5">
        <w:rPr>
          <w:rStyle w:val="Kommentarzeichen"/>
        </w:rPr>
        <w:commentReference w:id="853"/>
      </w:r>
      <w:r>
        <w:t>(</w:t>
      </w:r>
      <w:proofErr w:type="spellStart"/>
      <w:r>
        <w:rPr>
          <w:color w:val="4169E1"/>
        </w:rPr>
        <w:t>Nagamine</w:t>
      </w:r>
      <w:proofErr w:type="spellEnd"/>
      <w:r>
        <w:rPr>
          <w:color w:val="4169E1"/>
        </w:rPr>
        <w:t xml:space="preserve"> </w:t>
      </w:r>
      <w:r>
        <w:rPr>
          <w:i/>
          <w:color w:val="4169E1"/>
        </w:rPr>
        <w:t>et al.</w:t>
      </w:r>
      <w:r>
        <w:rPr>
          <w:color w:val="4169E1"/>
        </w:rPr>
        <w:t>, 2002</w:t>
      </w:r>
      <w:r>
        <w:t xml:space="preserve">). </w:t>
      </w:r>
      <w:del w:id="854" w:author="Iris Bachmann" w:date="2023-02-07T10:07:00Z">
        <w:r w:rsidDel="000A79B5">
          <w:delText>Eine Amplifikation von RNA ist ebenfalls unproblematisch möglich, jedoch muss eine Reverse Transkriptase Reaktion vor der LAMP vorgeschaltet werden (</w:delText>
        </w:r>
        <w:r w:rsidDel="000A79B5">
          <w:rPr>
            <w:color w:val="4169E1"/>
          </w:rPr>
          <w:delText xml:space="preserve">Chander </w:delText>
        </w:r>
        <w:r w:rsidDel="000A79B5">
          <w:rPr>
            <w:i/>
            <w:color w:val="4169E1"/>
          </w:rPr>
          <w:delText>et al.</w:delText>
        </w:r>
        <w:r w:rsidDel="000A79B5">
          <w:rPr>
            <w:color w:val="4169E1"/>
          </w:rPr>
          <w:delText>, 2014</w:delText>
        </w:r>
        <w:r w:rsidDel="000A79B5">
          <w:delText>).</w:delText>
        </w:r>
      </w:del>
    </w:p>
    <w:p w14:paraId="2E5D0E29" w14:textId="12CBFEEE" w:rsidR="00807941" w:rsidDel="000A79B5" w:rsidRDefault="00EF0C34">
      <w:pPr>
        <w:spacing w:line="360" w:lineRule="auto"/>
        <w:ind w:left="8"/>
        <w:rPr>
          <w:del w:id="855" w:author="Iris Bachmann" w:date="2023-02-07T10:08:00Z"/>
        </w:rPr>
        <w:pPrChange w:id="856" w:author="Iris Bachmann" w:date="2023-02-06T10:21:00Z">
          <w:pPr>
            <w:spacing w:line="259" w:lineRule="auto"/>
            <w:ind w:left="8"/>
          </w:pPr>
        </w:pPrChange>
      </w:pPr>
      <w:del w:id="857" w:author="Iris Bachmann" w:date="2023-02-07T10:08:00Z">
        <w:r w:rsidDel="000A79B5">
          <w:delText>Zur Detektion der Amplifikation können kolorimetrische Fluoreszenzfarbstoffe wie Calcein, welche vor der</w:delText>
        </w:r>
      </w:del>
    </w:p>
    <w:p w14:paraId="42F4F7A9" w14:textId="03ADF3D4" w:rsidR="00807941" w:rsidDel="000A79B5" w:rsidRDefault="00EF0C34">
      <w:pPr>
        <w:spacing w:line="360" w:lineRule="auto"/>
        <w:ind w:left="8"/>
        <w:rPr>
          <w:del w:id="858" w:author="Iris Bachmann" w:date="2023-02-07T10:08:00Z"/>
        </w:rPr>
        <w:pPrChange w:id="859" w:author="Iris Bachmann" w:date="2023-02-06T10:21:00Z">
          <w:pPr>
            <w:spacing w:line="259" w:lineRule="auto"/>
            <w:ind w:left="8"/>
          </w:pPr>
        </w:pPrChange>
      </w:pPr>
      <w:del w:id="860" w:author="Iris Bachmann" w:date="2023-02-07T10:08:00Z">
        <w:r w:rsidDel="000A79B5">
          <w:delText>Messung zugegeben werden (</w:delText>
        </w:r>
        <w:r w:rsidDel="000A79B5">
          <w:rPr>
            <w:color w:val="4169E1"/>
          </w:rPr>
          <w:delText xml:space="preserve">Tomita </w:delText>
        </w:r>
        <w:r w:rsidDel="000A79B5">
          <w:rPr>
            <w:i/>
            <w:color w:val="4169E1"/>
          </w:rPr>
          <w:delText>et al.</w:delText>
        </w:r>
        <w:r w:rsidDel="000A79B5">
          <w:rPr>
            <w:color w:val="4169E1"/>
          </w:rPr>
          <w:delText>, 2008</w:delText>
        </w:r>
        <w:r w:rsidDel="000A79B5">
          <w:delText>) oder Fluoreszenzfarbstoffen wie SYBR Green I, welche nach</w:delText>
        </w:r>
      </w:del>
    </w:p>
    <w:p w14:paraId="4ACDF426" w14:textId="7569A2EB" w:rsidR="00807941" w:rsidRDefault="00EF0C34">
      <w:pPr>
        <w:spacing w:after="285" w:line="360" w:lineRule="auto"/>
        <w:ind w:left="8"/>
        <w:pPrChange w:id="861" w:author="Iris Bachmann" w:date="2023-02-06T10:21:00Z">
          <w:pPr>
            <w:spacing w:after="285"/>
            <w:ind w:left="8"/>
          </w:pPr>
        </w:pPrChange>
      </w:pPr>
      <w:del w:id="862" w:author="Iris Bachmann" w:date="2023-02-07T10:08:00Z">
        <w:r w:rsidDel="000A79B5">
          <w:delText>Abschluss der Amplifikation zugegeben werden (</w:delText>
        </w:r>
        <w:r w:rsidDel="000A79B5">
          <w:rPr>
            <w:color w:val="4169E1"/>
          </w:rPr>
          <w:delText xml:space="preserve">Iwamoto </w:delText>
        </w:r>
        <w:r w:rsidDel="000A79B5">
          <w:rPr>
            <w:i/>
            <w:color w:val="4169E1"/>
          </w:rPr>
          <w:delText>et al.</w:delText>
        </w:r>
        <w:r w:rsidDel="000A79B5">
          <w:rPr>
            <w:color w:val="4169E1"/>
          </w:rPr>
          <w:delText>, 2003</w:delText>
        </w:r>
        <w:r w:rsidDel="000A79B5">
          <w:delText xml:space="preserve">) verwendet werden. </w:delText>
        </w:r>
      </w:del>
      <w:ins w:id="863" w:author="Iris Bachmann" w:date="2023-02-07T10:08:00Z">
        <w:r w:rsidR="000A79B5">
          <w:t>Die LAMP zeichnet sich</w:t>
        </w:r>
      </w:ins>
      <w:del w:id="864" w:author="Iris Bachmann" w:date="2023-02-07T10:08:00Z">
        <w:r w:rsidDel="000A79B5">
          <w:delText>D</w:delText>
        </w:r>
      </w:del>
      <w:ins w:id="865" w:author="Iris Bachmann" w:date="2023-02-07T10:08:00Z">
        <w:r w:rsidR="000A79B5">
          <w:t xml:space="preserve"> d</w:t>
        </w:r>
      </w:ins>
      <w:r>
        <w:t>urch die eine hohe DNA-Endkonzentration von 10</w:t>
      </w:r>
      <w:ins w:id="866" w:author="Iris Bachmann" w:date="2023-02-07T10:08:00Z">
        <w:r w:rsidR="000A79B5">
          <w:t xml:space="preserve"> </w:t>
        </w:r>
      </w:ins>
      <w:r>
        <w:t>-</w:t>
      </w:r>
      <w:ins w:id="867" w:author="Iris Bachmann" w:date="2023-02-07T10:08:00Z">
        <w:r w:rsidR="000A79B5">
          <w:t xml:space="preserve"> </w:t>
        </w:r>
      </w:ins>
      <w:r>
        <w:t xml:space="preserve">20 µg am Ende der Reaktion </w:t>
      </w:r>
      <w:ins w:id="868" w:author="Iris Bachmann" w:date="2023-02-07T10:08:00Z">
        <w:r w:rsidR="000A79B5">
          <w:t xml:space="preserve">aus, sodass </w:t>
        </w:r>
      </w:ins>
      <w:del w:id="869" w:author="Iris Bachmann" w:date="2023-02-07T10:08:00Z">
        <w:r w:rsidDel="000A79B5">
          <w:delText xml:space="preserve">kann </w:delText>
        </w:r>
      </w:del>
      <w:r>
        <w:t xml:space="preserve">eine Auswertung mit dem bloßen Auge erfolgen </w:t>
      </w:r>
      <w:ins w:id="870" w:author="Iris Bachmann" w:date="2023-02-07T10:08:00Z">
        <w:r w:rsidR="000A79B5">
          <w:t xml:space="preserve">kann </w:t>
        </w:r>
      </w:ins>
      <w:r>
        <w:t>(</w:t>
      </w:r>
      <w:proofErr w:type="spellStart"/>
      <w:r>
        <w:rPr>
          <w:color w:val="4169E1"/>
        </w:rPr>
        <w:t>Parida</w:t>
      </w:r>
      <w:proofErr w:type="spellEnd"/>
      <w:r>
        <w:rPr>
          <w:color w:val="4169E1"/>
        </w:rPr>
        <w:t xml:space="preserve"> </w:t>
      </w:r>
      <w:r>
        <w:rPr>
          <w:i/>
          <w:color w:val="4169E1"/>
        </w:rPr>
        <w:t>et al.</w:t>
      </w:r>
      <w:r>
        <w:rPr>
          <w:color w:val="4169E1"/>
        </w:rPr>
        <w:t>, 2008</w:t>
      </w:r>
      <w:r>
        <w:t xml:space="preserve">). </w:t>
      </w:r>
      <w:ins w:id="871" w:author="Iris Bachmann" w:date="2023-02-07T10:09:00Z">
        <w:r w:rsidR="000A79B5">
          <w:t xml:space="preserve">Die Quantifizierbarkeit der LAMP wird gewährleistet durch die indirekte </w:t>
        </w:r>
      </w:ins>
      <w:del w:id="872" w:author="Iris Bachmann" w:date="2023-02-07T10:09:00Z">
        <w:r w:rsidDel="000A79B5">
          <w:delText xml:space="preserve">Ebenfalls kann die </w:delText>
        </w:r>
      </w:del>
      <w:r>
        <w:t xml:space="preserve">Messung der Trübung </w:t>
      </w:r>
      <w:del w:id="873" w:author="Iris Bachmann" w:date="2023-02-07T10:10:00Z">
        <w:r w:rsidDel="000A79B5">
          <w:delText xml:space="preserve">für den Nachweis einer Positiven Reaktion verwendet werden. Durch die extrem hohe Menge an synthetisierter DNA entstehen </w:delText>
        </w:r>
      </w:del>
      <w:r>
        <w:t xml:space="preserve">große Mengen an </w:t>
      </w:r>
      <w:ins w:id="874" w:author="Iris Bachmann" w:date="2023-02-07T10:10:00Z">
        <w:r w:rsidR="000A79B5">
          <w:t xml:space="preserve">frei werdenden </w:t>
        </w:r>
      </w:ins>
      <w:r>
        <w:t>Pyrophosphat, welches Magnesium-Ionen bindet und bei hohen Konzentrationen ausfällt</w:t>
      </w:r>
      <w:ins w:id="875" w:author="Iris Bachmann" w:date="2023-02-07T10:10:00Z">
        <w:r w:rsidR="000A79B5">
          <w:t>, zur Trübung der Reaktionsmixtur führt</w:t>
        </w:r>
      </w:ins>
      <w:r>
        <w:t xml:space="preserve">. </w:t>
      </w:r>
      <w:del w:id="876" w:author="Iris Bachmann" w:date="2023-02-07T10:10:00Z">
        <w:r w:rsidDel="000A79B5">
          <w:delText xml:space="preserve">Diese Fällung führt zu einer Trübung der Reaktionsmixtur, welche wiederum quantifiziert werden kann </w:delText>
        </w:r>
      </w:del>
      <w:r>
        <w:t>(</w:t>
      </w:r>
      <w:r>
        <w:rPr>
          <w:color w:val="4169E1"/>
        </w:rPr>
        <w:t xml:space="preserve">Mori </w:t>
      </w:r>
      <w:r>
        <w:rPr>
          <w:i/>
          <w:color w:val="4169E1"/>
        </w:rPr>
        <w:t>et al.</w:t>
      </w:r>
      <w:r>
        <w:rPr>
          <w:color w:val="4169E1"/>
        </w:rPr>
        <w:t>, 2001</w:t>
      </w:r>
      <w:r>
        <w:t>).</w:t>
      </w:r>
    </w:p>
    <w:p w14:paraId="5A1C22E8" w14:textId="77777777" w:rsidR="00807941" w:rsidRDefault="00EF0C34">
      <w:pPr>
        <w:pStyle w:val="berschrift3"/>
        <w:spacing w:line="360" w:lineRule="auto"/>
        <w:ind w:left="678" w:hanging="670"/>
        <w:pPrChange w:id="877" w:author="Iris Bachmann" w:date="2023-02-06T10:21:00Z">
          <w:pPr>
            <w:pStyle w:val="berschrift3"/>
            <w:ind w:left="678" w:hanging="670"/>
          </w:pPr>
        </w:pPrChange>
      </w:pPr>
      <w:bookmarkStart w:id="878" w:name="_Toc14725"/>
      <w:r>
        <w:t>Nukleinsäure sequenz-basierte Amplifikation</w:t>
      </w:r>
      <w:bookmarkEnd w:id="878"/>
    </w:p>
    <w:p w14:paraId="703334A1" w14:textId="77777777" w:rsidR="000842F0" w:rsidRDefault="000842F0">
      <w:pPr>
        <w:spacing w:after="2" w:line="360" w:lineRule="auto"/>
        <w:ind w:left="8"/>
        <w:rPr>
          <w:ins w:id="879" w:author="Gregory Dame" w:date="2023-01-31T16:47:00Z"/>
        </w:rPr>
        <w:pPrChange w:id="880" w:author="Iris Bachmann" w:date="2023-02-06T10:21:00Z">
          <w:pPr>
            <w:spacing w:after="2"/>
            <w:ind w:left="8"/>
          </w:pPr>
        </w:pPrChange>
      </w:pPr>
    </w:p>
    <w:p w14:paraId="01B9A95A" w14:textId="7DAA8ED9" w:rsidR="000842F0" w:rsidRPr="000842F0" w:rsidRDefault="000842F0">
      <w:pPr>
        <w:spacing w:after="2" w:line="360" w:lineRule="auto"/>
        <w:ind w:left="8"/>
        <w:rPr>
          <w:lang w:val="en-US"/>
        </w:rPr>
        <w:pPrChange w:id="881" w:author="Iris Bachmann" w:date="2023-02-06T10:21:00Z">
          <w:pPr>
            <w:spacing w:after="2"/>
            <w:ind w:left="8"/>
          </w:pPr>
        </w:pPrChange>
      </w:pPr>
      <w:commentRangeStart w:id="882"/>
      <w:commentRangeStart w:id="883"/>
      <w:ins w:id="884" w:author="Gregory Dame" w:date="2023-01-31T16:47:00Z">
        <w:r w:rsidRPr="000842F0">
          <w:rPr>
            <w:lang w:val="en-US"/>
          </w:rPr>
          <w:t xml:space="preserve">Corona und Influenza </w:t>
        </w:r>
      </w:ins>
      <w:ins w:id="885" w:author="Gregory Dame" w:date="2023-01-31T16:48:00Z">
        <w:r w:rsidRPr="000842F0">
          <w:rPr>
            <w:lang w:val="en-US"/>
          </w:rPr>
          <w:t xml:space="preserve">RNA Viren </w:t>
        </w:r>
        <w:proofErr w:type="spellStart"/>
        <w:r w:rsidRPr="000842F0">
          <w:rPr>
            <w:lang w:val="en-US"/>
          </w:rPr>
          <w:t>hier</w:t>
        </w:r>
        <w:proofErr w:type="spellEnd"/>
        <w:r w:rsidRPr="000842F0">
          <w:rPr>
            <w:lang w:val="en-US"/>
          </w:rPr>
          <w:t xml:space="preserve"> NASBA ideal, da </w:t>
        </w:r>
        <w:proofErr w:type="spellStart"/>
        <w:r w:rsidRPr="000842F0">
          <w:rPr>
            <w:lang w:val="en-US"/>
          </w:rPr>
          <w:t>hier</w:t>
        </w:r>
        <w:proofErr w:type="spellEnd"/>
        <w:r w:rsidRPr="000842F0">
          <w:rPr>
            <w:lang w:val="en-US"/>
          </w:rPr>
          <w:t xml:space="preserve"> RNA </w:t>
        </w:r>
        <w:proofErr w:type="spellStart"/>
        <w:r w:rsidRPr="000842F0">
          <w:rPr>
            <w:lang w:val="en-US"/>
          </w:rPr>
          <w:t>als</w:t>
        </w:r>
        <w:proofErr w:type="spellEnd"/>
        <w:r w:rsidRPr="000842F0">
          <w:rPr>
            <w:lang w:val="en-US"/>
          </w:rPr>
          <w:t xml:space="preserve"> </w:t>
        </w:r>
      </w:ins>
      <w:proofErr w:type="spellStart"/>
      <w:ins w:id="886" w:author="Gregory Dame" w:date="2023-01-31T16:49:00Z">
        <w:r w:rsidRPr="000842F0">
          <w:rPr>
            <w:lang w:val="en-US"/>
          </w:rPr>
          <w:t>Anfangstemplate</w:t>
        </w:r>
        <w:proofErr w:type="spellEnd"/>
        <w:r w:rsidRPr="000842F0">
          <w:rPr>
            <w:lang w:val="en-US"/>
          </w:rPr>
          <w:t xml:space="preserve"> </w:t>
        </w:r>
        <w:proofErr w:type="spellStart"/>
        <w:r w:rsidRPr="000842F0">
          <w:rPr>
            <w:lang w:val="en-US"/>
          </w:rPr>
          <w:t>genutzt</w:t>
        </w:r>
        <w:proofErr w:type="spellEnd"/>
        <w:r w:rsidRPr="000842F0">
          <w:rPr>
            <w:lang w:val="en-US"/>
          </w:rPr>
          <w:t xml:space="preserve"> </w:t>
        </w:r>
        <w:proofErr w:type="spellStart"/>
        <w:r w:rsidRPr="000842F0">
          <w:rPr>
            <w:lang w:val="en-US"/>
          </w:rPr>
          <w:t>wird</w:t>
        </w:r>
        <w:proofErr w:type="spellEnd"/>
        <w:r w:rsidRPr="000842F0">
          <w:rPr>
            <w:lang w:val="en-US"/>
          </w:rPr>
          <w:t xml:space="preserve"> (</w:t>
        </w:r>
      </w:ins>
      <w:ins w:id="887" w:author="Gregory Dame" w:date="2023-01-31T16:50:00Z">
        <w:r w:rsidRPr="000842F0">
          <w:rPr>
            <w:lang w:val="en-US"/>
          </w:rPr>
          <w:t xml:space="preserve">Kia et al. 2022 </w:t>
        </w:r>
      </w:ins>
      <w:ins w:id="888" w:author="Gregory Dame" w:date="2023-01-31T16:49:00Z">
        <w:r w:rsidRPr="000842F0">
          <w:rPr>
            <w:lang w:val="en-US"/>
          </w:rPr>
          <w:t xml:space="preserve">Moore et al 2004 </w:t>
        </w:r>
      </w:ins>
      <w:r w:rsidRPr="000842F0">
        <w:rPr>
          <w:lang w:val="en-US"/>
        </w:rPr>
        <w:t xml:space="preserve">Evaluation of real-time NASBA assay for the detection of SARS-CoV-2 compared with real-time PCR Development and evaluation of a real-time nucleic acid </w:t>
      </w:r>
      <w:proofErr w:type="gramStart"/>
      <w:r w:rsidRPr="000842F0">
        <w:rPr>
          <w:lang w:val="en-US"/>
        </w:rPr>
        <w:t>sequence based</w:t>
      </w:r>
      <w:proofErr w:type="gramEnd"/>
      <w:r w:rsidRPr="000842F0">
        <w:rPr>
          <w:lang w:val="en-US"/>
        </w:rPr>
        <w:t xml:space="preserve"> amplification assay for rapid detection of influenza A</w:t>
      </w:r>
      <w:commentRangeEnd w:id="882"/>
      <w:r>
        <w:rPr>
          <w:rStyle w:val="Kommentarzeichen"/>
        </w:rPr>
        <w:commentReference w:id="882"/>
      </w:r>
      <w:commentRangeEnd w:id="883"/>
      <w:r>
        <w:rPr>
          <w:rStyle w:val="Kommentarzeichen"/>
        </w:rPr>
        <w:commentReference w:id="883"/>
      </w:r>
    </w:p>
    <w:p w14:paraId="0473F49A" w14:textId="6E6A4814" w:rsidR="00807941" w:rsidRDefault="00EF0C34">
      <w:pPr>
        <w:spacing w:after="2" w:line="360" w:lineRule="auto"/>
        <w:ind w:left="8"/>
        <w:pPrChange w:id="889" w:author="Iris Bachmann" w:date="2023-02-06T10:21:00Z">
          <w:pPr>
            <w:spacing w:after="2"/>
            <w:ind w:left="8"/>
          </w:pPr>
        </w:pPrChange>
      </w:pPr>
      <w:r>
        <w:t>Die Nu</w:t>
      </w:r>
      <w:ins w:id="890" w:author="Gregory Dame" w:date="2023-01-31T16:45:00Z">
        <w:r w:rsidR="000842F0">
          <w:t>k</w:t>
        </w:r>
      </w:ins>
      <w:del w:id="891" w:author="Gregory Dame" w:date="2023-01-31T16:45:00Z">
        <w:r w:rsidDel="000842F0">
          <w:delText>c</w:delText>
        </w:r>
      </w:del>
      <w:r>
        <w:t>leinsäure sequenz-basierte Amplifikation (</w:t>
      </w:r>
      <w:del w:id="892" w:author="Iris Bachmann" w:date="2023-02-07T10:13:00Z">
        <w:r w:rsidDel="00DF482A">
          <w:delText xml:space="preserve"> </w:delText>
        </w:r>
      </w:del>
      <w:r>
        <w:t xml:space="preserve">engl.: </w:t>
      </w:r>
      <w:proofErr w:type="spellStart"/>
      <w:r>
        <w:rPr>
          <w:i/>
        </w:rPr>
        <w:t>nucleic</w:t>
      </w:r>
      <w:proofErr w:type="spellEnd"/>
      <w:r>
        <w:rPr>
          <w:i/>
        </w:rPr>
        <w:t xml:space="preserve"> </w:t>
      </w:r>
      <w:proofErr w:type="spellStart"/>
      <w:r>
        <w:rPr>
          <w:i/>
        </w:rPr>
        <w:t>acid</w:t>
      </w:r>
      <w:proofErr w:type="spellEnd"/>
      <w:r>
        <w:rPr>
          <w:i/>
        </w:rPr>
        <w:t xml:space="preserve"> </w:t>
      </w:r>
      <w:proofErr w:type="spellStart"/>
      <w:r>
        <w:rPr>
          <w:i/>
        </w:rPr>
        <w:t>sequence-based</w:t>
      </w:r>
      <w:proofErr w:type="spellEnd"/>
      <w:r>
        <w:rPr>
          <w:i/>
        </w:rPr>
        <w:t xml:space="preserve"> </w:t>
      </w:r>
      <w:proofErr w:type="spellStart"/>
      <w:r>
        <w:rPr>
          <w:i/>
        </w:rPr>
        <w:t>amplification</w:t>
      </w:r>
      <w:proofErr w:type="spellEnd"/>
      <w:r>
        <w:t>, NASBA)</w:t>
      </w:r>
      <w:del w:id="893" w:author="Iris Bachmann" w:date="2023-02-07T10:14:00Z">
        <w:r w:rsidDel="00DF482A">
          <w:delText xml:space="preserve">, auch bekannt unter </w:delText>
        </w:r>
        <w:r w:rsidDel="00DF482A">
          <w:rPr>
            <w:i/>
          </w:rPr>
          <w:delText xml:space="preserve">self-sustained sequence replication </w:delText>
        </w:r>
        <w:r w:rsidDel="00DF482A">
          <w:delText>(3SR)</w:delText>
        </w:r>
      </w:del>
      <w:r>
        <w:t xml:space="preserve"> ist eine auf der Transkription basierende, isotherme Amplifikationsmethode</w:t>
      </w:r>
      <w:ins w:id="894" w:author="Iris Bachmann" w:date="2023-02-07T10:12:00Z">
        <w:r w:rsidR="000A79B5">
          <w:t>, welche RNA als Target</w:t>
        </w:r>
      </w:ins>
      <w:r>
        <w:t xml:space="preserve"> zum Nachweis von Nukleinsäuren </w:t>
      </w:r>
      <w:ins w:id="895" w:author="Iris Bachmann" w:date="2023-02-07T10:12:00Z">
        <w:r w:rsidR="000A79B5">
          <w:t xml:space="preserve">nutzt </w:t>
        </w:r>
      </w:ins>
      <w:r>
        <w:t>(</w:t>
      </w:r>
      <w:proofErr w:type="spellStart"/>
      <w:r>
        <w:rPr>
          <w:color w:val="4169E1"/>
        </w:rPr>
        <w:t>Deiman</w:t>
      </w:r>
      <w:proofErr w:type="spellEnd"/>
      <w:r>
        <w:rPr>
          <w:color w:val="4169E1"/>
        </w:rPr>
        <w:t xml:space="preserve"> </w:t>
      </w:r>
      <w:r>
        <w:rPr>
          <w:i/>
          <w:color w:val="4169E1"/>
        </w:rPr>
        <w:t>et al.</w:t>
      </w:r>
      <w:r>
        <w:rPr>
          <w:color w:val="4169E1"/>
        </w:rPr>
        <w:t>, 2002</w:t>
      </w:r>
      <w:r>
        <w:t>).</w:t>
      </w:r>
      <w:ins w:id="896" w:author="Iris Bachmann" w:date="2023-02-07T10:12:00Z">
        <w:r w:rsidR="000A79B5">
          <w:t xml:space="preserve"> Deshalb eignet sich diese Methode besonders zum Nachweis von </w:t>
        </w:r>
        <w:r w:rsidR="00DF482A">
          <w:t xml:space="preserve">z.B. viralen Erregern mit </w:t>
        </w:r>
      </w:ins>
      <w:ins w:id="897" w:author="Iris Bachmann" w:date="2023-02-07T10:13:00Z">
        <w:r w:rsidR="00DF482A">
          <w:t>RNA-Genomen</w:t>
        </w:r>
      </w:ins>
      <w:ins w:id="898" w:author="Iris Bachmann" w:date="2023-02-07T10:15:00Z">
        <w:r w:rsidR="00DF482A">
          <w:t xml:space="preserve"> oder findet Anwendung bei </w:t>
        </w:r>
        <w:proofErr w:type="spellStart"/>
        <w:r w:rsidR="00DF482A">
          <w:t>Transkriptom</w:t>
        </w:r>
        <w:proofErr w:type="spellEnd"/>
        <w:r w:rsidR="00DF482A">
          <w:t>-Analysen</w:t>
        </w:r>
      </w:ins>
      <w:ins w:id="899" w:author="Iris Bachmann" w:date="2023-02-07T10:12:00Z">
        <w:r w:rsidR="00DF482A">
          <w:t>.</w:t>
        </w:r>
      </w:ins>
      <w:r>
        <w:t xml:space="preserve"> Die erstmals von </w:t>
      </w:r>
      <w:proofErr w:type="spellStart"/>
      <w:r>
        <w:t>Guatelli</w:t>
      </w:r>
      <w:proofErr w:type="spellEnd"/>
      <w:r>
        <w:t xml:space="preserve"> </w:t>
      </w:r>
      <w:r>
        <w:rPr>
          <w:i/>
        </w:rPr>
        <w:t xml:space="preserve">et al. </w:t>
      </w:r>
      <w:r>
        <w:t>(</w:t>
      </w:r>
      <w:r>
        <w:rPr>
          <w:color w:val="4169E1"/>
        </w:rPr>
        <w:t>1990</w:t>
      </w:r>
      <w:r>
        <w:t xml:space="preserve">) erwähnte Methode beruht dabei auf einem </w:t>
      </w:r>
      <w:proofErr w:type="spellStart"/>
      <w:r>
        <w:t>Enzym</w:t>
      </w:r>
      <w:del w:id="900" w:author="Iris Bachmann" w:date="2023-02-07T10:13:00Z">
        <w:r w:rsidDel="00DF482A">
          <w:delText>-</w:delText>
        </w:r>
      </w:del>
      <w:ins w:id="901" w:author="Gregory Dame" w:date="2023-01-31T17:01:00Z">
        <w:del w:id="902" w:author="Iris Bachmann" w:date="2023-02-07T10:13:00Z">
          <w:r w:rsidR="000842F0" w:rsidDel="00DF482A">
            <w:delText>M</w:delText>
          </w:r>
        </w:del>
      </w:ins>
      <w:ins w:id="903" w:author="Iris Bachmann" w:date="2023-02-07T10:13:00Z">
        <w:r w:rsidR="00DF482A">
          <w:t>m</w:t>
        </w:r>
      </w:ins>
      <w:del w:id="904" w:author="Gregory Dame" w:date="2023-01-31T17:01:00Z">
        <w:r w:rsidDel="000842F0">
          <w:delText>m</w:delText>
        </w:r>
      </w:del>
      <w:r>
        <w:t>ix</w:t>
      </w:r>
      <w:proofErr w:type="spellEnd"/>
      <w:r>
        <w:t xml:space="preserve"> bestehend aus einer reversen Transkriptase (RT)</w:t>
      </w:r>
      <w:del w:id="905" w:author="Gregory Dame" w:date="2023-01-31T17:02:00Z">
        <w:r w:rsidDel="000842F0">
          <w:delText>,</w:delText>
        </w:r>
      </w:del>
      <w:r>
        <w:t xml:space="preserve"> des </w:t>
      </w:r>
      <w:proofErr w:type="spellStart"/>
      <w:r>
        <w:t>avian</w:t>
      </w:r>
      <w:proofErr w:type="spellEnd"/>
      <w:r>
        <w:t xml:space="preserve"> </w:t>
      </w:r>
      <w:proofErr w:type="spellStart"/>
      <w:r>
        <w:t>myeloblastosis</w:t>
      </w:r>
      <w:proofErr w:type="spellEnd"/>
      <w:r>
        <w:t xml:space="preserve"> Virus, der </w:t>
      </w:r>
      <w:proofErr w:type="spellStart"/>
      <w:r>
        <w:t>RNAse</w:t>
      </w:r>
      <w:proofErr w:type="spellEnd"/>
      <w:r>
        <w:t xml:space="preserve"> H und </w:t>
      </w:r>
      <w:del w:id="906" w:author="Iris Bachmann" w:date="2023-02-07T10:13:00Z">
        <w:r w:rsidDel="00DF482A">
          <w:delText xml:space="preserve">einer </w:delText>
        </w:r>
      </w:del>
      <w:ins w:id="907" w:author="Iris Bachmann" w:date="2023-02-07T10:13:00Z">
        <w:r w:rsidR="00DF482A">
          <w:t xml:space="preserve">der </w:t>
        </w:r>
      </w:ins>
      <w:commentRangeStart w:id="908"/>
      <w:r>
        <w:t xml:space="preserve">T7 DNA abhängigen RNA-Polymerase </w:t>
      </w:r>
      <w:commentRangeEnd w:id="908"/>
      <w:r w:rsidR="000842F0">
        <w:rPr>
          <w:rStyle w:val="Kommentarzeichen"/>
        </w:rPr>
        <w:commentReference w:id="908"/>
      </w:r>
      <w:r>
        <w:t>(</w:t>
      </w:r>
      <w:proofErr w:type="spellStart"/>
      <w:r>
        <w:t>DdRp</w:t>
      </w:r>
      <w:proofErr w:type="spellEnd"/>
      <w:r>
        <w:t>) (</w:t>
      </w:r>
      <w:proofErr w:type="spellStart"/>
      <w:r>
        <w:rPr>
          <w:color w:val="4169E1"/>
        </w:rPr>
        <w:t>Deiman</w:t>
      </w:r>
      <w:proofErr w:type="spellEnd"/>
      <w:r>
        <w:rPr>
          <w:color w:val="4169E1"/>
        </w:rPr>
        <w:t xml:space="preserve"> </w:t>
      </w:r>
      <w:r>
        <w:rPr>
          <w:i/>
          <w:color w:val="4169E1"/>
        </w:rPr>
        <w:t>et al.</w:t>
      </w:r>
      <w:r>
        <w:rPr>
          <w:color w:val="4169E1"/>
        </w:rPr>
        <w:t>, 2002</w:t>
      </w:r>
      <w:r>
        <w:t xml:space="preserve">). </w:t>
      </w:r>
      <w:ins w:id="909" w:author="Iris Bachmann" w:date="2023-02-07T10:17:00Z">
        <w:r w:rsidR="00DF482A">
          <w:t>Die NASBA unterscheidet sich von anderen Amplifikationsmethoden, bei denen ein zusätzlicher RT-Schritt vorgeschaltet werden muss, um RNA als Target nutzen  zu können (</w:t>
        </w:r>
        <w:r w:rsidR="00DF482A">
          <w:rPr>
            <w:color w:val="4169E1"/>
          </w:rPr>
          <w:t>Compton, 1991</w:t>
        </w:r>
        <w:r w:rsidR="00DF482A">
          <w:t xml:space="preserve">; </w:t>
        </w:r>
        <w:commentRangeStart w:id="910"/>
        <w:proofErr w:type="spellStart"/>
        <w:r w:rsidR="00DF482A">
          <w:rPr>
            <w:color w:val="4169E1"/>
          </w:rPr>
          <w:t>Bachman</w:t>
        </w:r>
        <w:commentRangeEnd w:id="910"/>
        <w:proofErr w:type="spellEnd"/>
        <w:r w:rsidR="00DF482A">
          <w:rPr>
            <w:rStyle w:val="Kommentarzeichen"/>
          </w:rPr>
          <w:commentReference w:id="910"/>
        </w:r>
        <w:r w:rsidR="00DF482A">
          <w:rPr>
            <w:color w:val="4169E1"/>
          </w:rPr>
          <w:t>, 2013</w:t>
        </w:r>
        <w:r w:rsidR="00DF482A">
          <w:t xml:space="preserve">; </w:t>
        </w:r>
        <w:r w:rsidR="00DF482A">
          <w:rPr>
            <w:color w:val="4169E1"/>
          </w:rPr>
          <w:t xml:space="preserve">Zhang </w:t>
        </w:r>
        <w:r w:rsidR="00DF482A">
          <w:rPr>
            <w:i/>
            <w:color w:val="4169E1"/>
          </w:rPr>
          <w:t>et al.</w:t>
        </w:r>
        <w:r w:rsidR="00DF482A">
          <w:rPr>
            <w:color w:val="4169E1"/>
          </w:rPr>
          <w:t>, 2021</w:t>
        </w:r>
        <w:r w:rsidR="00DF482A">
          <w:t xml:space="preserve">). </w:t>
        </w:r>
      </w:ins>
      <w:r>
        <w:t xml:space="preserve">Eine Besonderheit der NASBA liegt </w:t>
      </w:r>
      <w:r>
        <w:lastRenderedPageBreak/>
        <w:t xml:space="preserve">im ersten Schritt der Methode. Hier bindet ein ca. 45 bp langer Primer </w:t>
      </w:r>
      <w:del w:id="911" w:author="Iris Bachmann" w:date="2023-02-07T10:14:00Z">
        <w:r w:rsidDel="00DF482A">
          <w:delText xml:space="preserve">1 </w:delText>
        </w:r>
      </w:del>
      <w:r>
        <w:t xml:space="preserve">an das 3´-Ende </w:t>
      </w:r>
      <w:del w:id="912" w:author="Iris Bachmann" w:date="2023-02-07T10:14:00Z">
        <w:r w:rsidDel="00DF482A">
          <w:delText xml:space="preserve">einer </w:delText>
        </w:r>
      </w:del>
      <w:ins w:id="913" w:author="Iris Bachmann" w:date="2023-02-07T10:14:00Z">
        <w:r w:rsidR="00DF482A">
          <w:t xml:space="preserve">der </w:t>
        </w:r>
      </w:ins>
      <w:r>
        <w:t xml:space="preserve">einzelsträngigen RNA. </w:t>
      </w:r>
      <w:del w:id="914" w:author="Iris Bachmann" w:date="2023-02-07T10:15:00Z">
        <w:r w:rsidDel="00DF482A">
          <w:delText xml:space="preserve">Dadurch eignet sich die NASBA besonders zum Nachweis von RNA-Molekülen, da diese direkt zum Start der Reaktion benötigt werden. </w:delText>
        </w:r>
      </w:del>
      <w:del w:id="915" w:author="Iris Bachmann" w:date="2023-02-07T10:16:00Z">
        <w:r w:rsidDel="00DF482A">
          <w:delText>Durch diese Eigenschaft unterscheidet sich d</w:delText>
        </w:r>
      </w:del>
      <w:del w:id="916" w:author="Iris Bachmann" w:date="2023-02-07T10:17:00Z">
        <w:r w:rsidDel="00DF482A">
          <w:delText>ie NSA</w:delText>
        </w:r>
      </w:del>
      <w:ins w:id="917" w:author="Gregory Dame" w:date="2023-01-31T17:03:00Z">
        <w:del w:id="918" w:author="Iris Bachmann" w:date="2023-02-07T10:17:00Z">
          <w:r w:rsidR="000842F0" w:rsidDel="00DF482A">
            <w:delText>S</w:delText>
          </w:r>
        </w:del>
      </w:ins>
      <w:del w:id="919" w:author="Iris Bachmann" w:date="2023-02-07T10:17:00Z">
        <w:r w:rsidDel="00DF482A">
          <w:delText xml:space="preserve">BA </w:delText>
        </w:r>
      </w:del>
      <w:ins w:id="920" w:author="Gregory Dame" w:date="2023-01-31T17:03:00Z">
        <w:del w:id="921" w:author="Iris Bachmann" w:date="2023-02-07T10:17:00Z">
          <w:r w:rsidR="000842F0" w:rsidDel="00DF482A">
            <w:delText>von</w:delText>
          </w:r>
        </w:del>
      </w:ins>
      <w:del w:id="922" w:author="Iris Bachmann" w:date="2023-02-07T10:17:00Z">
        <w:r w:rsidDel="00DF482A">
          <w:delText xml:space="preserve">zu anderen Amplifikationsmethoden, </w:delText>
        </w:r>
      </w:del>
      <w:ins w:id="923" w:author="Gregory Dame" w:date="2023-01-31T17:03:00Z">
        <w:del w:id="924" w:author="Iris Bachmann" w:date="2023-02-07T10:17:00Z">
          <w:r w:rsidR="000842F0" w:rsidDel="00DF482A">
            <w:delText>bei denen</w:delText>
          </w:r>
        </w:del>
      </w:ins>
      <w:del w:id="925" w:author="Iris Bachmann" w:date="2023-02-07T10:17:00Z">
        <w:r w:rsidDel="00DF482A">
          <w:delText>wo ein RT-Schritt vorgeschalte</w:delText>
        </w:r>
      </w:del>
      <w:ins w:id="926" w:author="Gregory Dame" w:date="2023-01-31T17:03:00Z">
        <w:del w:id="927" w:author="Iris Bachmann" w:date="2023-02-07T10:17:00Z">
          <w:r w:rsidR="000842F0" w:rsidDel="00DF482A">
            <w:delText xml:space="preserve">t </w:delText>
          </w:r>
        </w:del>
        <w:del w:id="928" w:author="Iris Bachmann" w:date="2023-02-07T10:16:00Z">
          <w:r w:rsidR="000842F0" w:rsidDel="00DF482A">
            <w:delText>wird</w:delText>
          </w:r>
        </w:del>
      </w:ins>
      <w:del w:id="929" w:author="Iris Bachmann" w:date="2023-02-07T10:17:00Z">
        <w:r w:rsidDel="00DF482A">
          <w:delText>n werden muss (</w:delText>
        </w:r>
        <w:r w:rsidDel="00DF482A">
          <w:rPr>
            <w:color w:val="4169E1"/>
          </w:rPr>
          <w:delText>Compton, 1991</w:delText>
        </w:r>
        <w:r w:rsidDel="00DF482A">
          <w:delText xml:space="preserve">; </w:delText>
        </w:r>
        <w:r w:rsidDel="00DF482A">
          <w:rPr>
            <w:color w:val="4169E1"/>
          </w:rPr>
          <w:delText>Bachman, 2013</w:delText>
        </w:r>
        <w:r w:rsidDel="00DF482A">
          <w:delText xml:space="preserve">; </w:delText>
        </w:r>
        <w:r w:rsidDel="00DF482A">
          <w:rPr>
            <w:color w:val="4169E1"/>
          </w:rPr>
          <w:delText xml:space="preserve">Zhang </w:delText>
        </w:r>
        <w:r w:rsidDel="00DF482A">
          <w:rPr>
            <w:i/>
            <w:color w:val="4169E1"/>
          </w:rPr>
          <w:delText>et al.</w:delText>
        </w:r>
        <w:r w:rsidDel="00DF482A">
          <w:rPr>
            <w:color w:val="4169E1"/>
          </w:rPr>
          <w:delText>, 2021</w:delText>
        </w:r>
        <w:r w:rsidDel="00DF482A">
          <w:delText xml:space="preserve">). Dabei </w:delText>
        </w:r>
      </w:del>
      <w:ins w:id="930" w:author="Iris Bachmann" w:date="2023-02-07T10:17:00Z">
        <w:r w:rsidR="00DF482A">
          <w:t xml:space="preserve">Es </w:t>
        </w:r>
      </w:ins>
      <w:r>
        <w:t>hybridisieren nur 20 bp am 3´-Ende des Primers, da sie komplementär zur Ziel-RNA sind. Das 5</w:t>
      </w:r>
      <w:ins w:id="931" w:author="Iris Bachmann" w:date="2023-02-07T10:18:00Z">
        <w:r w:rsidR="00DF482A">
          <w:t>´</w:t>
        </w:r>
      </w:ins>
      <w:r>
        <w:t xml:space="preserve">-Ende hingegen besitzt eine </w:t>
      </w:r>
      <w:proofErr w:type="spellStart"/>
      <w:ins w:id="932" w:author="Iris Bachmann" w:date="2023-02-07T10:18:00Z">
        <w:r w:rsidR="00DF482A">
          <w:t>DdRp</w:t>
        </w:r>
        <w:proofErr w:type="spellEnd"/>
        <w:r w:rsidR="00DF482A">
          <w:t xml:space="preserve"> </w:t>
        </w:r>
      </w:ins>
      <w:r>
        <w:t>Promotor-</w:t>
      </w:r>
      <w:del w:id="933" w:author="Iris Bachmann" w:date="2023-02-07T10:18:00Z">
        <w:r w:rsidDel="00DF482A">
          <w:delText xml:space="preserve">Erkennungssequenz </w:delText>
        </w:r>
      </w:del>
      <w:ins w:id="934" w:author="Iris Bachmann" w:date="2023-02-07T10:18:00Z">
        <w:r w:rsidR="00DF482A">
          <w:t>Sequenz</w:t>
        </w:r>
      </w:ins>
      <w:del w:id="935" w:author="Iris Bachmann" w:date="2023-02-07T10:18:00Z">
        <w:r w:rsidDel="00DF482A">
          <w:delText>für die DdRp</w:delText>
        </w:r>
      </w:del>
      <w:del w:id="936" w:author="Iris Bachmann" w:date="2023-02-07T10:19:00Z">
        <w:r w:rsidDel="00DF482A">
          <w:delText>. Nachdem der Primer gebunden hat, wird</w:delText>
        </w:r>
      </w:del>
      <w:ins w:id="937" w:author="Iris Bachmann" w:date="2023-02-07T10:20:00Z">
        <w:r w:rsidR="00DF482A">
          <w:t xml:space="preserve"> Bei konstanten 41 °</w:t>
        </w:r>
        <w:proofErr w:type="spellStart"/>
        <w:r w:rsidR="00DF482A">
          <w:t>C</w:t>
        </w:r>
      </w:ins>
      <w:del w:id="938" w:author="Iris Bachmann" w:date="2023-02-07T10:20:00Z">
        <w:r w:rsidDel="00DF482A">
          <w:delText xml:space="preserve"> e</w:delText>
        </w:r>
      </w:del>
      <w:ins w:id="939" w:author="Iris Bachmann" w:date="2023-02-07T10:20:00Z">
        <w:r w:rsidR="00DF482A">
          <w:t>wird</w:t>
        </w:r>
        <w:proofErr w:type="spellEnd"/>
        <w:r w:rsidR="00DF482A">
          <w:t xml:space="preserve"> dann e</w:t>
        </w:r>
      </w:ins>
      <w:r>
        <w:t xml:space="preserve">ine cDNA </w:t>
      </w:r>
      <w:del w:id="940" w:author="Iris Bachmann" w:date="2023-02-07T10:19:00Z">
        <w:r w:rsidDel="00DF482A">
          <w:delText xml:space="preserve">bei einer Temperatur von 41 °C </w:delText>
        </w:r>
      </w:del>
      <w:r>
        <w:t xml:space="preserve">von der im Reaktionsmix enthaltenen RT synthetisiert. Das entstandene cDNA/RNA-Hybrid wird anschließend von der </w:t>
      </w:r>
      <w:proofErr w:type="spellStart"/>
      <w:r>
        <w:t>RNAse</w:t>
      </w:r>
      <w:proofErr w:type="spellEnd"/>
      <w:r>
        <w:t xml:space="preserve"> H verdaut, sodass der einzelsträngige DNA-Anteil mit der Promotorsequenz </w:t>
      </w:r>
      <w:del w:id="941" w:author="Iris Bachmann" w:date="2023-02-07T10:21:00Z">
        <w:r w:rsidDel="00DF482A">
          <w:delText>im Reaktionsmix enthalten ist</w:delText>
        </w:r>
      </w:del>
      <w:ins w:id="942" w:author="Iris Bachmann" w:date="2023-02-07T10:21:00Z">
        <w:r w:rsidR="00DF482A">
          <w:t>übrig bleibt</w:t>
        </w:r>
      </w:ins>
      <w:r>
        <w:t>. Ein zweiter 20 bp langer Primer</w:t>
      </w:r>
      <w:del w:id="943" w:author="Iris Bachmann" w:date="2023-02-07T10:21:00Z">
        <w:r w:rsidDel="00DF482A">
          <w:delText>2</w:delText>
        </w:r>
      </w:del>
      <w:r>
        <w:t xml:space="preserve">, </w:t>
      </w:r>
      <w:del w:id="944" w:author="Iris Bachmann" w:date="2023-02-07T10:21:00Z">
        <w:r w:rsidDel="00DF482A">
          <w:delText xml:space="preserve">welcher </w:delText>
        </w:r>
      </w:del>
      <w:ins w:id="945" w:author="Iris Bachmann" w:date="2023-02-07T10:21:00Z">
        <w:r w:rsidR="00DF482A">
          <w:t>(</w:t>
        </w:r>
      </w:ins>
      <w:r>
        <w:t>komplementär zur DNA</w:t>
      </w:r>
      <w:ins w:id="946" w:author="Iris Bachmann" w:date="2023-02-07T10:21:00Z">
        <w:r w:rsidR="00DF482A">
          <w:t>)</w:t>
        </w:r>
      </w:ins>
      <w:del w:id="947" w:author="Iris Bachmann" w:date="2023-02-07T10:21:00Z">
        <w:r w:rsidDel="00DF482A">
          <w:delText xml:space="preserve"> ist, </w:delText>
        </w:r>
      </w:del>
      <w:r>
        <w:t xml:space="preserve">hybridisiert und </w:t>
      </w:r>
      <w:del w:id="948" w:author="Iris Bachmann" w:date="2023-02-07T10:22:00Z">
        <w:r w:rsidDel="00DF482A">
          <w:delText xml:space="preserve">die RT </w:delText>
        </w:r>
      </w:del>
      <w:r>
        <w:t xml:space="preserve">vervollständigt </w:t>
      </w:r>
      <w:ins w:id="949" w:author="Iris Bachmann" w:date="2023-02-07T10:22:00Z">
        <w:r w:rsidR="00DF482A">
          <w:t xml:space="preserve">mittels RT </w:t>
        </w:r>
      </w:ins>
      <w:r>
        <w:t xml:space="preserve">den DNA-Doppelstrang. Die nun aktive, doppelsträngige T7-Promotorsequenz, rekrutiert die </w:t>
      </w:r>
      <w:proofErr w:type="spellStart"/>
      <w:r>
        <w:t>DdRp</w:t>
      </w:r>
      <w:proofErr w:type="spellEnd"/>
      <w:r>
        <w:t xml:space="preserve">, </w:t>
      </w:r>
      <w:commentRangeStart w:id="950"/>
      <w:r>
        <w:t xml:space="preserve">welche </w:t>
      </w:r>
      <w:del w:id="951" w:author="Iris Bachmann" w:date="2023-02-07T10:22:00Z">
        <w:r w:rsidDel="00DF482A">
          <w:delText xml:space="preserve">um die 100 </w:delText>
        </w:r>
      </w:del>
      <w:r>
        <w:t xml:space="preserve">RNA-Kopien </w:t>
      </w:r>
      <w:del w:id="952" w:author="Iris Bachmann" w:date="2023-02-07T10:23:00Z">
        <w:r w:rsidDel="00DF482A">
          <w:delText xml:space="preserve">pro </w:delText>
        </w:r>
      </w:del>
      <w:ins w:id="953" w:author="Iris Bachmann" w:date="2023-02-07T10:23:00Z">
        <w:r w:rsidR="00DF482A">
          <w:t xml:space="preserve">des </w:t>
        </w:r>
      </w:ins>
      <w:proofErr w:type="spellStart"/>
      <w:ins w:id="954" w:author="Gregory Dame" w:date="2023-01-31T17:06:00Z">
        <w:r w:rsidR="000842F0">
          <w:t>ds</w:t>
        </w:r>
      </w:ins>
      <w:r>
        <w:t>DNA</w:t>
      </w:r>
      <w:proofErr w:type="spellEnd"/>
      <w:r>
        <w:t>-</w:t>
      </w:r>
      <w:r>
        <w:rPr>
          <w:color w:val="FF0000"/>
        </w:rPr>
        <w:t xml:space="preserve">Template </w:t>
      </w:r>
      <w:r>
        <w:t>erzeugt.</w:t>
      </w:r>
      <w:commentRangeEnd w:id="950"/>
      <w:r w:rsidR="000842F0">
        <w:rPr>
          <w:rStyle w:val="Kommentarzeichen"/>
        </w:rPr>
        <w:commentReference w:id="950"/>
      </w:r>
      <w:r>
        <w:t xml:space="preserve"> Die neu entstandenen RNA-Moleküle </w:t>
      </w:r>
      <w:del w:id="955" w:author="Iris Bachmann" w:date="2023-02-07T10:24:00Z">
        <w:r w:rsidDel="00C81B2D">
          <w:delText xml:space="preserve">gehen </w:delText>
        </w:r>
      </w:del>
      <w:ins w:id="956" w:author="Iris Bachmann" w:date="2023-02-07T10:24:00Z">
        <w:r w:rsidR="00C81B2D">
          <w:t xml:space="preserve">reihen sich in den eben beschriebenen Zyklus ein, es kommt zur exponentiellen Amplifikation. </w:t>
        </w:r>
      </w:ins>
      <w:del w:id="957" w:author="Iris Bachmann" w:date="2023-02-07T10:24:00Z">
        <w:r w:rsidDel="00C81B2D">
          <w:delText xml:space="preserve">in den ersten Zyklus der NASBA ein, indem der Primer2 hybridisiert, die RT ein cDNA/RNA </w:delText>
        </w:r>
      </w:del>
      <w:ins w:id="958" w:author="Gregory Dame" w:date="2023-01-31T17:06:00Z">
        <w:del w:id="959" w:author="Iris Bachmann" w:date="2023-02-07T10:24:00Z">
          <w:r w:rsidR="000842F0" w:rsidDel="00C81B2D">
            <w:delText>H</w:delText>
          </w:r>
        </w:del>
      </w:ins>
      <w:del w:id="960" w:author="Iris Bachmann" w:date="2023-02-07T10:24:00Z">
        <w:r w:rsidDel="00C81B2D">
          <w:delText>hybrid erzeugt und der RNA-Anteil durch die RNAse H hydrolysiert wird. An diese cDNA bindet wiederum Primer1 und die RT vervollständigt den DNA-Doppelstrang, sodass der Promotor wieder aktiv wird und neue RNA-Kopien erstellt werden können (</w:delText>
        </w:r>
        <w:r w:rsidDel="00C81B2D">
          <w:rPr>
            <w:color w:val="4169E1"/>
          </w:rPr>
          <w:delText>Compton, 1991</w:delText>
        </w:r>
        <w:r w:rsidDel="00C81B2D">
          <w:delText>).</w:delText>
        </w:r>
      </w:del>
      <w:ins w:id="961" w:author="Gregory Dame" w:date="2023-01-31T17:07:00Z">
        <w:del w:id="962" w:author="Iris Bachmann" w:date="2023-02-07T10:24:00Z">
          <w:r w:rsidR="000842F0" w:rsidDel="00C81B2D">
            <w:delText xml:space="preserve"> Damit kann der Zyklus von neuem beginnen.</w:delText>
          </w:r>
        </w:del>
      </w:ins>
    </w:p>
    <w:p w14:paraId="6F7B7502" w14:textId="77777777" w:rsidR="00807941" w:rsidRDefault="00EF0C34">
      <w:pPr>
        <w:spacing w:after="278" w:line="360" w:lineRule="auto"/>
        <w:ind w:left="2410"/>
        <w:jc w:val="left"/>
        <w:pPrChange w:id="963" w:author="Iris Bachmann" w:date="2023-02-06T10:21:00Z">
          <w:pPr>
            <w:spacing w:after="278" w:line="259" w:lineRule="auto"/>
            <w:ind w:left="2410"/>
            <w:jc w:val="left"/>
          </w:pPr>
        </w:pPrChange>
      </w:pPr>
      <w:r>
        <w:rPr>
          <w:noProof/>
        </w:rPr>
        <w:drawing>
          <wp:inline distT="0" distB="0" distL="0" distR="0" wp14:anchorId="71BEC981" wp14:editId="3F4544A3">
            <wp:extent cx="2912400" cy="3027174"/>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4"/>
                    <a:stretch>
                      <a:fillRect/>
                    </a:stretch>
                  </pic:blipFill>
                  <pic:spPr>
                    <a:xfrm>
                      <a:off x="0" y="0"/>
                      <a:ext cx="2912400" cy="3027174"/>
                    </a:xfrm>
                    <a:prstGeom prst="rect">
                      <a:avLst/>
                    </a:prstGeom>
                  </pic:spPr>
                </pic:pic>
              </a:graphicData>
            </a:graphic>
          </wp:inline>
        </w:drawing>
      </w:r>
    </w:p>
    <w:p w14:paraId="6E44CF5A" w14:textId="460D3505" w:rsidR="00807941" w:rsidRDefault="00EF0C34">
      <w:pPr>
        <w:spacing w:after="288" w:line="360" w:lineRule="auto"/>
        <w:ind w:left="8"/>
        <w:pPrChange w:id="964" w:author="Iris Bachmann" w:date="2023-02-06T10:21:00Z">
          <w:pPr>
            <w:spacing w:after="288" w:line="251" w:lineRule="auto"/>
            <w:ind w:left="8"/>
          </w:pPr>
        </w:pPrChange>
      </w:pPr>
      <w:r>
        <w:t xml:space="preserve">Abbildung 3: </w:t>
      </w:r>
      <w:r>
        <w:rPr>
          <w:b/>
        </w:rPr>
        <w:t xml:space="preserve">Schematischer Reaktionsmechanismus der </w:t>
      </w:r>
      <w:proofErr w:type="spellStart"/>
      <w:ins w:id="965" w:author="Iris Bachmann" w:date="2023-02-07T10:25:00Z">
        <w:r w:rsidR="00C81B2D">
          <w:t>Nukleinsäuresequenz</w:t>
        </w:r>
        <w:proofErr w:type="spellEnd"/>
        <w:r w:rsidR="00C81B2D">
          <w:t>-basierten Amplifikation (</w:t>
        </w:r>
      </w:ins>
      <w:r>
        <w:rPr>
          <w:b/>
        </w:rPr>
        <w:t>NASBA</w:t>
      </w:r>
      <w:ins w:id="966" w:author="Iris Bachmann" w:date="2023-02-07T10:25:00Z">
        <w:r w:rsidR="00C81B2D">
          <w:rPr>
            <w:b/>
          </w:rPr>
          <w:t>)</w:t>
        </w:r>
      </w:ins>
      <w:r>
        <w:t xml:space="preserve">: </w:t>
      </w:r>
      <w:del w:id="967" w:author="Iris Bachmann" w:date="2023-02-07T10:25:00Z">
        <w:r w:rsidDel="00C81B2D">
          <w:delText>Schematische Darstellung des Reaktionsmechanismus der</w:delText>
        </w:r>
      </w:del>
      <w:ins w:id="968" w:author="Iris Bachmann" w:date="2023-02-07T10:25:00Z">
        <w:r w:rsidR="00C81B2D">
          <w:t>Die</w:t>
        </w:r>
      </w:ins>
      <w:r>
        <w:t xml:space="preserve"> NASBA </w:t>
      </w:r>
      <w:del w:id="969" w:author="Iris Bachmann" w:date="2023-02-07T10:26:00Z">
        <w:r w:rsidDel="00C81B2D">
          <w:delText>mit der</w:delText>
        </w:r>
      </w:del>
      <w:ins w:id="970" w:author="Iris Bachmann" w:date="2023-02-07T10:26:00Z">
        <w:r w:rsidR="00C81B2D">
          <w:t>lässt sich einteilen in die 1)</w:t>
        </w:r>
      </w:ins>
      <w:r>
        <w:t xml:space="preserve"> </w:t>
      </w:r>
      <w:proofErr w:type="spellStart"/>
      <w:ins w:id="971" w:author="Iris Bachmann" w:date="2023-02-07T10:26:00Z">
        <w:r w:rsidR="00C81B2D">
          <w:t>i</w:t>
        </w:r>
      </w:ins>
      <w:del w:id="972" w:author="Iris Bachmann" w:date="2023-02-07T10:26:00Z">
        <w:r w:rsidDel="00C81B2D">
          <w:delText>I</w:delText>
        </w:r>
      </w:del>
      <w:r>
        <w:t>nitiale</w:t>
      </w:r>
      <w:del w:id="973" w:author="Iris Bachmann" w:date="2023-02-07T10:26:00Z">
        <w:r w:rsidDel="00C81B2D">
          <w:delText xml:space="preserve">n </w:delText>
        </w:r>
      </w:del>
      <w:r>
        <w:t>Phase</w:t>
      </w:r>
      <w:proofErr w:type="spellEnd"/>
      <w:r>
        <w:t xml:space="preserve"> und </w:t>
      </w:r>
      <w:del w:id="974" w:author="Iris Bachmann" w:date="2023-02-07T10:26:00Z">
        <w:r w:rsidDel="00C81B2D">
          <w:delText xml:space="preserve">der </w:delText>
        </w:r>
      </w:del>
      <w:ins w:id="975" w:author="Iris Bachmann" w:date="2023-02-07T10:26:00Z">
        <w:r w:rsidR="00C81B2D">
          <w:t xml:space="preserve">die 2) </w:t>
        </w:r>
      </w:ins>
      <w:r>
        <w:t>zyklische</w:t>
      </w:r>
      <w:del w:id="976" w:author="Iris Bachmann" w:date="2023-02-07T10:26:00Z">
        <w:r w:rsidDel="00C81B2D">
          <w:delText>n</w:delText>
        </w:r>
      </w:del>
      <w:r>
        <w:t xml:space="preserve"> Phase. </w:t>
      </w:r>
      <w:proofErr w:type="gramStart"/>
      <w:r>
        <w:t xml:space="preserve">Die </w:t>
      </w:r>
      <w:ins w:id="977" w:author="Gregory Dame" w:date="2023-01-31T16:57:00Z">
        <w:r w:rsidR="000842F0">
          <w:t>Template</w:t>
        </w:r>
      </w:ins>
      <w:proofErr w:type="gramEnd"/>
      <w:del w:id="978" w:author="Gregory Dame" w:date="2023-01-31T16:57:00Z">
        <w:r w:rsidDel="000842F0">
          <w:delText>Anfängliche</w:delText>
        </w:r>
      </w:del>
      <w:ins w:id="979" w:author="Gregory Dame" w:date="2023-01-31T16:57:00Z">
        <w:r w:rsidR="000842F0">
          <w:t>-</w:t>
        </w:r>
      </w:ins>
      <w:del w:id="980" w:author="Gregory Dame" w:date="2023-01-31T16:57:00Z">
        <w:r w:rsidDel="000842F0">
          <w:delText xml:space="preserve"> </w:delText>
        </w:r>
      </w:del>
      <w:r>
        <w:t xml:space="preserve">RNA </w:t>
      </w:r>
      <w:del w:id="981" w:author="Iris Bachmann" w:date="2023-02-07T10:27:00Z">
        <w:r w:rsidDel="00C81B2D">
          <w:delText xml:space="preserve">wird </w:delText>
        </w:r>
      </w:del>
      <w:ins w:id="982" w:author="Iris Bachmann" w:date="2023-02-07T10:27:00Z">
        <w:r w:rsidR="00C81B2D">
          <w:t xml:space="preserve">bildet </w:t>
        </w:r>
      </w:ins>
      <w:r>
        <w:t xml:space="preserve">durch die Hybridisation von Primern </w:t>
      </w:r>
      <w:del w:id="983" w:author="Iris Bachmann" w:date="2023-02-07T10:27:00Z">
        <w:r w:rsidDel="00C81B2D">
          <w:delText xml:space="preserve">in </w:delText>
        </w:r>
      </w:del>
      <w:r>
        <w:t xml:space="preserve">ein DNA/RNA </w:t>
      </w:r>
      <w:ins w:id="984" w:author="Gregory Dame" w:date="2023-01-31T16:57:00Z">
        <w:r w:rsidR="000842F0">
          <w:t>H</w:t>
        </w:r>
      </w:ins>
      <w:del w:id="985" w:author="Gregory Dame" w:date="2023-01-31T16:57:00Z">
        <w:r w:rsidDel="000842F0">
          <w:delText>h</w:delText>
        </w:r>
      </w:del>
      <w:r>
        <w:t xml:space="preserve">ybrid </w:t>
      </w:r>
      <w:del w:id="986" w:author="Iris Bachmann" w:date="2023-02-07T10:27:00Z">
        <w:r w:rsidDel="00C81B2D">
          <w:delText>überführt, dieses</w:delText>
        </w:r>
      </w:del>
      <w:ins w:id="987" w:author="Iris Bachmann" w:date="2023-02-07T10:27:00Z">
        <w:r w:rsidR="00C81B2D">
          <w:t>und weiter</w:t>
        </w:r>
      </w:ins>
      <w:r>
        <w:t xml:space="preserve"> </w:t>
      </w:r>
      <w:del w:id="988" w:author="Iris Bachmann" w:date="2023-02-07T10:27:00Z">
        <w:r w:rsidDel="00C81B2D">
          <w:delText>über einen</w:delText>
        </w:r>
      </w:del>
      <w:ins w:id="989" w:author="Iris Bachmann" w:date="2023-02-07T10:27:00Z">
        <w:r w:rsidR="00C81B2D">
          <w:t>mittels</w:t>
        </w:r>
      </w:ins>
      <w:r>
        <w:t xml:space="preserve"> </w:t>
      </w:r>
      <w:proofErr w:type="spellStart"/>
      <w:r>
        <w:t>RNAse</w:t>
      </w:r>
      <w:proofErr w:type="spellEnd"/>
      <w:r>
        <w:t xml:space="preserve"> </w:t>
      </w:r>
      <w:ins w:id="990" w:author="Gregory Dame" w:date="2023-01-31T16:57:00Z">
        <w:r w:rsidR="000842F0">
          <w:t xml:space="preserve">H </w:t>
        </w:r>
      </w:ins>
      <w:ins w:id="991" w:author="Iris Bachmann" w:date="2023-02-07T10:27:00Z">
        <w:r w:rsidR="00C81B2D">
          <w:t xml:space="preserve">Verdau </w:t>
        </w:r>
      </w:ins>
      <w:ins w:id="992" w:author="Gregory Dame" w:date="2023-01-31T16:57:00Z">
        <w:del w:id="993" w:author="Iris Bachmann" w:date="2023-02-07T10:28:00Z">
          <w:r w:rsidR="000842F0" w:rsidDel="00C81B2D">
            <w:delText>spe</w:delText>
          </w:r>
        </w:del>
      </w:ins>
      <w:ins w:id="994" w:author="Gregory Dame" w:date="2023-01-31T16:58:00Z">
        <w:del w:id="995" w:author="Iris Bachmann" w:date="2023-02-07T10:28:00Z">
          <w:r w:rsidR="000842F0" w:rsidDel="00C81B2D">
            <w:delText xml:space="preserve">zifisch in </w:delText>
          </w:r>
        </w:del>
        <w:r w:rsidR="000842F0">
          <w:t xml:space="preserve">eine </w:t>
        </w:r>
        <w:proofErr w:type="spellStart"/>
        <w:r w:rsidR="000842F0">
          <w:lastRenderedPageBreak/>
          <w:t>ssDNA</w:t>
        </w:r>
        <w:proofErr w:type="spellEnd"/>
        <w:r w:rsidR="000842F0">
          <w:t xml:space="preserve"> </w:t>
        </w:r>
        <w:del w:id="996" w:author="Iris Bachmann" w:date="2023-02-07T10:28:00Z">
          <w:r w:rsidR="000842F0" w:rsidDel="00C81B2D">
            <w:delText xml:space="preserve">überführt. </w:delText>
          </w:r>
        </w:del>
      </w:ins>
      <w:del w:id="997" w:author="Iris Bachmann" w:date="2023-02-07T10:28:00Z">
        <w:r w:rsidDel="00C81B2D">
          <w:delText xml:space="preserve">verdau </w:delText>
        </w:r>
      </w:del>
      <w:commentRangeStart w:id="998"/>
      <w:r>
        <w:t>und erneute DNA Synthese in einen DNA-Doppelstrang umgewandelt. Durch den auf dem Doppelstrang aktiven Promotor werden viele RNA-Kopien erzeugt, welche in den Amplifikationszyklus</w:t>
      </w:r>
      <w:commentRangeEnd w:id="998"/>
      <w:r w:rsidR="000842F0">
        <w:rPr>
          <w:rStyle w:val="Kommentarzeichen"/>
        </w:rPr>
        <w:commentReference w:id="998"/>
      </w:r>
      <w:r>
        <w:t xml:space="preserve"> </w:t>
      </w:r>
      <w:commentRangeStart w:id="999"/>
      <w:r>
        <w:t>eingehen</w:t>
      </w:r>
      <w:commentRangeEnd w:id="999"/>
      <w:r w:rsidR="000842F0">
        <w:rPr>
          <w:rStyle w:val="Kommentarzeichen"/>
        </w:rPr>
        <w:commentReference w:id="999"/>
      </w:r>
      <w:r>
        <w:t>.</w:t>
      </w:r>
    </w:p>
    <w:p w14:paraId="60D392D3" w14:textId="31FD2B54" w:rsidR="00807941" w:rsidDel="00C81B2D" w:rsidRDefault="00EF0C34">
      <w:pPr>
        <w:spacing w:line="360" w:lineRule="auto"/>
        <w:ind w:left="8"/>
        <w:rPr>
          <w:del w:id="1000" w:author="Iris Bachmann" w:date="2023-02-07T10:28:00Z"/>
        </w:rPr>
        <w:pPrChange w:id="1001" w:author="Iris Bachmann" w:date="2023-02-06T10:21:00Z">
          <w:pPr>
            <w:ind w:left="8"/>
          </w:pPr>
        </w:pPrChange>
      </w:pPr>
      <w:del w:id="1002" w:author="Iris Bachmann" w:date="2023-02-07T10:28:00Z">
        <w:r w:rsidDel="00C81B2D">
          <w:delText>Di</w:delText>
        </w:r>
        <w:commentRangeStart w:id="1003"/>
        <w:commentRangeStart w:id="1004"/>
        <w:r w:rsidDel="00C81B2D">
          <w:delText>e Amplifikation von DNA-Molekülen als Ausgangsmaterial mittels NASBA ist ebenfalls möglich, jedoch mit einem erhöhten Aufwand und zusätzlichen Denaturierung-Schritten (</w:delText>
        </w:r>
        <w:r w:rsidDel="00C81B2D">
          <w:rPr>
            <w:color w:val="4169E1"/>
          </w:rPr>
          <w:delText xml:space="preserve">Malek </w:delText>
        </w:r>
        <w:r w:rsidDel="00C81B2D">
          <w:rPr>
            <w:i/>
            <w:color w:val="4169E1"/>
          </w:rPr>
          <w:delText>et al.</w:delText>
        </w:r>
        <w:r w:rsidDel="00C81B2D">
          <w:rPr>
            <w:color w:val="4169E1"/>
          </w:rPr>
          <w:delText>, 1994</w:delText>
        </w:r>
        <w:r w:rsidDel="00C81B2D">
          <w:delText xml:space="preserve">). Hierbei hybridisiert nach einem initialen Denaturierungsschritt bei 95 °C Primer1 mit der Ziel-DNA und wird durch die frisch dazugegebene RT verlängert. Da kein cDNA/RNA </w:delText>
        </w:r>
      </w:del>
      <w:ins w:id="1005" w:author="Gregory Dame" w:date="2023-01-31T16:59:00Z">
        <w:del w:id="1006" w:author="Iris Bachmann" w:date="2023-02-07T10:28:00Z">
          <w:r w:rsidR="000842F0" w:rsidDel="00C81B2D">
            <w:delText>H</w:delText>
          </w:r>
        </w:del>
      </w:ins>
      <w:del w:id="1007" w:author="Iris Bachmann" w:date="2023-02-07T10:28:00Z">
        <w:r w:rsidDel="00C81B2D">
          <w:delText xml:space="preserve">hybrid entstanden ist, kann die RNAse </w:delText>
        </w:r>
      </w:del>
      <w:ins w:id="1008" w:author="Gregory Dame" w:date="2023-01-31T16:59:00Z">
        <w:del w:id="1009" w:author="Iris Bachmann" w:date="2023-02-07T10:28:00Z">
          <w:r w:rsidR="000842F0" w:rsidDel="00C81B2D">
            <w:delText xml:space="preserve">H </w:delText>
          </w:r>
        </w:del>
      </w:ins>
      <w:del w:id="1010" w:author="Iris Bachmann" w:date="2023-02-07T10:28:00Z">
        <w:r w:rsidDel="00C81B2D">
          <w:delText>nicht den Gegenstrang hydrolysieren und ein weiterer Denaturierungsschritt ist nötig. Durch die hohen Temperaturen wird jedoch die RT inaktiviert, wodurch sie mit den anderen Enzymen neu zugegeben werden muss. Anschließend bindet Primer2, der Doppelstrang wird vervollständigt und die DdRp kann über den aktiven Promotor RNA-Kopien erstellen (</w:delText>
        </w:r>
        <w:r w:rsidDel="00C81B2D">
          <w:rPr>
            <w:color w:val="4169E1"/>
          </w:rPr>
          <w:delText xml:space="preserve">Deiman </w:delText>
        </w:r>
        <w:r w:rsidDel="00C81B2D">
          <w:rPr>
            <w:i/>
            <w:color w:val="4169E1"/>
          </w:rPr>
          <w:delText>et al.</w:delText>
        </w:r>
        <w:r w:rsidDel="00C81B2D">
          <w:rPr>
            <w:color w:val="4169E1"/>
          </w:rPr>
          <w:delText>, 2002</w:delText>
        </w:r>
        <w:r w:rsidDel="00C81B2D">
          <w:delText>).</w:delText>
        </w:r>
        <w:commentRangeEnd w:id="1003"/>
        <w:r w:rsidR="000842F0" w:rsidDel="00C81B2D">
          <w:rPr>
            <w:rStyle w:val="Kommentarzeichen"/>
          </w:rPr>
          <w:commentReference w:id="1003"/>
        </w:r>
      </w:del>
      <w:commentRangeEnd w:id="1004"/>
      <w:r w:rsidR="00C81B2D">
        <w:rPr>
          <w:rStyle w:val="Kommentarzeichen"/>
        </w:rPr>
        <w:commentReference w:id="1004"/>
      </w:r>
    </w:p>
    <w:p w14:paraId="2FB48E7B" w14:textId="1EFCCC8F" w:rsidR="00807941" w:rsidRDefault="00EF0C34">
      <w:pPr>
        <w:spacing w:after="286" w:line="360" w:lineRule="auto"/>
        <w:ind w:left="8"/>
        <w:pPrChange w:id="1011" w:author="Iris Bachmann" w:date="2023-02-06T10:21:00Z">
          <w:pPr>
            <w:spacing w:after="286"/>
            <w:ind w:left="8"/>
          </w:pPr>
        </w:pPrChange>
      </w:pPr>
      <w:commentRangeStart w:id="1012"/>
      <w:commentRangeStart w:id="1013"/>
      <w:commentRangeStart w:id="1014"/>
      <w:r>
        <w:t xml:space="preserve">Zur </w:t>
      </w:r>
      <w:del w:id="1015" w:author="Iris Bachmann" w:date="2023-02-07T10:28:00Z">
        <w:r w:rsidDel="00C81B2D">
          <w:delText xml:space="preserve">Detektion und </w:delText>
        </w:r>
      </w:del>
      <w:r>
        <w:t xml:space="preserve">Quantifizierung der amplifizierten RNA können spezielle </w:t>
      </w:r>
      <w:del w:id="1016" w:author="Iris Bachmann" w:date="2023-02-07T10:28:00Z">
        <w:r w:rsidDel="00C81B2D">
          <w:delText>hybridisations</w:delText>
        </w:r>
      </w:del>
      <w:proofErr w:type="spellStart"/>
      <w:ins w:id="1017" w:author="Iris Bachmann" w:date="2023-02-07T10:28:00Z">
        <w:r w:rsidR="00C81B2D">
          <w:t>Hybrid</w:t>
        </w:r>
      </w:ins>
      <w:ins w:id="1018" w:author="Iris Bachmann" w:date="2023-02-07T10:29:00Z">
        <w:r w:rsidR="00C81B2D">
          <w:t>isierungs</w:t>
        </w:r>
      </w:ins>
      <w:del w:id="1019" w:author="Iris Bachmann" w:date="2023-02-07T10:29:00Z">
        <w:r w:rsidDel="00C81B2D">
          <w:delText>-</w:delText>
        </w:r>
      </w:del>
      <w:r>
        <w:t>Sonden</w:t>
      </w:r>
      <w:proofErr w:type="spellEnd"/>
      <w:r>
        <w:t xml:space="preserve"> sogenannte “</w:t>
      </w:r>
      <w:proofErr w:type="spellStart"/>
      <w:r>
        <w:t>Molecular</w:t>
      </w:r>
      <w:proofErr w:type="spellEnd"/>
      <w:r>
        <w:t>-Beacon” verwendet werden (</w:t>
      </w:r>
      <w:proofErr w:type="spellStart"/>
      <w:r>
        <w:rPr>
          <w:color w:val="4169E1"/>
        </w:rPr>
        <w:t>Deiman</w:t>
      </w:r>
      <w:proofErr w:type="spellEnd"/>
      <w:r>
        <w:rPr>
          <w:color w:val="4169E1"/>
        </w:rPr>
        <w:t xml:space="preserve"> </w:t>
      </w:r>
      <w:r>
        <w:rPr>
          <w:i/>
          <w:color w:val="4169E1"/>
        </w:rPr>
        <w:t>et al.</w:t>
      </w:r>
      <w:r>
        <w:rPr>
          <w:color w:val="4169E1"/>
        </w:rPr>
        <w:t>, 2002</w:t>
      </w:r>
      <w:r>
        <w:t xml:space="preserve">). </w:t>
      </w:r>
      <w:del w:id="1020" w:author="Iris Bachmann" w:date="2023-02-07T10:29:00Z">
        <w:r w:rsidDel="00C81B2D">
          <w:delText>Diese Besitzen die Struktur einer Stem-Loop, wobei das eine Ende mit einem Reporterfluorophor und das andere Ende mit einem Quencher gekoppelt sind. Die Stem-Loop ist dabei so ausgebildet, dass die beiden Enden der Sonde komplementär zueinander sind und somit Reporterfluorophor und Quencher in direkter Nähe zueinander liegen, wodurch der FRET-Effekt einsetzt. Die Sequenz innerhalb der ausgebildeten Schleife ist komplementär zu einer Region auf dem zu detektierenden RNA-Molekül. Bei der Bindung der Sonde an die Zielregion öffnet sich die Schleife, Reporterfluorophor und Quencher werden voneinander getrennt und ein Fluoreszenzsignal kann detektiert werden (</w:delText>
        </w:r>
        <w:r w:rsidDel="00C81B2D">
          <w:rPr>
            <w:color w:val="4169E1"/>
          </w:rPr>
          <w:delText xml:space="preserve">Omran </w:delText>
        </w:r>
        <w:r w:rsidDel="00C81B2D">
          <w:rPr>
            <w:i/>
            <w:color w:val="4169E1"/>
          </w:rPr>
          <w:delText>et al.</w:delText>
        </w:r>
        <w:r w:rsidDel="00C81B2D">
          <w:rPr>
            <w:color w:val="4169E1"/>
          </w:rPr>
          <w:delText>, 2022</w:delText>
        </w:r>
        <w:r w:rsidDel="00C81B2D">
          <w:delText>).</w:delText>
        </w:r>
        <w:commentRangeEnd w:id="1012"/>
        <w:r w:rsidR="000842F0" w:rsidDel="00C81B2D">
          <w:rPr>
            <w:rStyle w:val="Kommentarzeichen"/>
          </w:rPr>
          <w:commentReference w:id="1012"/>
        </w:r>
        <w:commentRangeEnd w:id="1013"/>
        <w:r w:rsidR="000842F0" w:rsidDel="00C81B2D">
          <w:rPr>
            <w:rStyle w:val="Kommentarzeichen"/>
          </w:rPr>
          <w:commentReference w:id="1013"/>
        </w:r>
      </w:del>
      <w:commentRangeEnd w:id="1014"/>
      <w:r w:rsidR="00C81B2D">
        <w:rPr>
          <w:rStyle w:val="Kommentarzeichen"/>
        </w:rPr>
        <w:commentReference w:id="1014"/>
      </w:r>
    </w:p>
    <w:p w14:paraId="3CCAD8C1" w14:textId="77777777" w:rsidR="00807941" w:rsidRPr="00EF0C34" w:rsidRDefault="00EF0C34">
      <w:pPr>
        <w:pStyle w:val="berschrift3"/>
        <w:spacing w:line="360" w:lineRule="auto"/>
        <w:ind w:left="678" w:hanging="670"/>
        <w:rPr>
          <w:color w:val="FF0000"/>
        </w:rPr>
        <w:pPrChange w:id="1021" w:author="Iris Bachmann" w:date="2023-02-06T10:21:00Z">
          <w:pPr>
            <w:pStyle w:val="berschrift3"/>
            <w:ind w:left="678" w:hanging="670"/>
          </w:pPr>
        </w:pPrChange>
      </w:pPr>
      <w:bookmarkStart w:id="1022" w:name="_Toc14726"/>
      <w:proofErr w:type="spellStart"/>
      <w:r w:rsidRPr="00EF0C34">
        <w:rPr>
          <w:color w:val="FF0000"/>
        </w:rPr>
        <w:t>Rekombinase</w:t>
      </w:r>
      <w:proofErr w:type="spellEnd"/>
      <w:r w:rsidRPr="00EF0C34">
        <w:rPr>
          <w:color w:val="FF0000"/>
        </w:rPr>
        <w:t xml:space="preserve"> Polymerase Amplifikation</w:t>
      </w:r>
      <w:bookmarkEnd w:id="1022"/>
    </w:p>
    <w:p w14:paraId="4CEA364F" w14:textId="7E098359" w:rsidR="00807941" w:rsidRPr="00EF0C34" w:rsidDel="00C81B2D" w:rsidRDefault="00EF0C34">
      <w:pPr>
        <w:spacing w:line="360" w:lineRule="auto"/>
        <w:ind w:left="8"/>
        <w:rPr>
          <w:del w:id="1023" w:author="Iris Bachmann" w:date="2023-02-07T10:32:00Z"/>
          <w:color w:val="FF0000"/>
        </w:rPr>
        <w:pPrChange w:id="1024" w:author="Iris Bachmann" w:date="2023-02-06T10:21:00Z">
          <w:pPr>
            <w:spacing w:line="259" w:lineRule="auto"/>
            <w:ind w:left="8"/>
          </w:pPr>
        </w:pPrChange>
      </w:pPr>
      <w:commentRangeStart w:id="1025"/>
      <w:r w:rsidRPr="00EF0C34">
        <w:rPr>
          <w:color w:val="FF0000"/>
        </w:rPr>
        <w:t xml:space="preserve">Die von (Piepenburg </w:t>
      </w:r>
      <w:r w:rsidRPr="00EF0C34">
        <w:rPr>
          <w:i/>
          <w:color w:val="FF0000"/>
        </w:rPr>
        <w:t>et al.</w:t>
      </w:r>
      <w:r w:rsidRPr="00EF0C34">
        <w:rPr>
          <w:color w:val="FF0000"/>
        </w:rPr>
        <w:t xml:space="preserve">, 2006) entwickelte </w:t>
      </w:r>
      <w:proofErr w:type="spellStart"/>
      <w:r w:rsidRPr="00EF0C34">
        <w:rPr>
          <w:color w:val="FF0000"/>
        </w:rPr>
        <w:t>Rekombinase</w:t>
      </w:r>
      <w:proofErr w:type="spellEnd"/>
      <w:r w:rsidRPr="00EF0C34">
        <w:rPr>
          <w:color w:val="FF0000"/>
        </w:rPr>
        <w:t xml:space="preserve"> Polymerase Amplifikation (RPA) ist ein von </w:t>
      </w:r>
      <w:proofErr w:type="spellStart"/>
      <w:r w:rsidRPr="00EF0C34">
        <w:rPr>
          <w:color w:val="FF0000"/>
        </w:rPr>
        <w:t>dem</w:t>
      </w:r>
    </w:p>
    <w:p w14:paraId="50325881" w14:textId="6708AE2A" w:rsidR="00807941" w:rsidRPr="00EF0C34" w:rsidRDefault="00EF0C34">
      <w:pPr>
        <w:spacing w:line="360" w:lineRule="auto"/>
        <w:ind w:left="8"/>
        <w:rPr>
          <w:color w:val="FF0000"/>
        </w:rPr>
        <w:pPrChange w:id="1026" w:author="Iris Bachmann" w:date="2023-02-07T10:32:00Z">
          <w:pPr>
            <w:spacing w:after="114"/>
            <w:ind w:left="8"/>
          </w:pPr>
        </w:pPrChange>
      </w:pPr>
      <w:r w:rsidRPr="00EF0C34">
        <w:rPr>
          <w:color w:val="FF0000"/>
        </w:rPr>
        <w:t>Replikationszyklus</w:t>
      </w:r>
      <w:proofErr w:type="spellEnd"/>
      <w:r w:rsidRPr="00EF0C34">
        <w:rPr>
          <w:color w:val="FF0000"/>
        </w:rPr>
        <w:t xml:space="preserve"> der T4 Bakteriophage</w:t>
      </w:r>
      <w:ins w:id="1027" w:author="Iris Bachmann" w:date="2023-02-07T10:32:00Z">
        <w:r w:rsidR="00C81B2D">
          <w:rPr>
            <w:color w:val="FF0000"/>
          </w:rPr>
          <w:t>n</w:t>
        </w:r>
      </w:ins>
      <w:r w:rsidRPr="00EF0C34">
        <w:rPr>
          <w:color w:val="FF0000"/>
        </w:rPr>
        <w:t xml:space="preserve"> angepasstes </w:t>
      </w:r>
      <w:commentRangeStart w:id="1028"/>
      <w:r w:rsidRPr="00EF0C34">
        <w:rPr>
          <w:color w:val="FF0000"/>
        </w:rPr>
        <w:t>isotherm</w:t>
      </w:r>
      <w:del w:id="1029" w:author="Iris Bachmann" w:date="2023-02-07T10:32:00Z">
        <w:r w:rsidRPr="00EF0C34" w:rsidDel="00C81B2D">
          <w:rPr>
            <w:color w:val="FF0000"/>
          </w:rPr>
          <w:delText>al</w:delText>
        </w:r>
      </w:del>
      <w:r w:rsidRPr="00EF0C34">
        <w:rPr>
          <w:color w:val="FF0000"/>
        </w:rPr>
        <w:t xml:space="preserve">es </w:t>
      </w:r>
      <w:commentRangeEnd w:id="1028"/>
      <w:r w:rsidR="00C81B2D">
        <w:rPr>
          <w:rStyle w:val="Kommentarzeichen"/>
        </w:rPr>
        <w:commentReference w:id="1028"/>
      </w:r>
      <w:r w:rsidRPr="00EF0C34">
        <w:rPr>
          <w:color w:val="FF0000"/>
        </w:rPr>
        <w:t xml:space="preserve">Amplifikationssystem (Li </w:t>
      </w:r>
      <w:r w:rsidRPr="00EF0C34">
        <w:rPr>
          <w:i/>
          <w:color w:val="FF0000"/>
        </w:rPr>
        <w:t>et al.</w:t>
      </w:r>
      <w:r w:rsidRPr="00EF0C34">
        <w:rPr>
          <w:color w:val="FF0000"/>
        </w:rPr>
        <w:t xml:space="preserve">, 2019). Der Mechanismus beruht dabei auf einem Zusammenspiel </w:t>
      </w:r>
      <w:del w:id="1030" w:author="Iris Bachmann" w:date="2023-02-07T10:33:00Z">
        <w:r w:rsidRPr="00EF0C34" w:rsidDel="00712168">
          <w:rPr>
            <w:color w:val="FF0000"/>
          </w:rPr>
          <w:delText xml:space="preserve">aus mehreren </w:delText>
        </w:r>
      </w:del>
      <w:ins w:id="1031" w:author="Iris Bachmann" w:date="2023-02-07T10:33:00Z">
        <w:r w:rsidR="00712168" w:rsidRPr="00EF0C34">
          <w:rPr>
            <w:color w:val="FF0000"/>
          </w:rPr>
          <w:t>mehrere</w:t>
        </w:r>
        <w:r w:rsidR="00712168">
          <w:rPr>
            <w:color w:val="FF0000"/>
          </w:rPr>
          <w:t>r</w:t>
        </w:r>
        <w:r w:rsidR="00712168" w:rsidRPr="00EF0C34">
          <w:rPr>
            <w:color w:val="FF0000"/>
          </w:rPr>
          <w:t xml:space="preserve"> </w:t>
        </w:r>
      </w:ins>
      <w:r w:rsidRPr="00EF0C34">
        <w:rPr>
          <w:color w:val="FF0000"/>
        </w:rPr>
        <w:t>Enzyme</w:t>
      </w:r>
      <w:del w:id="1032" w:author="Iris Bachmann" w:date="2023-02-07T10:34:00Z">
        <w:r w:rsidRPr="00EF0C34" w:rsidDel="00712168">
          <w:rPr>
            <w:color w:val="FF0000"/>
          </w:rPr>
          <w:delText>n</w:delText>
        </w:r>
      </w:del>
      <w:r w:rsidRPr="00EF0C34">
        <w:rPr>
          <w:color w:val="FF0000"/>
        </w:rPr>
        <w:t xml:space="preserve"> (</w:t>
      </w:r>
      <w:proofErr w:type="spellStart"/>
      <w:r w:rsidRPr="00EF0C34">
        <w:rPr>
          <w:color w:val="FF0000"/>
        </w:rPr>
        <w:t>recombinase</w:t>
      </w:r>
      <w:proofErr w:type="spellEnd"/>
      <w:r w:rsidRPr="00EF0C34">
        <w:rPr>
          <w:color w:val="FF0000"/>
        </w:rPr>
        <w:t xml:space="preserve">, </w:t>
      </w:r>
      <w:proofErr w:type="spellStart"/>
      <w:r w:rsidRPr="00EF0C34">
        <w:rPr>
          <w:color w:val="FF0000"/>
        </w:rPr>
        <w:t>recombinase</w:t>
      </w:r>
      <w:proofErr w:type="spellEnd"/>
      <w:r w:rsidRPr="00EF0C34">
        <w:rPr>
          <w:color w:val="FF0000"/>
        </w:rPr>
        <w:t xml:space="preserve"> </w:t>
      </w:r>
      <w:proofErr w:type="spellStart"/>
      <w:r w:rsidRPr="00EF0C34">
        <w:rPr>
          <w:color w:val="FF0000"/>
        </w:rPr>
        <w:t>loading</w:t>
      </w:r>
      <w:proofErr w:type="spellEnd"/>
      <w:r w:rsidRPr="00EF0C34">
        <w:rPr>
          <w:color w:val="FF0000"/>
        </w:rPr>
        <w:t xml:space="preserve"> </w:t>
      </w:r>
      <w:proofErr w:type="spellStart"/>
      <w:r w:rsidRPr="00EF0C34">
        <w:rPr>
          <w:color w:val="FF0000"/>
        </w:rPr>
        <w:t>factor</w:t>
      </w:r>
      <w:proofErr w:type="spellEnd"/>
      <w:r w:rsidRPr="00EF0C34">
        <w:rPr>
          <w:color w:val="FF0000"/>
        </w:rPr>
        <w:t>, single-</w:t>
      </w:r>
      <w:proofErr w:type="spellStart"/>
      <w:r w:rsidRPr="00EF0C34">
        <w:rPr>
          <w:color w:val="FF0000"/>
        </w:rPr>
        <w:t>stranded</w:t>
      </w:r>
      <w:proofErr w:type="spellEnd"/>
      <w:r w:rsidRPr="00EF0C34">
        <w:rPr>
          <w:color w:val="FF0000"/>
        </w:rPr>
        <w:t xml:space="preserve"> </w:t>
      </w:r>
      <w:proofErr w:type="spellStart"/>
      <w:r w:rsidRPr="00EF0C34">
        <w:rPr>
          <w:color w:val="FF0000"/>
        </w:rPr>
        <w:t>binding</w:t>
      </w:r>
      <w:proofErr w:type="spellEnd"/>
      <w:r w:rsidRPr="00EF0C34">
        <w:rPr>
          <w:color w:val="FF0000"/>
        </w:rPr>
        <w:t xml:space="preserve"> </w:t>
      </w:r>
      <w:proofErr w:type="spellStart"/>
      <w:r w:rsidRPr="00EF0C34">
        <w:rPr>
          <w:color w:val="FF0000"/>
        </w:rPr>
        <w:t>protein</w:t>
      </w:r>
      <w:proofErr w:type="spellEnd"/>
      <w:r w:rsidRPr="00EF0C34">
        <w:rPr>
          <w:color w:val="FF0000"/>
        </w:rPr>
        <w:t xml:space="preserve"> und DNA-Polymerase), welche die </w:t>
      </w:r>
      <w:del w:id="1033" w:author="Iris Bachmann" w:date="2023-02-07T10:34:00Z">
        <w:r w:rsidRPr="00EF0C34" w:rsidDel="00712168">
          <w:rPr>
            <w:color w:val="FF0000"/>
          </w:rPr>
          <w:delText>vervielfältigung</w:delText>
        </w:r>
      </w:del>
      <w:ins w:id="1034" w:author="Iris Bachmann" w:date="2023-02-07T10:34:00Z">
        <w:r w:rsidR="00712168" w:rsidRPr="00EF0C34">
          <w:rPr>
            <w:color w:val="FF0000"/>
          </w:rPr>
          <w:t>Vervielfältigung</w:t>
        </w:r>
      </w:ins>
      <w:r w:rsidRPr="00EF0C34">
        <w:rPr>
          <w:color w:val="FF0000"/>
        </w:rPr>
        <w:t xml:space="preserve"> von DNA koordinieren (Li </w:t>
      </w:r>
      <w:r w:rsidRPr="00EF0C34">
        <w:rPr>
          <w:i/>
          <w:color w:val="FF0000"/>
        </w:rPr>
        <w:t>et al.</w:t>
      </w:r>
      <w:r w:rsidRPr="00EF0C34">
        <w:rPr>
          <w:color w:val="FF0000"/>
        </w:rPr>
        <w:t xml:space="preserve">, 2019; </w:t>
      </w:r>
      <w:proofErr w:type="spellStart"/>
      <w:r w:rsidRPr="00EF0C34">
        <w:rPr>
          <w:b/>
          <w:color w:val="FF0000"/>
        </w:rPr>
        <w:t>anquelle</w:t>
      </w:r>
      <w:proofErr w:type="spellEnd"/>
      <w:r w:rsidRPr="00EF0C34">
        <w:rPr>
          <w:b/>
          <w:color w:val="FF0000"/>
        </w:rPr>
        <w:t>?</w:t>
      </w:r>
      <w:r w:rsidRPr="00EF0C34">
        <w:rPr>
          <w:color w:val="FF0000"/>
        </w:rPr>
        <w:t xml:space="preserve">). Im ersten Schritt bindet die T4 </w:t>
      </w:r>
      <w:proofErr w:type="spellStart"/>
      <w:r w:rsidRPr="00EF0C34">
        <w:rPr>
          <w:color w:val="FF0000"/>
        </w:rPr>
        <w:t>UvsX</w:t>
      </w:r>
      <w:proofErr w:type="spellEnd"/>
      <w:r w:rsidRPr="00EF0C34">
        <w:rPr>
          <w:color w:val="FF0000"/>
        </w:rPr>
        <w:t xml:space="preserve"> </w:t>
      </w:r>
      <w:proofErr w:type="spellStart"/>
      <w:r w:rsidRPr="00EF0C34">
        <w:rPr>
          <w:color w:val="FF0000"/>
        </w:rPr>
        <w:t>Rekombinase</w:t>
      </w:r>
      <w:proofErr w:type="spellEnd"/>
      <w:r w:rsidRPr="00EF0C34">
        <w:rPr>
          <w:color w:val="FF0000"/>
        </w:rPr>
        <w:t xml:space="preserve"> mithilfe des T4 </w:t>
      </w:r>
      <w:proofErr w:type="spellStart"/>
      <w:r w:rsidRPr="00EF0C34">
        <w:rPr>
          <w:color w:val="FF0000"/>
        </w:rPr>
        <w:t>UvsX</w:t>
      </w:r>
      <w:proofErr w:type="spellEnd"/>
      <w:r w:rsidRPr="00EF0C34">
        <w:rPr>
          <w:color w:val="FF0000"/>
        </w:rPr>
        <w:t xml:space="preserve"> </w:t>
      </w:r>
      <w:proofErr w:type="spellStart"/>
      <w:r w:rsidRPr="00EF0C34">
        <w:rPr>
          <w:color w:val="FF0000"/>
        </w:rPr>
        <w:t>Rekombinase</w:t>
      </w:r>
      <w:proofErr w:type="spellEnd"/>
      <w:r w:rsidRPr="00EF0C34">
        <w:rPr>
          <w:color w:val="FF0000"/>
        </w:rPr>
        <w:t xml:space="preserve"> Co-Enzyms unter ATP </w:t>
      </w:r>
      <w:del w:id="1035" w:author="Iris Bachmann" w:date="2023-02-07T10:34:00Z">
        <w:r w:rsidRPr="00EF0C34" w:rsidDel="00712168">
          <w:rPr>
            <w:color w:val="FF0000"/>
          </w:rPr>
          <w:delText>verbrauch</w:delText>
        </w:r>
      </w:del>
      <w:ins w:id="1036" w:author="Iris Bachmann" w:date="2023-02-07T10:34:00Z">
        <w:r w:rsidR="00712168" w:rsidRPr="00EF0C34">
          <w:rPr>
            <w:color w:val="FF0000"/>
          </w:rPr>
          <w:t>Verbrauch</w:t>
        </w:r>
      </w:ins>
      <w:r w:rsidRPr="00EF0C34">
        <w:rPr>
          <w:color w:val="FF0000"/>
        </w:rPr>
        <w:t xml:space="preserve"> an einzelsträngige Primer (Daher </w:t>
      </w:r>
      <w:r w:rsidRPr="00EF0C34">
        <w:rPr>
          <w:i/>
          <w:color w:val="FF0000"/>
        </w:rPr>
        <w:t>et al.</w:t>
      </w:r>
      <w:r w:rsidRPr="00EF0C34">
        <w:rPr>
          <w:color w:val="FF0000"/>
        </w:rPr>
        <w:t xml:space="preserve">, 2016; Lobato &amp; </w:t>
      </w:r>
      <w:proofErr w:type="spellStart"/>
      <w:r w:rsidRPr="00EF0C34">
        <w:rPr>
          <w:color w:val="FF0000"/>
        </w:rPr>
        <w:t>OSullivan</w:t>
      </w:r>
      <w:proofErr w:type="spellEnd"/>
      <w:r w:rsidRPr="00EF0C34">
        <w:rPr>
          <w:color w:val="FF0000"/>
        </w:rPr>
        <w:t xml:space="preserve">, 2018). Der entstandene </w:t>
      </w:r>
      <w:proofErr w:type="spellStart"/>
      <w:r w:rsidRPr="00EF0C34">
        <w:rPr>
          <w:color w:val="FF0000"/>
        </w:rPr>
        <w:t>Recombinase</w:t>
      </w:r>
      <w:proofErr w:type="spellEnd"/>
      <w:r w:rsidRPr="00EF0C34">
        <w:rPr>
          <w:color w:val="FF0000"/>
        </w:rPr>
        <w:t>-Primer-Komplex migriert entlang doppelsträngiger DNA und sucht zu den gebundenen Primern homologe Sequenzen.</w:t>
      </w:r>
    </w:p>
    <w:p w14:paraId="367A249B" w14:textId="77777777" w:rsidR="00807941" w:rsidRPr="00EF0C34" w:rsidRDefault="00EF0C34">
      <w:pPr>
        <w:spacing w:after="333" w:line="360" w:lineRule="auto"/>
        <w:ind w:left="8"/>
        <w:rPr>
          <w:color w:val="FF0000"/>
        </w:rPr>
        <w:pPrChange w:id="1037" w:author="Iris Bachmann" w:date="2023-02-06T10:21:00Z">
          <w:pPr>
            <w:spacing w:after="333"/>
            <w:ind w:left="8"/>
          </w:pPr>
        </w:pPrChange>
      </w:pPr>
      <w:r w:rsidRPr="00EF0C34">
        <w:rPr>
          <w:color w:val="FF0000"/>
        </w:rPr>
        <w:t xml:space="preserve">8tel </w:t>
      </w:r>
      <w:proofErr w:type="spellStart"/>
      <w:r w:rsidRPr="00EF0C34">
        <w:rPr>
          <w:color w:val="FF0000"/>
        </w:rPr>
        <w:t>ansatz</w:t>
      </w:r>
      <w:proofErr w:type="spellEnd"/>
      <w:r w:rsidRPr="00EF0C34">
        <w:rPr>
          <w:color w:val="FF0000"/>
        </w:rPr>
        <w:t xml:space="preserve"> erwähnen</w:t>
      </w:r>
      <w:commentRangeEnd w:id="1025"/>
      <w:r w:rsidR="00712168">
        <w:rPr>
          <w:rStyle w:val="Kommentarzeichen"/>
        </w:rPr>
        <w:commentReference w:id="1025"/>
      </w:r>
    </w:p>
    <w:p w14:paraId="06DB1CB0" w14:textId="77777777" w:rsidR="00807941" w:rsidRDefault="00EF0C34">
      <w:pPr>
        <w:pStyle w:val="berschrift2"/>
        <w:spacing w:line="360" w:lineRule="auto"/>
        <w:ind w:left="591" w:hanging="583"/>
        <w:pPrChange w:id="1038" w:author="Iris Bachmann" w:date="2023-02-06T10:21:00Z">
          <w:pPr>
            <w:pStyle w:val="berschrift2"/>
            <w:ind w:left="591" w:hanging="583"/>
          </w:pPr>
        </w:pPrChange>
      </w:pPr>
      <w:bookmarkStart w:id="1039" w:name="_Toc14727"/>
      <w:r>
        <w:t>Ziel der Arbeit</w:t>
      </w:r>
      <w:bookmarkEnd w:id="1039"/>
    </w:p>
    <w:p w14:paraId="46657721" w14:textId="2B977D84" w:rsidR="000842F0" w:rsidRDefault="00EF0C34">
      <w:pPr>
        <w:spacing w:line="360" w:lineRule="auto"/>
        <w:ind w:left="8"/>
        <w:rPr>
          <w:ins w:id="1040" w:author="Gregory Dame" w:date="2023-01-31T17:21:00Z"/>
        </w:rPr>
        <w:pPrChange w:id="1041" w:author="Iris Bachmann" w:date="2023-02-06T10:21:00Z">
          <w:pPr>
            <w:ind w:left="8"/>
          </w:pPr>
        </w:pPrChange>
      </w:pPr>
      <w:del w:id="1042" w:author="Gregory Dame" w:date="2023-01-31T17:10:00Z">
        <w:r w:rsidDel="000842F0">
          <w:delText xml:space="preserve">Das Projekt R&amp;C.net befasst </w:delText>
        </w:r>
      </w:del>
      <w:ins w:id="1043" w:author="Gregory Dame" w:date="2023-01-31T17:10:00Z">
        <w:r w:rsidR="000842F0">
          <w:t xml:space="preserve">Ein aktuelles BMBF-Projekt befasst mit Point </w:t>
        </w:r>
        <w:proofErr w:type="spellStart"/>
        <w:r w:rsidR="000842F0">
          <w:t>of</w:t>
        </w:r>
        <w:proofErr w:type="spellEnd"/>
        <w:r w:rsidR="000842F0">
          <w:t xml:space="preserve"> Care Diagnostik </w:t>
        </w:r>
      </w:ins>
      <w:del w:id="1044" w:author="Gregory Dame" w:date="2023-01-31T17:11:00Z">
        <w:r w:rsidDel="000842F0">
          <w:delText>sich mit der Erstellung eines</w:delText>
        </w:r>
      </w:del>
      <w:ins w:id="1045" w:author="Gregory Dame" w:date="2023-01-31T17:11:00Z">
        <w:r w:rsidR="000842F0">
          <w:t>von respiratorischen Viren. Für die</w:t>
        </w:r>
      </w:ins>
      <w:r>
        <w:t xml:space="preserve"> </w:t>
      </w:r>
      <w:ins w:id="1046" w:author="Gregory Dame" w:date="2023-01-31T17:11:00Z">
        <w:r w:rsidR="000842F0">
          <w:t xml:space="preserve">vor Ort Analytik </w:t>
        </w:r>
      </w:ins>
      <w:ins w:id="1047" w:author="Gregory Dame" w:date="2023-01-31T17:12:00Z">
        <w:r w:rsidR="000842F0">
          <w:t>sollen verschiedene System</w:t>
        </w:r>
      </w:ins>
      <w:ins w:id="1048" w:author="Iris Bachmann" w:date="2023-02-07T08:01:00Z">
        <w:r w:rsidR="009E15A0">
          <w:t>e</w:t>
        </w:r>
      </w:ins>
      <w:ins w:id="1049" w:author="Gregory Dame" w:date="2023-01-31T17:12:00Z">
        <w:r w:rsidR="000842F0">
          <w:t xml:space="preserve"> in ein </w:t>
        </w:r>
      </w:ins>
      <w:r>
        <w:t>mobile</w:t>
      </w:r>
      <w:del w:id="1050" w:author="Iris Bachmann" w:date="2023-02-07T08:01:00Z">
        <w:r w:rsidDel="009E15A0">
          <w:delText>n</w:delText>
        </w:r>
      </w:del>
      <w:ins w:id="1051" w:author="Iris Bachmann" w:date="2023-02-07T08:01:00Z">
        <w:r w:rsidR="009E15A0">
          <w:t>s</w:t>
        </w:r>
      </w:ins>
      <w:r>
        <w:t xml:space="preserve"> Kofferlabors</w:t>
      </w:r>
      <w:ins w:id="1052" w:author="Iris Bachmann" w:date="2023-02-07T08:02:00Z">
        <w:r w:rsidR="009E15A0">
          <w:t>-</w:t>
        </w:r>
      </w:ins>
      <w:ins w:id="1053" w:author="Gregory Dame" w:date="2023-01-31T17:12:00Z">
        <w:del w:id="1054" w:author="Iris Bachmann" w:date="2023-02-07T08:02:00Z">
          <w:r w:rsidR="000842F0" w:rsidDel="009E15A0">
            <w:delText>s</w:delText>
          </w:r>
        </w:del>
      </w:ins>
      <w:ins w:id="1055" w:author="Iris Bachmann" w:date="2023-02-07T08:02:00Z">
        <w:r w:rsidR="009E15A0">
          <w:t>S</w:t>
        </w:r>
      </w:ins>
      <w:ins w:id="1056" w:author="Gregory Dame" w:date="2023-01-31T17:12:00Z">
        <w:r w:rsidR="000842F0">
          <w:t xml:space="preserve">ystem implementiert werden. </w:t>
        </w:r>
      </w:ins>
      <w:del w:id="1057" w:author="Gregory Dame" w:date="2023-01-31T17:12:00Z">
        <w:r w:rsidDel="000842F0">
          <w:delText xml:space="preserve"> für die</w:delText>
        </w:r>
      </w:del>
      <w:del w:id="1058" w:author="Gregory Dame" w:date="2023-01-31T17:10:00Z">
        <w:r w:rsidDel="000842F0">
          <w:delText xml:space="preserve"> Point of Care Diagnostik und vor Ort Analytik</w:delText>
        </w:r>
      </w:del>
      <w:del w:id="1059" w:author="Gregory Dame" w:date="2023-01-31T17:12:00Z">
        <w:r w:rsidDel="000842F0">
          <w:delText>.</w:delText>
        </w:r>
      </w:del>
      <w:del w:id="1060" w:author="Gregory Dame" w:date="2023-01-31T17:11:00Z">
        <w:r w:rsidDel="000842F0">
          <w:delText xml:space="preserve"> Schwerpunkt bildet dabei die Detektion viraler Atemwegs-Infektionserkrankungen</w:delText>
        </w:r>
      </w:del>
      <w:del w:id="1061" w:author="Gregory Dame" w:date="2023-01-31T17:12:00Z">
        <w:r w:rsidDel="000842F0">
          <w:delText xml:space="preserve">. </w:delText>
        </w:r>
      </w:del>
      <w:r>
        <w:t>Ziel d</w:t>
      </w:r>
      <w:ins w:id="1062" w:author="Gregory Dame" w:date="2023-01-31T17:12:00Z">
        <w:r w:rsidR="000842F0">
          <w:t>ies</w:t>
        </w:r>
      </w:ins>
      <w:r>
        <w:t xml:space="preserve">er Arbeit ist es, jeweils ein </w:t>
      </w:r>
      <w:proofErr w:type="spellStart"/>
      <w:r>
        <w:t>R</w:t>
      </w:r>
      <w:ins w:id="1063" w:author="Gregory Dame" w:date="2023-01-31T17:12:00Z">
        <w:r w:rsidR="000842F0">
          <w:t>e</w:t>
        </w:r>
        <w:del w:id="1064" w:author="Iris Bachmann" w:date="2023-02-07T08:02:00Z">
          <w:r w:rsidR="000842F0" w:rsidDel="009E15A0">
            <w:delText>c</w:delText>
          </w:r>
        </w:del>
      </w:ins>
      <w:ins w:id="1065" w:author="Iris Bachmann" w:date="2023-02-07T08:02:00Z">
        <w:r w:rsidR="009E15A0">
          <w:t>k</w:t>
        </w:r>
      </w:ins>
      <w:ins w:id="1066" w:author="Gregory Dame" w:date="2023-01-31T17:12:00Z">
        <w:r w:rsidR="000842F0">
          <w:t>omb</w:t>
        </w:r>
      </w:ins>
      <w:ins w:id="1067" w:author="Gregory Dame" w:date="2023-01-31T17:13:00Z">
        <w:r w:rsidR="000842F0">
          <w:t>inase</w:t>
        </w:r>
        <w:proofErr w:type="spellEnd"/>
        <w:r w:rsidR="000842F0">
          <w:t xml:space="preserve"> </w:t>
        </w:r>
      </w:ins>
      <w:r>
        <w:t>P</w:t>
      </w:r>
      <w:ins w:id="1068" w:author="Gregory Dame" w:date="2023-01-31T17:13:00Z">
        <w:r w:rsidR="000842F0">
          <w:t xml:space="preserve">olymerase </w:t>
        </w:r>
      </w:ins>
      <w:proofErr w:type="spellStart"/>
      <w:r>
        <w:t>A</w:t>
      </w:r>
      <w:ins w:id="1069" w:author="Gregory Dame" w:date="2023-01-31T17:13:00Z">
        <w:r w:rsidR="000842F0">
          <w:t>mplifikations</w:t>
        </w:r>
        <w:proofErr w:type="spellEnd"/>
        <w:del w:id="1070" w:author="Iris Bachmann" w:date="2023-02-07T08:02:00Z">
          <w:r w:rsidR="000842F0" w:rsidDel="009E15A0">
            <w:delText>s</w:delText>
          </w:r>
        </w:del>
      </w:ins>
      <w:del w:id="1071" w:author="Iris Bachmann" w:date="2023-02-07T08:02:00Z">
        <w:r w:rsidDel="009E15A0">
          <w:delText>-System</w:delText>
        </w:r>
      </w:del>
      <w:ins w:id="1072" w:author="Iris Bachmann" w:date="2023-02-07T08:02:00Z">
        <w:r w:rsidR="009E15A0">
          <w:t xml:space="preserve"> Assay</w:t>
        </w:r>
      </w:ins>
      <w:r>
        <w:t xml:space="preserve"> </w:t>
      </w:r>
      <w:del w:id="1073" w:author="Gregory Dame" w:date="2023-01-31T17:12:00Z">
        <w:r w:rsidDel="000842F0">
          <w:delText xml:space="preserve">für den Einsatz im Kofferlabor </w:delText>
        </w:r>
      </w:del>
      <w:r>
        <w:t xml:space="preserve">zum Nachweis der Influenza </w:t>
      </w:r>
      <w:ins w:id="1074" w:author="Iris Bachmann" w:date="2023-02-07T08:02:00Z">
        <w:r w:rsidR="009E15A0">
          <w:t xml:space="preserve">Viren </w:t>
        </w:r>
      </w:ins>
      <w:r>
        <w:t xml:space="preserve">A und B </w:t>
      </w:r>
      <w:del w:id="1075" w:author="Iris Bachmann" w:date="2023-02-07T08:02:00Z">
        <w:r w:rsidDel="009E15A0">
          <w:delText xml:space="preserve">Viren </w:delText>
        </w:r>
      </w:del>
      <w:ins w:id="1076" w:author="Gregory Dame" w:date="2023-01-31T17:13:00Z">
        <w:del w:id="1077" w:author="Iris Bachmann" w:date="2023-02-07T08:02:00Z">
          <w:r w:rsidR="000842F0" w:rsidDel="009E15A0">
            <w:delText xml:space="preserve">als </w:delText>
          </w:r>
          <w:r w:rsidR="000842F0" w:rsidDel="009E15A0">
            <w:lastRenderedPageBreak/>
            <w:delText xml:space="preserve">Assay </w:delText>
          </w:r>
        </w:del>
      </w:ins>
      <w:r>
        <w:t xml:space="preserve">zu entwickeln. </w:t>
      </w:r>
      <w:del w:id="1078" w:author="Gregory Dame" w:date="2023-01-31T17:14:00Z">
        <w:r w:rsidDel="000842F0">
          <w:delText>Dabei soll</w:delText>
        </w:r>
      </w:del>
      <w:ins w:id="1079" w:author="Gregory Dame" w:date="2023-01-31T17:14:00Z">
        <w:r w:rsidR="000842F0">
          <w:t>Die Assays sollen für</w:t>
        </w:r>
      </w:ins>
      <w:r>
        <w:t xml:space="preserve"> </w:t>
      </w:r>
      <w:del w:id="1080" w:author="Gregory Dame" w:date="2023-01-31T17:14:00Z">
        <w:r w:rsidDel="000842F0">
          <w:delText xml:space="preserve">das </w:delText>
        </w:r>
      </w:del>
      <w:r>
        <w:t xml:space="preserve">Influenza A </w:t>
      </w:r>
      <w:del w:id="1081" w:author="Gregory Dame" w:date="2023-01-31T17:14:00Z">
        <w:r w:rsidDel="000842F0">
          <w:delText xml:space="preserve">System </w:delText>
        </w:r>
      </w:del>
      <w:r>
        <w:t>die relevanten Subtypen H3N2 und H1N1 nachweisen</w:t>
      </w:r>
      <w:ins w:id="1082" w:author="Iris Bachmann" w:date="2023-02-07T08:14:00Z">
        <w:r w:rsidR="00B651A6">
          <w:t xml:space="preserve"> können</w:t>
        </w:r>
      </w:ins>
      <w:del w:id="1083" w:author="Gregory Dame" w:date="2023-01-31T17:14:00Z">
        <w:r w:rsidDel="000842F0">
          <w:delText xml:space="preserve"> können</w:delText>
        </w:r>
      </w:del>
      <w:r>
        <w:t xml:space="preserve"> </w:t>
      </w:r>
      <w:del w:id="1084" w:author="Iris Bachmann" w:date="2023-02-07T08:14:00Z">
        <w:r w:rsidDel="00B651A6">
          <w:delText xml:space="preserve">und </w:delText>
        </w:r>
      </w:del>
      <w:ins w:id="1085" w:author="Iris Bachmann" w:date="2023-02-07T08:14:00Z">
        <w:r w:rsidR="00B651A6">
          <w:t xml:space="preserve">sowie </w:t>
        </w:r>
      </w:ins>
      <w:ins w:id="1086" w:author="Gregory Dame" w:date="2023-01-31T17:14:00Z">
        <w:r w:rsidR="000842F0">
          <w:t>für</w:t>
        </w:r>
      </w:ins>
      <w:del w:id="1087" w:author="Gregory Dame" w:date="2023-01-31T17:15:00Z">
        <w:r w:rsidDel="000842F0">
          <w:delText>die</w:delText>
        </w:r>
      </w:del>
      <w:r>
        <w:t xml:space="preserve"> Influenza B</w:t>
      </w:r>
      <w:del w:id="1088" w:author="Gregory Dame" w:date="2023-01-31T17:15:00Z">
        <w:r w:rsidDel="000842F0">
          <w:delText xml:space="preserve"> RPA</w:delText>
        </w:r>
      </w:del>
      <w:r>
        <w:t xml:space="preserve"> al</w:t>
      </w:r>
      <w:ins w:id="1089" w:author="Gregory Dame" w:date="2023-01-31T17:15:00Z">
        <w:r w:rsidR="000842F0">
          <w:t>s</w:t>
        </w:r>
      </w:ins>
      <w:del w:id="1090" w:author="Gregory Dame" w:date="2023-01-31T17:15:00Z">
        <w:r w:rsidDel="000842F0">
          <w:delText>le</w:delText>
        </w:r>
      </w:del>
      <w:r>
        <w:t xml:space="preserve"> </w:t>
      </w:r>
      <w:commentRangeStart w:id="1091"/>
      <w:r>
        <w:t>PAN</w:t>
      </w:r>
      <w:commentRangeEnd w:id="1091"/>
      <w:r w:rsidR="009E15A0">
        <w:rPr>
          <w:rStyle w:val="Kommentarzeichen"/>
        </w:rPr>
        <w:commentReference w:id="1091"/>
      </w:r>
      <w:r>
        <w:t xml:space="preserve">-Influenza B </w:t>
      </w:r>
      <w:del w:id="1092" w:author="Gregory Dame" w:date="2023-01-31T17:16:00Z">
        <w:r w:rsidDel="000842F0">
          <w:delText>Vir</w:delText>
        </w:r>
      </w:del>
      <w:del w:id="1093" w:author="Gregory Dame" w:date="2023-01-31T17:15:00Z">
        <w:r w:rsidDel="000842F0">
          <w:delText>en</w:delText>
        </w:r>
      </w:del>
      <w:del w:id="1094" w:author="Gregory Dame" w:date="2023-01-31T17:16:00Z">
        <w:r w:rsidDel="000842F0">
          <w:delText xml:space="preserve"> </w:delText>
        </w:r>
      </w:del>
      <w:del w:id="1095" w:author="Iris Bachmann" w:date="2023-02-07T08:14:00Z">
        <w:r w:rsidDel="00B651A6">
          <w:delText>detektieren</w:delText>
        </w:r>
      </w:del>
      <w:ins w:id="1096" w:author="Gregory Dame" w:date="2023-01-31T17:16:00Z">
        <w:del w:id="1097" w:author="Iris Bachmann" w:date="2023-02-07T08:14:00Z">
          <w:r w:rsidR="000842F0" w:rsidDel="00B651A6">
            <w:delText>detektieren</w:delText>
          </w:r>
        </w:del>
      </w:ins>
      <w:del w:id="1098" w:author="Iris Bachmann" w:date="2023-02-07T08:14:00Z">
        <w:r w:rsidDel="00B651A6">
          <w:delText xml:space="preserve"> können</w:delText>
        </w:r>
      </w:del>
      <w:ins w:id="1099" w:author="Iris Bachmann" w:date="2023-02-07T08:14:00Z">
        <w:r w:rsidR="00B651A6">
          <w:t>fungieren</w:t>
        </w:r>
      </w:ins>
      <w:r>
        <w:t xml:space="preserve">. </w:t>
      </w:r>
      <w:del w:id="1100" w:author="Gregory Dame" w:date="2023-01-31T17:16:00Z">
        <w:r w:rsidDel="000842F0">
          <w:delText>Die Entwicklung der RPA-Systeme unterteilt sich dabei in das</w:delText>
        </w:r>
      </w:del>
      <w:ins w:id="1101" w:author="Gregory Dame" w:date="2023-01-31T17:16:00Z">
        <w:r w:rsidR="000842F0">
          <w:t xml:space="preserve">Dafür </w:t>
        </w:r>
      </w:ins>
      <w:ins w:id="1102" w:author="Gregory Dame" w:date="2023-01-31T17:17:00Z">
        <w:r w:rsidR="000842F0">
          <w:t>sollte</w:t>
        </w:r>
      </w:ins>
      <w:ins w:id="1103" w:author="Gregory Dame" w:date="2023-01-31T17:16:00Z">
        <w:r w:rsidR="000842F0">
          <w:t xml:space="preserve"> </w:t>
        </w:r>
        <w:del w:id="1104" w:author="Iris Bachmann" w:date="2023-02-07T08:14:00Z">
          <w:r w:rsidR="000842F0" w:rsidDel="00B651A6">
            <w:delText>beim</w:delText>
          </w:r>
        </w:del>
      </w:ins>
      <w:ins w:id="1105" w:author="Iris Bachmann" w:date="2023-02-07T08:14:00Z">
        <w:r w:rsidR="00B651A6">
          <w:t>auf das</w:t>
        </w:r>
      </w:ins>
      <w:r>
        <w:t xml:space="preserve"> Design </w:t>
      </w:r>
      <w:ins w:id="1106" w:author="Gregory Dame" w:date="2023-01-31T17:17:00Z">
        <w:r w:rsidR="000842F0">
          <w:t>der</w:t>
        </w:r>
      </w:ins>
      <w:del w:id="1107" w:author="Gregory Dame" w:date="2023-01-31T17:17:00Z">
        <w:r w:rsidDel="000842F0">
          <w:delText>von</w:delText>
        </w:r>
      </w:del>
      <w:r>
        <w:t xml:space="preserve"> Primer-Sonden-Sets</w:t>
      </w:r>
      <w:ins w:id="1108" w:author="Gregory Dame" w:date="2023-01-31T17:17:00Z">
        <w:r w:rsidR="000842F0">
          <w:t xml:space="preserve"> </w:t>
        </w:r>
      </w:ins>
      <w:del w:id="1109" w:author="Gregory Dame" w:date="2023-01-31T17:17:00Z">
        <w:r w:rsidDel="000842F0">
          <w:delText>, welche anschließend auf Eignung geprüft werden, sowie</w:delText>
        </w:r>
      </w:del>
      <w:ins w:id="1110" w:author="Gregory Dame" w:date="2023-01-31T17:17:00Z">
        <w:r w:rsidR="000842F0">
          <w:t>ein besonderes</w:t>
        </w:r>
      </w:ins>
      <w:ins w:id="1111" w:author="Gregory Dame" w:date="2023-01-31T17:18:00Z">
        <w:r w:rsidR="000842F0">
          <w:t xml:space="preserve"> Augenmerk gelegt werden. Die </w:t>
        </w:r>
      </w:ins>
      <w:del w:id="1112" w:author="Gregory Dame" w:date="2023-01-31T17:18:00Z">
        <w:r w:rsidDel="000842F0">
          <w:delText xml:space="preserve"> </w:delText>
        </w:r>
      </w:del>
      <w:r>
        <w:t>Sensitivität</w:t>
      </w:r>
      <w:del w:id="1113" w:author="Gregory Dame" w:date="2023-01-31T17:20:00Z">
        <w:r w:rsidDel="000842F0">
          <w:delText>s</w:delText>
        </w:r>
      </w:del>
      <w:del w:id="1114" w:author="Gregory Dame" w:date="2023-01-31T17:18:00Z">
        <w:r w:rsidDel="000842F0">
          <w:delText>-</w:delText>
        </w:r>
      </w:del>
      <w:r>
        <w:t xml:space="preserve"> und Spezifitä</w:t>
      </w:r>
      <w:ins w:id="1115" w:author="Gregory Dame" w:date="2023-01-31T17:20:00Z">
        <w:r w:rsidR="000842F0">
          <w:t>t</w:t>
        </w:r>
      </w:ins>
      <w:del w:id="1116" w:author="Gregory Dame" w:date="2023-01-31T17:20:00Z">
        <w:r w:rsidDel="000842F0">
          <w:delText>tstest</w:delText>
        </w:r>
      </w:del>
      <w:r>
        <w:t xml:space="preserve"> </w:t>
      </w:r>
      <w:del w:id="1117" w:author="Gregory Dame" w:date="2023-01-31T17:19:00Z">
        <w:r w:rsidDel="000842F0">
          <w:delText>des geeigneten Systems.</w:delText>
        </w:r>
      </w:del>
      <w:ins w:id="1118" w:author="Gregory Dame" w:date="2023-01-31T17:19:00Z">
        <w:r w:rsidR="000842F0">
          <w:t>der jeweiligen</w:t>
        </w:r>
      </w:ins>
      <w:ins w:id="1119" w:author="Gregory Dame" w:date="2023-01-31T17:17:00Z">
        <w:r w:rsidR="000842F0">
          <w:t xml:space="preserve"> </w:t>
        </w:r>
      </w:ins>
      <w:ins w:id="1120" w:author="Gregory Dame" w:date="2023-01-31T17:19:00Z">
        <w:r w:rsidR="000842F0">
          <w:t>System</w:t>
        </w:r>
      </w:ins>
      <w:ins w:id="1121" w:author="Iris Bachmann" w:date="2023-02-07T08:15:00Z">
        <w:r w:rsidR="00B651A6">
          <w:t>e</w:t>
        </w:r>
      </w:ins>
      <w:ins w:id="1122" w:author="Gregory Dame" w:date="2023-01-31T17:19:00Z">
        <w:r w:rsidR="000842F0">
          <w:t xml:space="preserve"> sollte</w:t>
        </w:r>
        <w:del w:id="1123" w:author="Iris Bachmann" w:date="2023-02-07T08:15:00Z">
          <w:r w:rsidR="000842F0" w:rsidDel="00B651A6">
            <w:delText>n</w:delText>
          </w:r>
        </w:del>
        <w:r w:rsidR="000842F0">
          <w:t xml:space="preserve"> </w:t>
        </w:r>
      </w:ins>
      <w:ins w:id="1124" w:author="Iris Bachmann" w:date="2023-02-07T08:17:00Z">
        <w:r w:rsidR="00B651A6">
          <w:t xml:space="preserve">mittels </w:t>
        </w:r>
        <w:r w:rsidR="00B651A6" w:rsidRPr="00B651A6">
          <w:rPr>
            <w:i/>
            <w:iCs/>
            <w:rPrChange w:id="1125" w:author="Iris Bachmann" w:date="2023-02-07T08:18:00Z">
              <w:rPr/>
            </w:rPrChange>
          </w:rPr>
          <w:t>in</w:t>
        </w:r>
      </w:ins>
      <w:ins w:id="1126" w:author="Iris Bachmann" w:date="2023-02-07T08:18:00Z">
        <w:r w:rsidR="00B651A6" w:rsidRPr="00B651A6">
          <w:rPr>
            <w:i/>
            <w:iCs/>
            <w:rPrChange w:id="1127" w:author="Iris Bachmann" w:date="2023-02-07T08:18:00Z">
              <w:rPr/>
            </w:rPrChange>
          </w:rPr>
          <w:t xml:space="preserve"> vitro</w:t>
        </w:r>
        <w:r w:rsidR="00B651A6">
          <w:t xml:space="preserve"> generierter artifizieller RNA Standards </w:t>
        </w:r>
      </w:ins>
      <w:ins w:id="1128" w:author="Gregory Dame" w:date="2023-01-31T17:19:00Z">
        <w:r w:rsidR="000842F0">
          <w:t>auf</w:t>
        </w:r>
      </w:ins>
      <w:ins w:id="1129" w:author="Gregory Dame" w:date="2023-01-31T17:17:00Z">
        <w:r w:rsidR="000842F0">
          <w:t xml:space="preserve"> Eignung geprüft werden</w:t>
        </w:r>
      </w:ins>
      <w:ins w:id="1130" w:author="Gregory Dame" w:date="2023-01-31T17:20:00Z">
        <w:r w:rsidR="000842F0">
          <w:t xml:space="preserve"> und </w:t>
        </w:r>
      </w:ins>
      <w:ins w:id="1131" w:author="Gregory Dame" w:date="2023-01-31T17:21:00Z">
        <w:del w:id="1132" w:author="Iris Bachmann" w:date="2023-02-07T08:15:00Z">
          <w:r w:rsidR="000842F0" w:rsidDel="00B651A6">
            <w:delText>sollten</w:delText>
          </w:r>
        </w:del>
      </w:ins>
      <w:ins w:id="1133" w:author="Iris Bachmann" w:date="2023-02-07T08:15:00Z">
        <w:r w:rsidR="00B651A6">
          <w:t>hinsichtlich der selben Parameter</w:t>
        </w:r>
      </w:ins>
      <w:ins w:id="1134" w:author="Gregory Dame" w:date="2023-01-31T17:21:00Z">
        <w:r w:rsidR="000842F0">
          <w:t xml:space="preserve"> </w:t>
        </w:r>
      </w:ins>
      <w:ins w:id="1135" w:author="Gregory Dame" w:date="2023-01-31T17:20:00Z">
        <w:r w:rsidR="000842F0">
          <w:t xml:space="preserve">direkt mit dem Goldstandard </w:t>
        </w:r>
      </w:ins>
      <w:ins w:id="1136" w:author="Gregory Dame" w:date="2023-01-31T17:21:00Z">
        <w:r w:rsidR="000842F0">
          <w:t>(</w:t>
        </w:r>
      </w:ins>
      <w:ins w:id="1137" w:author="Gregory Dame" w:date="2023-01-31T17:20:00Z">
        <w:r w:rsidR="000842F0">
          <w:t>PCR-Systeme</w:t>
        </w:r>
      </w:ins>
      <w:ins w:id="1138" w:author="Gregory Dame" w:date="2023-01-31T17:21:00Z">
        <w:r w:rsidR="000842F0">
          <w:t>n)</w:t>
        </w:r>
      </w:ins>
      <w:ins w:id="1139" w:author="Gregory Dame" w:date="2023-01-31T17:22:00Z">
        <w:r w:rsidR="000842F0">
          <w:t xml:space="preserve"> </w:t>
        </w:r>
        <w:del w:id="1140" w:author="Iris Bachmann" w:date="2023-02-07T08:15:00Z">
          <w:r w:rsidR="000842F0" w:rsidDel="00B651A6">
            <w:delText xml:space="preserve">auf dieselben Parameter </w:delText>
          </w:r>
        </w:del>
      </w:ins>
      <w:del w:id="1141" w:author="Iris Bachmann" w:date="2023-02-07T08:15:00Z">
        <w:r w:rsidDel="00B651A6">
          <w:delText xml:space="preserve"> </w:delText>
        </w:r>
      </w:del>
      <w:del w:id="1142" w:author="Gregory Dame" w:date="2023-01-31T17:19:00Z">
        <w:r w:rsidDel="000842F0">
          <w:delText>weiterführend soll die Wirksamkeit der Entwickelten RPA-Systeme in</w:delText>
        </w:r>
      </w:del>
      <w:r>
        <w:t xml:space="preserve"> </w:t>
      </w:r>
      <w:del w:id="1143" w:author="Gregory Dame" w:date="2023-01-31T17:22:00Z">
        <w:r w:rsidDel="000842F0">
          <w:delText xml:space="preserve">einem klinischen Probenhintergrund getestet und die Sensitivität </w:delText>
        </w:r>
      </w:del>
      <w:del w:id="1144" w:author="Gregory Dame" w:date="2023-01-31T17:20:00Z">
        <w:r w:rsidDel="000842F0">
          <w:delText xml:space="preserve">mit PCR-Systemen </w:delText>
        </w:r>
      </w:del>
      <w:del w:id="1145" w:author="Gregory Dame" w:date="2023-01-31T17:22:00Z">
        <w:r w:rsidDel="000842F0">
          <w:delText xml:space="preserve">für die Detektion der gleichen Viren </w:delText>
        </w:r>
      </w:del>
      <w:r>
        <w:t>verglichen werden.</w:t>
      </w:r>
      <w:ins w:id="1146" w:author="Iris Bachmann" w:date="2023-02-07T08:18:00Z">
        <w:r w:rsidR="00AF14D7">
          <w:t xml:space="preserve"> Im Detail </w:t>
        </w:r>
      </w:ins>
      <w:ins w:id="1147" w:author="Iris Bachmann" w:date="2023-02-07T08:19:00Z">
        <w:r w:rsidR="00AF14D7">
          <w:t xml:space="preserve">sollen </w:t>
        </w:r>
      </w:ins>
      <w:ins w:id="1148" w:author="Iris Bachmann" w:date="2023-02-07T08:20:00Z">
        <w:r w:rsidR="00AF14D7">
          <w:t>Reaktionstemperatur, Mischzeitpunkt der Reaktion sowie Ansatzvolumen für die RPA Assays optimiert werden. Hinsichtlich der Variati</w:t>
        </w:r>
      </w:ins>
      <w:ins w:id="1149" w:author="Iris Bachmann" w:date="2023-02-07T08:21:00Z">
        <w:r w:rsidR="00AF14D7">
          <w:t xml:space="preserve">on der </w:t>
        </w:r>
      </w:ins>
      <w:ins w:id="1150" w:author="Iris Bachmann" w:date="2023-02-07T08:22:00Z">
        <w:r w:rsidR="00AF14D7">
          <w:t xml:space="preserve">eingesetzten </w:t>
        </w:r>
      </w:ins>
      <w:proofErr w:type="spellStart"/>
      <w:ins w:id="1151" w:author="Iris Bachmann" w:date="2023-02-07T08:21:00Z">
        <w:r w:rsidR="00AF14D7">
          <w:t>Oligonukleotid</w:t>
        </w:r>
      </w:ins>
      <w:ins w:id="1152" w:author="Iris Bachmann" w:date="2023-02-07T08:22:00Z">
        <w:r w:rsidR="00AF14D7">
          <w:t>k</w:t>
        </w:r>
      </w:ins>
      <w:ins w:id="1153" w:author="Iris Bachmann" w:date="2023-02-07T08:21:00Z">
        <w:r w:rsidR="00AF14D7">
          <w:t>onzentration</w:t>
        </w:r>
        <w:proofErr w:type="spellEnd"/>
        <w:r w:rsidR="00AF14D7">
          <w:t xml:space="preserve"> </w:t>
        </w:r>
      </w:ins>
      <w:ins w:id="1154" w:author="Iris Bachmann" w:date="2023-02-07T08:22:00Z">
        <w:r w:rsidR="00AF14D7">
          <w:t xml:space="preserve">ist </w:t>
        </w:r>
      </w:ins>
      <w:ins w:id="1155" w:author="Iris Bachmann" w:date="2023-02-07T08:21:00Z">
        <w:r w:rsidR="00AF14D7">
          <w:t>der Einfluss einer Primer-</w:t>
        </w:r>
      </w:ins>
      <w:ins w:id="1156" w:author="Iris Bachmann" w:date="2023-02-07T08:22:00Z">
        <w:r w:rsidR="00AF14D7">
          <w:t>Asymmetrie</w:t>
        </w:r>
      </w:ins>
      <w:ins w:id="1157" w:author="Iris Bachmann" w:date="2023-02-07T08:21:00Z">
        <w:r w:rsidR="00AF14D7">
          <w:t xml:space="preserve"> </w:t>
        </w:r>
      </w:ins>
      <w:ins w:id="1158" w:author="Iris Bachmann" w:date="2023-02-07T08:22:00Z">
        <w:r w:rsidR="00AF14D7">
          <w:t>zu analysieren</w:t>
        </w:r>
      </w:ins>
      <w:ins w:id="1159" w:author="Iris Bachmann" w:date="2023-02-07T08:23:00Z">
        <w:r w:rsidR="00AF14D7">
          <w:t xml:space="preserve">. </w:t>
        </w:r>
      </w:ins>
      <w:r>
        <w:t xml:space="preserve"> </w:t>
      </w:r>
      <w:commentRangeStart w:id="1160"/>
      <w:ins w:id="1161" w:author="Gregory Dame" w:date="2023-01-31T17:23:00Z">
        <w:r w:rsidR="000842F0">
          <w:t>Abschließend sollte die Eignung</w:t>
        </w:r>
      </w:ins>
      <w:ins w:id="1162" w:author="Iris Bachmann" w:date="2023-02-07T08:16:00Z">
        <w:r w:rsidR="00B651A6">
          <w:t xml:space="preserve"> der RT-RPAs</w:t>
        </w:r>
      </w:ins>
      <w:ins w:id="1163" w:author="Gregory Dame" w:date="2023-01-31T17:23:00Z">
        <w:r w:rsidR="000842F0">
          <w:t xml:space="preserve"> </w:t>
        </w:r>
        <w:del w:id="1164" w:author="Iris Bachmann" w:date="2023-02-07T08:16:00Z">
          <w:r w:rsidR="000842F0" w:rsidDel="00B651A6">
            <w:delText>bei</w:delText>
          </w:r>
        </w:del>
      </w:ins>
      <w:ins w:id="1165" w:author="Iris Bachmann" w:date="2023-02-07T08:16:00Z">
        <w:r w:rsidR="00B651A6">
          <w:t>in</w:t>
        </w:r>
      </w:ins>
      <w:ins w:id="1166" w:author="Gregory Dame" w:date="2023-01-31T17:23:00Z">
        <w:r w:rsidR="000842F0">
          <w:t xml:space="preserve"> </w:t>
        </w:r>
      </w:ins>
      <w:ins w:id="1167" w:author="Gregory Dame" w:date="2023-01-31T17:22:00Z">
        <w:r w:rsidR="000842F0">
          <w:t xml:space="preserve">einem klinischen Probenhintergrund getestet </w:t>
        </w:r>
      </w:ins>
      <w:ins w:id="1168" w:author="Gregory Dame" w:date="2023-01-31T17:23:00Z">
        <w:r w:rsidR="000842F0">
          <w:t>werden</w:t>
        </w:r>
      </w:ins>
      <w:ins w:id="1169" w:author="Iris Bachmann" w:date="2023-02-07T08:16:00Z">
        <w:r w:rsidR="00B651A6">
          <w:t>.</w:t>
        </w:r>
      </w:ins>
      <w:ins w:id="1170" w:author="Gregory Dame" w:date="2023-01-31T17:23:00Z">
        <w:del w:id="1171" w:author="Iris Bachmann" w:date="2023-02-07T08:16:00Z">
          <w:r w:rsidR="000842F0" w:rsidDel="00B651A6">
            <w:delText xml:space="preserve"> </w:delText>
          </w:r>
        </w:del>
      </w:ins>
      <w:commentRangeEnd w:id="1160"/>
      <w:ins w:id="1172" w:author="Gregory Dame" w:date="2023-01-31T17:24:00Z">
        <w:r w:rsidR="000842F0">
          <w:rPr>
            <w:rStyle w:val="Kommentarzeichen"/>
          </w:rPr>
          <w:commentReference w:id="1160"/>
        </w:r>
      </w:ins>
    </w:p>
    <w:p w14:paraId="0B538FD0" w14:textId="5127348F" w:rsidR="000842F0" w:rsidDel="00AF14D7" w:rsidRDefault="000842F0">
      <w:pPr>
        <w:spacing w:line="360" w:lineRule="auto"/>
        <w:ind w:left="8"/>
        <w:rPr>
          <w:ins w:id="1173" w:author="Gregory Dame" w:date="2023-01-31T17:21:00Z"/>
          <w:del w:id="1174" w:author="Iris Bachmann" w:date="2023-02-07T08:23:00Z"/>
        </w:rPr>
        <w:pPrChange w:id="1175" w:author="Iris Bachmann" w:date="2023-02-06T10:21:00Z">
          <w:pPr>
            <w:ind w:left="8"/>
          </w:pPr>
        </w:pPrChange>
      </w:pPr>
    </w:p>
    <w:p w14:paraId="1EE83F44" w14:textId="489BD354" w:rsidR="00807941" w:rsidDel="00AF14D7" w:rsidRDefault="00EF0C34">
      <w:pPr>
        <w:spacing w:line="360" w:lineRule="auto"/>
        <w:ind w:left="8"/>
        <w:rPr>
          <w:del w:id="1176" w:author="Iris Bachmann" w:date="2023-02-07T08:23:00Z"/>
        </w:rPr>
        <w:pPrChange w:id="1177" w:author="Iris Bachmann" w:date="2023-02-06T10:21:00Z">
          <w:pPr>
            <w:ind w:left="8"/>
          </w:pPr>
        </w:pPrChange>
      </w:pPr>
      <w:commentRangeStart w:id="1178"/>
      <w:del w:id="1179" w:author="Iris Bachmann" w:date="2023-02-07T08:23:00Z">
        <w:r w:rsidDel="00AF14D7">
          <w:delText xml:space="preserve">Um diese Tests durchführen zu können ist die </w:delText>
        </w:r>
        <w:r w:rsidDel="00AF14D7">
          <w:rPr>
            <w:i/>
          </w:rPr>
          <w:delText xml:space="preserve">in vitro </w:delText>
        </w:r>
        <w:r w:rsidDel="00AF14D7">
          <w:delText>Erstellung einer artifizieller viraler RNA notwendig</w:delText>
        </w:r>
        <w:commentRangeEnd w:id="1178"/>
        <w:r w:rsidR="000842F0" w:rsidDel="00AF14D7">
          <w:rPr>
            <w:rStyle w:val="Kommentarzeichen"/>
          </w:rPr>
          <w:commentReference w:id="1178"/>
        </w:r>
        <w:r w:rsidDel="00AF14D7">
          <w:delText xml:space="preserve">. </w:delText>
        </w:r>
        <w:commentRangeStart w:id="1180"/>
        <w:r w:rsidDel="00AF14D7">
          <w:delText>Des Weiteren ist es ein Ziel Optimierungsschritte zur Verbesserung der RPA-Performance der entwickelten Systeme vorzunehmen. Dabei sollen Reaktionstemperatur, Mischzeitpunkt der Reaktion sowie Ansatzvolumen im Vergleich zwischen 50 µl und 6 µl (8tel Ansatz) untersucht werden. Zusätzlich soll überprüft werden, ob eine Primerassymetrie einen positiven Einfluss auf die Reaktion ausüb</w:delText>
        </w:r>
        <w:commentRangeEnd w:id="1180"/>
        <w:r w:rsidR="000842F0" w:rsidDel="00AF14D7">
          <w:rPr>
            <w:rStyle w:val="Kommentarzeichen"/>
          </w:rPr>
          <w:commentReference w:id="1180"/>
        </w:r>
        <w:r w:rsidDel="00AF14D7">
          <w:delText>t.</w:delText>
        </w:r>
        <w:commentRangeStart w:id="1181"/>
        <w:commentRangeEnd w:id="1181"/>
        <w:r w:rsidR="000842F0" w:rsidDel="00AF14D7">
          <w:rPr>
            <w:rStyle w:val="Kommentarzeichen"/>
          </w:rPr>
          <w:commentReference w:id="1181"/>
        </w:r>
      </w:del>
    </w:p>
    <w:p w14:paraId="1D28076E" w14:textId="7B238520" w:rsidR="00EF0C34" w:rsidDel="00B651A6" w:rsidRDefault="00EF0C34">
      <w:pPr>
        <w:spacing w:line="360" w:lineRule="auto"/>
        <w:ind w:left="8"/>
        <w:rPr>
          <w:del w:id="1182" w:author="Iris Bachmann" w:date="2023-02-07T08:17:00Z"/>
        </w:rPr>
        <w:pPrChange w:id="1183" w:author="Iris Bachmann" w:date="2023-02-06T10:21:00Z">
          <w:pPr>
            <w:ind w:left="8"/>
          </w:pPr>
        </w:pPrChange>
      </w:pPr>
    </w:p>
    <w:p w14:paraId="07A49231" w14:textId="1CB71F4D" w:rsidR="00EF0C34" w:rsidDel="00B651A6" w:rsidRDefault="00EF0C34">
      <w:pPr>
        <w:spacing w:line="360" w:lineRule="auto"/>
        <w:ind w:left="8"/>
        <w:rPr>
          <w:del w:id="1184" w:author="Iris Bachmann" w:date="2023-02-07T08:17:00Z"/>
        </w:rPr>
        <w:pPrChange w:id="1185" w:author="Iris Bachmann" w:date="2023-02-06T10:21:00Z">
          <w:pPr>
            <w:ind w:left="8"/>
          </w:pPr>
        </w:pPrChange>
      </w:pPr>
    </w:p>
    <w:p w14:paraId="56645499" w14:textId="38389E6C" w:rsidR="00EF0C34" w:rsidDel="00B651A6" w:rsidRDefault="00EF0C34">
      <w:pPr>
        <w:spacing w:line="360" w:lineRule="auto"/>
        <w:ind w:left="8"/>
        <w:rPr>
          <w:del w:id="1186" w:author="Iris Bachmann" w:date="2023-02-07T08:17:00Z"/>
        </w:rPr>
        <w:pPrChange w:id="1187" w:author="Iris Bachmann" w:date="2023-02-06T10:21:00Z">
          <w:pPr>
            <w:ind w:left="8"/>
          </w:pPr>
        </w:pPrChange>
      </w:pPr>
    </w:p>
    <w:p w14:paraId="598A1EBE" w14:textId="6F2259B7" w:rsidR="00EF0C34" w:rsidDel="00B651A6" w:rsidRDefault="00EF0C34">
      <w:pPr>
        <w:spacing w:line="360" w:lineRule="auto"/>
        <w:ind w:left="8"/>
        <w:rPr>
          <w:del w:id="1188" w:author="Iris Bachmann" w:date="2023-02-07T08:17:00Z"/>
        </w:rPr>
        <w:pPrChange w:id="1189" w:author="Iris Bachmann" w:date="2023-02-06T10:21:00Z">
          <w:pPr>
            <w:ind w:left="8"/>
          </w:pPr>
        </w:pPrChange>
      </w:pPr>
    </w:p>
    <w:p w14:paraId="4313E689" w14:textId="13D8C26F" w:rsidR="00EF0C34" w:rsidDel="00B651A6" w:rsidRDefault="00EF0C34">
      <w:pPr>
        <w:spacing w:line="360" w:lineRule="auto"/>
        <w:ind w:left="8"/>
        <w:rPr>
          <w:del w:id="1190" w:author="Iris Bachmann" w:date="2023-02-07T08:17:00Z"/>
        </w:rPr>
        <w:pPrChange w:id="1191" w:author="Iris Bachmann" w:date="2023-02-06T10:21:00Z">
          <w:pPr>
            <w:ind w:left="8"/>
          </w:pPr>
        </w:pPrChange>
      </w:pPr>
    </w:p>
    <w:p w14:paraId="5EFB7225" w14:textId="7DA7E706" w:rsidR="00EF0C34" w:rsidDel="00B651A6" w:rsidRDefault="00EF0C34">
      <w:pPr>
        <w:spacing w:line="360" w:lineRule="auto"/>
        <w:ind w:left="8"/>
        <w:rPr>
          <w:del w:id="1192" w:author="Iris Bachmann" w:date="2023-02-07T08:17:00Z"/>
        </w:rPr>
        <w:pPrChange w:id="1193" w:author="Iris Bachmann" w:date="2023-02-06T10:21:00Z">
          <w:pPr>
            <w:ind w:left="8"/>
          </w:pPr>
        </w:pPrChange>
      </w:pPr>
    </w:p>
    <w:p w14:paraId="73F2A571" w14:textId="2D56D50E" w:rsidR="00EF0C34" w:rsidDel="00B651A6" w:rsidRDefault="00EF0C34">
      <w:pPr>
        <w:spacing w:line="360" w:lineRule="auto"/>
        <w:ind w:left="8"/>
        <w:rPr>
          <w:del w:id="1194" w:author="Iris Bachmann" w:date="2023-02-07T08:17:00Z"/>
        </w:rPr>
        <w:pPrChange w:id="1195" w:author="Iris Bachmann" w:date="2023-02-06T10:21:00Z">
          <w:pPr>
            <w:ind w:left="8"/>
          </w:pPr>
        </w:pPrChange>
      </w:pPr>
    </w:p>
    <w:p w14:paraId="2C9188B6" w14:textId="773847EF" w:rsidR="00EF0C34" w:rsidDel="00B651A6" w:rsidRDefault="00EF0C34">
      <w:pPr>
        <w:spacing w:line="360" w:lineRule="auto"/>
        <w:ind w:left="8"/>
        <w:rPr>
          <w:del w:id="1196" w:author="Iris Bachmann" w:date="2023-02-07T08:17:00Z"/>
        </w:rPr>
        <w:pPrChange w:id="1197" w:author="Iris Bachmann" w:date="2023-02-06T10:21:00Z">
          <w:pPr>
            <w:ind w:left="8"/>
          </w:pPr>
        </w:pPrChange>
      </w:pPr>
    </w:p>
    <w:p w14:paraId="50956704" w14:textId="452C9176" w:rsidR="00EF0C34" w:rsidDel="00B651A6" w:rsidRDefault="00EF0C34">
      <w:pPr>
        <w:spacing w:line="360" w:lineRule="auto"/>
        <w:ind w:left="8"/>
        <w:rPr>
          <w:del w:id="1198" w:author="Iris Bachmann" w:date="2023-02-07T08:17:00Z"/>
        </w:rPr>
        <w:pPrChange w:id="1199" w:author="Iris Bachmann" w:date="2023-02-06T10:21:00Z">
          <w:pPr>
            <w:ind w:left="8"/>
          </w:pPr>
        </w:pPrChange>
      </w:pPr>
    </w:p>
    <w:p w14:paraId="5D0BEAE3" w14:textId="59D53C99" w:rsidR="00EF0C34" w:rsidDel="00B651A6" w:rsidRDefault="00EF0C34">
      <w:pPr>
        <w:spacing w:line="360" w:lineRule="auto"/>
        <w:ind w:left="8"/>
        <w:rPr>
          <w:del w:id="1200" w:author="Iris Bachmann" w:date="2023-02-07T08:17:00Z"/>
        </w:rPr>
        <w:pPrChange w:id="1201" w:author="Iris Bachmann" w:date="2023-02-06T10:21:00Z">
          <w:pPr>
            <w:ind w:left="8"/>
          </w:pPr>
        </w:pPrChange>
      </w:pPr>
    </w:p>
    <w:p w14:paraId="609FFCF6" w14:textId="6482A687" w:rsidR="00EF0C34" w:rsidDel="00B651A6" w:rsidRDefault="00EF0C34">
      <w:pPr>
        <w:spacing w:line="360" w:lineRule="auto"/>
        <w:ind w:left="8"/>
        <w:rPr>
          <w:del w:id="1202" w:author="Iris Bachmann" w:date="2023-02-07T08:17:00Z"/>
        </w:rPr>
        <w:pPrChange w:id="1203" w:author="Iris Bachmann" w:date="2023-02-06T10:21:00Z">
          <w:pPr>
            <w:ind w:left="8"/>
          </w:pPr>
        </w:pPrChange>
      </w:pPr>
    </w:p>
    <w:p w14:paraId="608EC508" w14:textId="033B66EF" w:rsidR="00EF0C34" w:rsidDel="00B651A6" w:rsidRDefault="00EF0C34">
      <w:pPr>
        <w:spacing w:line="360" w:lineRule="auto"/>
        <w:ind w:left="8"/>
        <w:rPr>
          <w:del w:id="1204" w:author="Iris Bachmann" w:date="2023-02-07T08:17:00Z"/>
        </w:rPr>
        <w:pPrChange w:id="1205" w:author="Iris Bachmann" w:date="2023-02-06T10:21:00Z">
          <w:pPr>
            <w:ind w:left="8"/>
          </w:pPr>
        </w:pPrChange>
      </w:pPr>
    </w:p>
    <w:p w14:paraId="37E5F670" w14:textId="18E882CB" w:rsidR="00EF0C34" w:rsidDel="00B651A6" w:rsidRDefault="00EF0C34">
      <w:pPr>
        <w:spacing w:line="360" w:lineRule="auto"/>
        <w:ind w:left="8"/>
        <w:rPr>
          <w:del w:id="1206" w:author="Iris Bachmann" w:date="2023-02-07T08:17:00Z"/>
        </w:rPr>
        <w:pPrChange w:id="1207" w:author="Iris Bachmann" w:date="2023-02-06T10:21:00Z">
          <w:pPr>
            <w:ind w:left="8"/>
          </w:pPr>
        </w:pPrChange>
      </w:pPr>
    </w:p>
    <w:p w14:paraId="0F004E03" w14:textId="2AEE606B" w:rsidR="00EF0C34" w:rsidDel="00B651A6" w:rsidRDefault="00EF0C34">
      <w:pPr>
        <w:spacing w:line="360" w:lineRule="auto"/>
        <w:ind w:left="8"/>
        <w:rPr>
          <w:del w:id="1208" w:author="Iris Bachmann" w:date="2023-02-07T08:17:00Z"/>
        </w:rPr>
        <w:pPrChange w:id="1209" w:author="Iris Bachmann" w:date="2023-02-06T10:21:00Z">
          <w:pPr>
            <w:ind w:left="8"/>
          </w:pPr>
        </w:pPrChange>
      </w:pPr>
    </w:p>
    <w:p w14:paraId="15BC9436" w14:textId="15F5BBF8" w:rsidR="00EF0C34" w:rsidDel="00B651A6" w:rsidRDefault="00EF0C34">
      <w:pPr>
        <w:spacing w:line="360" w:lineRule="auto"/>
        <w:ind w:left="8"/>
        <w:rPr>
          <w:del w:id="1210" w:author="Iris Bachmann" w:date="2023-02-07T08:17:00Z"/>
        </w:rPr>
        <w:pPrChange w:id="1211" w:author="Iris Bachmann" w:date="2023-02-06T10:21:00Z">
          <w:pPr>
            <w:ind w:left="8"/>
          </w:pPr>
        </w:pPrChange>
      </w:pPr>
    </w:p>
    <w:p w14:paraId="413EF8EC" w14:textId="0665A38C" w:rsidR="00EF0C34" w:rsidDel="00B651A6" w:rsidRDefault="00EF0C34">
      <w:pPr>
        <w:spacing w:line="360" w:lineRule="auto"/>
        <w:ind w:left="8"/>
        <w:rPr>
          <w:del w:id="1212" w:author="Iris Bachmann" w:date="2023-02-07T08:17:00Z"/>
        </w:rPr>
        <w:pPrChange w:id="1213" w:author="Iris Bachmann" w:date="2023-02-06T10:21:00Z">
          <w:pPr>
            <w:ind w:left="8"/>
          </w:pPr>
        </w:pPrChange>
      </w:pPr>
    </w:p>
    <w:p w14:paraId="6199203F" w14:textId="5AB52FFF" w:rsidR="00B651A6" w:rsidRDefault="00B651A6">
      <w:pPr>
        <w:spacing w:after="160" w:line="259" w:lineRule="auto"/>
        <w:ind w:left="0"/>
        <w:jc w:val="left"/>
        <w:rPr>
          <w:ins w:id="1214" w:author="Iris Bachmann" w:date="2023-02-07T08:17:00Z"/>
        </w:rPr>
      </w:pPr>
      <w:ins w:id="1215" w:author="Iris Bachmann" w:date="2023-02-07T08:17:00Z">
        <w:r>
          <w:lastRenderedPageBreak/>
          <w:br w:type="page"/>
        </w:r>
      </w:ins>
    </w:p>
    <w:p w14:paraId="73FF3C33" w14:textId="741949FE" w:rsidR="00EF0C34" w:rsidDel="00B651A6" w:rsidRDefault="00EF0C34">
      <w:pPr>
        <w:spacing w:line="360" w:lineRule="auto"/>
        <w:ind w:left="8"/>
        <w:rPr>
          <w:del w:id="1216" w:author="Iris Bachmann" w:date="2023-02-07T08:17:00Z"/>
        </w:rPr>
        <w:pPrChange w:id="1217" w:author="Iris Bachmann" w:date="2023-02-06T10:21:00Z">
          <w:pPr>
            <w:ind w:left="8"/>
          </w:pPr>
        </w:pPrChange>
      </w:pPr>
    </w:p>
    <w:p w14:paraId="4ECFD770" w14:textId="77777777" w:rsidR="00807941" w:rsidRPr="00EF0C34" w:rsidRDefault="00EF0C34">
      <w:pPr>
        <w:spacing w:line="360" w:lineRule="auto"/>
        <w:ind w:left="8"/>
        <w:rPr>
          <w:color w:val="auto"/>
        </w:rPr>
        <w:pPrChange w:id="1218" w:author="Iris Bachmann" w:date="2023-02-06T10:21:00Z">
          <w:pPr>
            <w:spacing w:line="259" w:lineRule="auto"/>
            <w:ind w:left="8"/>
          </w:pPr>
        </w:pPrChange>
      </w:pPr>
      <w:proofErr w:type="spellStart"/>
      <w:r w:rsidRPr="00EF0C34">
        <w:rPr>
          <w:color w:val="auto"/>
        </w:rPr>
        <w:t>Ableitner</w:t>
      </w:r>
      <w:proofErr w:type="spellEnd"/>
      <w:r w:rsidRPr="00EF0C34">
        <w:rPr>
          <w:color w:val="auto"/>
        </w:rPr>
        <w:t xml:space="preserve">, O. (2018). </w:t>
      </w:r>
      <w:r>
        <w:fldChar w:fldCharType="begin"/>
      </w:r>
      <w:r>
        <w:instrText>HYPERLINK "https://doi.org/10.1007/978-3-658-20624-6" \h</w:instrText>
      </w:r>
      <w:r>
        <w:fldChar w:fldCharType="separate"/>
      </w:r>
      <w:r w:rsidRPr="00EF0C34">
        <w:rPr>
          <w:color w:val="auto"/>
        </w:rPr>
        <w:t xml:space="preserve">Einführung in die </w:t>
      </w:r>
      <w:proofErr w:type="spellStart"/>
      <w:r w:rsidRPr="00EF0C34">
        <w:rPr>
          <w:color w:val="auto"/>
        </w:rPr>
        <w:t>molekularbiologie</w:t>
      </w:r>
      <w:proofErr w:type="spellEnd"/>
      <w:r>
        <w:rPr>
          <w:color w:val="auto"/>
        </w:rPr>
        <w:fldChar w:fldCharType="end"/>
      </w:r>
      <w:r w:rsidRPr="00EF0C34">
        <w:rPr>
          <w:color w:val="auto"/>
        </w:rPr>
        <w:t xml:space="preserve"> Springer Fachmedien Wiesbaden.</w:t>
      </w:r>
    </w:p>
    <w:p w14:paraId="1688C552" w14:textId="77777777" w:rsidR="00807941" w:rsidRPr="00F52BE7" w:rsidRDefault="00000000">
      <w:pPr>
        <w:spacing w:after="0" w:line="360" w:lineRule="auto"/>
        <w:ind w:left="307" w:hanging="299"/>
        <w:rPr>
          <w:color w:val="auto"/>
          <w:lang w:val="en-US"/>
        </w:rPr>
        <w:pPrChange w:id="1219" w:author="Iris Bachmann" w:date="2023-02-06T10:21:00Z">
          <w:pPr>
            <w:spacing w:after="0" w:line="323" w:lineRule="auto"/>
            <w:ind w:left="307" w:hanging="299"/>
          </w:pPr>
        </w:pPrChange>
      </w:pPr>
      <w:r>
        <w:fldChar w:fldCharType="begin"/>
      </w:r>
      <w:r w:rsidRPr="00031A9A">
        <w:rPr>
          <w:lang w:val="en-US"/>
          <w:rPrChange w:id="1220" w:author="Julius Rublack" w:date="2023-02-17T08:10:00Z">
            <w:rPr/>
          </w:rPrChange>
        </w:rPr>
        <w:instrText>HYPERLINK "https://doi.org/10.1126/science.1228172" \h</w:instrText>
      </w:r>
      <w:r>
        <w:fldChar w:fldCharType="separate"/>
      </w:r>
      <w:proofErr w:type="spellStart"/>
      <w:r w:rsidR="00EF0C34" w:rsidRPr="00EF0C34">
        <w:rPr>
          <w:color w:val="auto"/>
          <w:lang w:val="en-US"/>
        </w:rPr>
        <w:t>Arranz</w:t>
      </w:r>
      <w:proofErr w:type="spellEnd"/>
      <w:r w:rsidR="00EF0C34" w:rsidRPr="00EF0C34">
        <w:rPr>
          <w:color w:val="auto"/>
          <w:lang w:val="en-US"/>
        </w:rPr>
        <w:t xml:space="preserve">, R., Coloma, R., </w:t>
      </w:r>
      <w:proofErr w:type="spellStart"/>
      <w:r w:rsidR="00EF0C34" w:rsidRPr="00EF0C34">
        <w:rPr>
          <w:color w:val="auto"/>
          <w:lang w:val="en-US"/>
        </w:rPr>
        <w:t>Chichón</w:t>
      </w:r>
      <w:proofErr w:type="spellEnd"/>
      <w:r w:rsidR="00EF0C34" w:rsidRPr="00EF0C34">
        <w:rPr>
          <w:color w:val="auto"/>
          <w:lang w:val="en-US"/>
        </w:rPr>
        <w:t xml:space="preserve">, F. J., Conesa, J. J., </w:t>
      </w:r>
      <w:proofErr w:type="spellStart"/>
      <w:r w:rsidR="00EF0C34" w:rsidRPr="00EF0C34">
        <w:rPr>
          <w:color w:val="auto"/>
          <w:lang w:val="en-US"/>
        </w:rPr>
        <w:t>Carrascosa</w:t>
      </w:r>
      <w:proofErr w:type="spellEnd"/>
      <w:r w:rsidR="00EF0C34" w:rsidRPr="00EF0C34">
        <w:rPr>
          <w:color w:val="auto"/>
          <w:lang w:val="en-US"/>
        </w:rPr>
        <w:t xml:space="preserve">, J. L., </w:t>
      </w:r>
      <w:proofErr w:type="spellStart"/>
      <w:r w:rsidR="00EF0C34" w:rsidRPr="00EF0C34">
        <w:rPr>
          <w:color w:val="auto"/>
          <w:lang w:val="en-US"/>
        </w:rPr>
        <w:t>Valpuesta</w:t>
      </w:r>
      <w:proofErr w:type="spellEnd"/>
      <w:r w:rsidR="00EF0C34" w:rsidRPr="00EF0C34">
        <w:rPr>
          <w:color w:val="auto"/>
          <w:lang w:val="en-US"/>
        </w:rPr>
        <w:t xml:space="preserve">, J. M., </w:t>
      </w:r>
      <w:proofErr w:type="spellStart"/>
      <w:r w:rsidR="00EF0C34" w:rsidRPr="00EF0C34">
        <w:rPr>
          <w:color w:val="auto"/>
          <w:lang w:val="en-US"/>
        </w:rPr>
        <w:t>Ortı́n</w:t>
      </w:r>
      <w:proofErr w:type="spellEnd"/>
      <w:r w:rsidR="00EF0C34" w:rsidRPr="00EF0C34">
        <w:rPr>
          <w:color w:val="auto"/>
          <w:lang w:val="en-US"/>
        </w:rPr>
        <w:t>, J.</w:t>
      </w:r>
      <w:r>
        <w:rPr>
          <w:color w:val="auto"/>
          <w:lang w:val="en-US"/>
        </w:rPr>
        <w:fldChar w:fldCharType="end"/>
      </w:r>
      <w:r w:rsidR="00EF0C34" w:rsidRPr="00EF0C34">
        <w:rPr>
          <w:color w:val="auto"/>
          <w:lang w:val="en-US"/>
        </w:rPr>
        <w:t xml:space="preserve"> </w:t>
      </w:r>
      <w:r>
        <w:fldChar w:fldCharType="begin"/>
      </w:r>
      <w:r w:rsidRPr="00031A9A">
        <w:rPr>
          <w:lang w:val="en-US"/>
          <w:rPrChange w:id="1221" w:author="Julius Rublack" w:date="2023-02-17T08:10:00Z">
            <w:rPr/>
          </w:rPrChange>
        </w:rPr>
        <w:instrText>HYPERLINK "https://doi.org/10.1126/science.1228172" \h</w:instrText>
      </w:r>
      <w:r>
        <w:fldChar w:fldCharType="separate"/>
      </w:r>
      <w:r w:rsidR="00EF0C34" w:rsidRPr="00F52BE7">
        <w:rPr>
          <w:color w:val="auto"/>
          <w:lang w:val="en-US"/>
        </w:rPr>
        <w:t xml:space="preserve">&amp; </w:t>
      </w:r>
      <w:r>
        <w:rPr>
          <w:color w:val="auto"/>
          <w:lang w:val="en-US"/>
        </w:rPr>
        <w:fldChar w:fldCharType="end"/>
      </w:r>
      <w:r>
        <w:fldChar w:fldCharType="begin"/>
      </w:r>
      <w:r>
        <w:instrText>HYPERLINK "https://doi.org/10.1126/science.1228172" \h</w:instrText>
      </w:r>
      <w:r>
        <w:fldChar w:fldCharType="separate"/>
      </w:r>
      <w:proofErr w:type="spellStart"/>
      <w:r w:rsidR="00EF0C34" w:rsidRPr="00F52BE7">
        <w:rPr>
          <w:color w:val="auto"/>
          <w:lang w:val="en-US"/>
        </w:rPr>
        <w:t>Martı́n-Benito</w:t>
      </w:r>
      <w:proofErr w:type="spellEnd"/>
      <w:r w:rsidR="00EF0C34" w:rsidRPr="00F52BE7">
        <w:rPr>
          <w:color w:val="auto"/>
          <w:lang w:val="en-US"/>
        </w:rPr>
        <w:t>, J. (2012).</w:t>
      </w:r>
      <w:r>
        <w:rPr>
          <w:color w:val="auto"/>
          <w:lang w:val="en-US"/>
        </w:rPr>
        <w:fldChar w:fldCharType="end"/>
      </w:r>
      <w:r w:rsidR="00EF0C34" w:rsidRPr="00F52BE7">
        <w:rPr>
          <w:color w:val="auto"/>
          <w:lang w:val="en-US"/>
        </w:rPr>
        <w:t xml:space="preserve"> </w:t>
      </w:r>
      <w:r>
        <w:fldChar w:fldCharType="begin"/>
      </w:r>
      <w:r>
        <w:instrText>HYPERLINK "https://doi.org/10.1126/science.1228172" \h</w:instrText>
      </w:r>
      <w:r>
        <w:fldChar w:fldCharType="separate"/>
      </w:r>
      <w:r w:rsidR="00EF0C34" w:rsidRPr="00F52BE7">
        <w:rPr>
          <w:i/>
          <w:color w:val="auto"/>
          <w:lang w:val="en-US"/>
        </w:rPr>
        <w:t>Science</w:t>
      </w:r>
      <w:r>
        <w:rPr>
          <w:i/>
          <w:color w:val="auto"/>
          <w:lang w:val="en-US"/>
        </w:rPr>
        <w:fldChar w:fldCharType="end"/>
      </w:r>
      <w:r w:rsidR="00EF0C34" w:rsidRPr="00F52BE7">
        <w:rPr>
          <w:i/>
          <w:color w:val="auto"/>
          <w:lang w:val="en-US"/>
        </w:rPr>
        <w:t xml:space="preserve"> </w:t>
      </w:r>
      <w:r>
        <w:fldChar w:fldCharType="begin"/>
      </w:r>
      <w:r>
        <w:instrText>HYPERLINK "https://doi.org/10.1126/science.1228172" \h</w:instrText>
      </w:r>
      <w:r>
        <w:fldChar w:fldCharType="separate"/>
      </w:r>
      <w:r w:rsidR="00EF0C34" w:rsidRPr="00F52BE7">
        <w:rPr>
          <w:b/>
          <w:color w:val="auto"/>
          <w:lang w:val="en-US"/>
        </w:rPr>
        <w:t>338</w:t>
      </w:r>
      <w:r>
        <w:rPr>
          <w:b/>
          <w:color w:val="auto"/>
          <w:lang w:val="en-US"/>
        </w:rPr>
        <w:fldChar w:fldCharType="end"/>
      </w:r>
      <w:r>
        <w:fldChar w:fldCharType="begin"/>
      </w:r>
      <w:r>
        <w:instrText>HYPERLINK "https://doi.org/10.1126/science.1228172" \h</w:instrText>
      </w:r>
      <w:r>
        <w:fldChar w:fldCharType="separate"/>
      </w:r>
      <w:r w:rsidR="00EF0C34" w:rsidRPr="00F52BE7">
        <w:rPr>
          <w:color w:val="auto"/>
          <w:lang w:val="en-US"/>
        </w:rPr>
        <w:t>, 1634–1637</w:t>
      </w:r>
      <w:r>
        <w:rPr>
          <w:color w:val="auto"/>
          <w:lang w:val="en-US"/>
        </w:rPr>
        <w:fldChar w:fldCharType="end"/>
      </w:r>
      <w:r w:rsidR="00EF0C34" w:rsidRPr="00F52BE7">
        <w:rPr>
          <w:color w:val="auto"/>
          <w:lang w:val="en-US"/>
        </w:rPr>
        <w:t>.</w:t>
      </w:r>
    </w:p>
    <w:p w14:paraId="1806A845" w14:textId="77777777" w:rsidR="00807941" w:rsidRPr="00EF0C34" w:rsidRDefault="00000000">
      <w:pPr>
        <w:spacing w:line="360" w:lineRule="auto"/>
        <w:ind w:left="10" w:hanging="2"/>
        <w:rPr>
          <w:color w:val="auto"/>
          <w:lang w:val="en-US"/>
        </w:rPr>
        <w:pPrChange w:id="1222" w:author="Iris Bachmann" w:date="2023-02-06T10:21:00Z">
          <w:pPr>
            <w:spacing w:line="259" w:lineRule="auto"/>
            <w:ind w:left="10" w:hanging="2"/>
          </w:pPr>
        </w:pPrChange>
      </w:pPr>
      <w:r>
        <w:fldChar w:fldCharType="begin"/>
      </w:r>
      <w:r w:rsidRPr="00031A9A">
        <w:rPr>
          <w:lang w:val="en-US"/>
          <w:rPrChange w:id="1223" w:author="Julius Rublack" w:date="2023-02-17T08:10:00Z">
            <w:rPr/>
          </w:rPrChange>
        </w:rPr>
        <w:instrText>HYPERLINK "https://doi.org/10.1016/b978-0-12-420037-1.00002-6" \h</w:instrText>
      </w:r>
      <w:r>
        <w:fldChar w:fldCharType="separate"/>
      </w:r>
      <w:r w:rsidR="00EF0C34" w:rsidRPr="00EF0C34">
        <w:rPr>
          <w:color w:val="auto"/>
          <w:lang w:val="en-US"/>
        </w:rPr>
        <w:t>Bachman, J. (2013).</w:t>
      </w:r>
      <w:r>
        <w:rPr>
          <w:color w:val="auto"/>
          <w:lang w:val="en-US"/>
        </w:rPr>
        <w:fldChar w:fldCharType="end"/>
      </w:r>
      <w:r w:rsidR="00EF0C34" w:rsidRPr="00EF0C34">
        <w:rPr>
          <w:color w:val="auto"/>
          <w:lang w:val="en-US"/>
        </w:rPr>
        <w:t xml:space="preserve"> </w:t>
      </w:r>
      <w:r>
        <w:fldChar w:fldCharType="begin"/>
      </w:r>
      <w:r w:rsidRPr="00031A9A">
        <w:rPr>
          <w:lang w:val="en-US"/>
          <w:rPrChange w:id="1224" w:author="Julius Rublack" w:date="2023-02-17T08:10:00Z">
            <w:rPr/>
          </w:rPrChange>
        </w:rPr>
        <w:instrText>HYPERLINK "https://doi.org/10.1016/b978-0-12-420037-1.00002-6" \h</w:instrText>
      </w:r>
      <w:r>
        <w:fldChar w:fldCharType="separate"/>
      </w:r>
      <w:r w:rsidR="00EF0C34" w:rsidRPr="00EF0C34">
        <w:rPr>
          <w:i/>
          <w:color w:val="auto"/>
          <w:lang w:val="en-US"/>
        </w:rPr>
        <w:t>Laboratory Methods in Enzymology: RNA</w:t>
      </w:r>
      <w:r>
        <w:rPr>
          <w:i/>
          <w:color w:val="auto"/>
          <w:lang w:val="en-US"/>
        </w:rPr>
        <w:fldChar w:fldCharType="end"/>
      </w:r>
      <w:r>
        <w:fldChar w:fldCharType="begin"/>
      </w:r>
      <w:r w:rsidRPr="00031A9A">
        <w:rPr>
          <w:lang w:val="en-US"/>
          <w:rPrChange w:id="1225" w:author="Julius Rublack" w:date="2023-02-17T08:10:00Z">
            <w:rPr/>
          </w:rPrChange>
        </w:rPr>
        <w:instrText>HYPERLINK "https://doi.org/10.1016/b978-0-12-420037-1.00002-6" \h</w:instrText>
      </w:r>
      <w:r>
        <w:fldChar w:fldCharType="separate"/>
      </w:r>
      <w:r w:rsidR="00EF0C34" w:rsidRPr="00EF0C34">
        <w:rPr>
          <w:color w:val="auto"/>
          <w:lang w:val="en-US"/>
        </w:rPr>
        <w:t>. pp. 67–74. Elsevier.</w:t>
      </w:r>
      <w:r>
        <w:rPr>
          <w:color w:val="auto"/>
          <w:lang w:val="en-US"/>
        </w:rPr>
        <w:fldChar w:fldCharType="end"/>
      </w:r>
    </w:p>
    <w:p w14:paraId="52720B80" w14:textId="77777777" w:rsidR="00807941" w:rsidRPr="00EF0C34" w:rsidRDefault="00000000">
      <w:pPr>
        <w:spacing w:line="360" w:lineRule="auto"/>
        <w:ind w:left="10" w:hanging="2"/>
        <w:rPr>
          <w:color w:val="auto"/>
          <w:lang w:val="en-US"/>
        </w:rPr>
        <w:pPrChange w:id="1226" w:author="Iris Bachmann" w:date="2023-02-06T10:21:00Z">
          <w:pPr>
            <w:spacing w:line="259" w:lineRule="auto"/>
            <w:ind w:left="10" w:hanging="2"/>
          </w:pPr>
        </w:pPrChange>
      </w:pPr>
      <w:r>
        <w:fldChar w:fldCharType="begin"/>
      </w:r>
      <w:r w:rsidRPr="00031A9A">
        <w:rPr>
          <w:lang w:val="en-US"/>
          <w:rPrChange w:id="1227" w:author="Julius Rublack" w:date="2023-02-17T08:15:00Z">
            <w:rPr/>
          </w:rPrChange>
        </w:rPr>
        <w:instrText>HYPERLINK "https://doi.org/10.1007/s11427-021-1964-4" \h</w:instrText>
      </w:r>
      <w:r>
        <w:fldChar w:fldCharType="separate"/>
      </w:r>
      <w:r w:rsidR="00EF0C34" w:rsidRPr="00EF0C34">
        <w:rPr>
          <w:color w:val="auto"/>
          <w:lang w:val="en-US"/>
        </w:rPr>
        <w:t>Bai, C., Zhong, Q. &amp; Gao, G. F. (2021).</w:t>
      </w:r>
      <w:r>
        <w:rPr>
          <w:color w:val="auto"/>
          <w:lang w:val="en-US"/>
        </w:rPr>
        <w:fldChar w:fldCharType="end"/>
      </w:r>
      <w:r w:rsidR="00EF0C34" w:rsidRPr="00EF0C34">
        <w:rPr>
          <w:color w:val="auto"/>
          <w:lang w:val="en-US"/>
        </w:rPr>
        <w:t xml:space="preserve"> </w:t>
      </w:r>
      <w:r>
        <w:fldChar w:fldCharType="begin"/>
      </w:r>
      <w:r w:rsidRPr="00031A9A">
        <w:rPr>
          <w:lang w:val="en-US"/>
          <w:rPrChange w:id="1228" w:author="Julius Rublack" w:date="2023-02-17T08:15:00Z">
            <w:rPr/>
          </w:rPrChange>
        </w:rPr>
        <w:instrText>HYPERLINK "https://doi.org/10.1007/s11427-021-1964-4" \h</w:instrText>
      </w:r>
      <w:r>
        <w:fldChar w:fldCharType="separate"/>
      </w:r>
      <w:r w:rsidR="00EF0C34" w:rsidRPr="00EF0C34">
        <w:rPr>
          <w:i/>
          <w:color w:val="auto"/>
          <w:lang w:val="en-US"/>
        </w:rPr>
        <w:t>Science China Life Sciences</w:t>
      </w:r>
      <w:r>
        <w:rPr>
          <w:i/>
          <w:color w:val="auto"/>
          <w:lang w:val="en-US"/>
        </w:rPr>
        <w:fldChar w:fldCharType="end"/>
      </w:r>
      <w:r w:rsidR="00EF0C34" w:rsidRPr="00EF0C34">
        <w:rPr>
          <w:i/>
          <w:color w:val="auto"/>
          <w:lang w:val="en-US"/>
        </w:rPr>
        <w:t xml:space="preserve"> </w:t>
      </w:r>
      <w:r>
        <w:fldChar w:fldCharType="begin"/>
      </w:r>
      <w:r w:rsidRPr="00031A9A">
        <w:rPr>
          <w:lang w:val="en-US"/>
          <w:rPrChange w:id="1229" w:author="Julius Rublack" w:date="2023-02-17T08:15:00Z">
            <w:rPr/>
          </w:rPrChange>
        </w:rPr>
        <w:instrText>HYPERLINK "https://doi.org/10.1007/s11427-021-1964-4" \h</w:instrText>
      </w:r>
      <w:r>
        <w:fldChar w:fldCharType="separate"/>
      </w:r>
      <w:r w:rsidR="00EF0C34" w:rsidRPr="00EF0C34">
        <w:rPr>
          <w:b/>
          <w:color w:val="auto"/>
          <w:lang w:val="en-US"/>
        </w:rPr>
        <w:t>65</w:t>
      </w:r>
      <w:r>
        <w:rPr>
          <w:b/>
          <w:color w:val="auto"/>
          <w:lang w:val="en-US"/>
        </w:rPr>
        <w:fldChar w:fldCharType="end"/>
      </w:r>
      <w:r>
        <w:fldChar w:fldCharType="begin"/>
      </w:r>
      <w:r w:rsidRPr="00031A9A">
        <w:rPr>
          <w:lang w:val="en-US"/>
          <w:rPrChange w:id="1230" w:author="Julius Rublack" w:date="2023-02-17T08:15:00Z">
            <w:rPr/>
          </w:rPrChange>
        </w:rPr>
        <w:instrText>HYPERLINK "https://doi.org/10.1007/s11427-021-1964-4" \h</w:instrText>
      </w:r>
      <w:r>
        <w:fldChar w:fldCharType="separate"/>
      </w:r>
      <w:r w:rsidR="00EF0C34" w:rsidRPr="00EF0C34">
        <w:rPr>
          <w:color w:val="auto"/>
          <w:lang w:val="en-US"/>
        </w:rPr>
        <w:t>, 280–294</w:t>
      </w:r>
      <w:r>
        <w:rPr>
          <w:color w:val="auto"/>
          <w:lang w:val="en-US"/>
        </w:rPr>
        <w:fldChar w:fldCharType="end"/>
      </w:r>
      <w:r w:rsidR="00EF0C34" w:rsidRPr="00EF0C34">
        <w:rPr>
          <w:color w:val="auto"/>
          <w:lang w:val="en-US"/>
        </w:rPr>
        <w:t>.</w:t>
      </w:r>
    </w:p>
    <w:p w14:paraId="7C2FFC52" w14:textId="77777777" w:rsidR="00807941" w:rsidRPr="00EF0C34" w:rsidRDefault="00EF0C34">
      <w:pPr>
        <w:spacing w:after="3" w:line="360" w:lineRule="auto"/>
        <w:ind w:left="307" w:hanging="299"/>
        <w:rPr>
          <w:color w:val="auto"/>
          <w:lang w:val="en-US"/>
        </w:rPr>
        <w:pPrChange w:id="1231" w:author="Iris Bachmann" w:date="2023-02-06T10:21:00Z">
          <w:pPr>
            <w:spacing w:after="3"/>
            <w:ind w:left="307" w:hanging="299"/>
          </w:pPr>
        </w:pPrChange>
      </w:pPr>
      <w:r w:rsidRPr="00EF0C34">
        <w:rPr>
          <w:color w:val="auto"/>
          <w:lang w:val="en-US"/>
        </w:rPr>
        <w:t xml:space="preserve">Biggerstaff, M., </w:t>
      </w:r>
      <w:proofErr w:type="spellStart"/>
      <w:r w:rsidRPr="00EF0C34">
        <w:rPr>
          <w:color w:val="auto"/>
          <w:lang w:val="en-US"/>
        </w:rPr>
        <w:t>Cauchemez</w:t>
      </w:r>
      <w:proofErr w:type="spellEnd"/>
      <w:r w:rsidRPr="00EF0C34">
        <w:rPr>
          <w:color w:val="auto"/>
          <w:lang w:val="en-US"/>
        </w:rPr>
        <w:t xml:space="preserve">, S., Reed, C., Gambhir, M. &amp; </w:t>
      </w:r>
      <w:proofErr w:type="spellStart"/>
      <w:r w:rsidRPr="00EF0C34">
        <w:rPr>
          <w:color w:val="auto"/>
          <w:lang w:val="en-US"/>
        </w:rPr>
        <w:t>Finelli</w:t>
      </w:r>
      <w:proofErr w:type="spellEnd"/>
      <w:r w:rsidRPr="00EF0C34">
        <w:rPr>
          <w:color w:val="auto"/>
          <w:lang w:val="en-US"/>
        </w:rPr>
        <w:t xml:space="preserve">, L. (2014). </w:t>
      </w:r>
      <w:r w:rsidRPr="00EF0C34">
        <w:rPr>
          <w:i/>
          <w:color w:val="auto"/>
          <w:lang w:val="en-US"/>
        </w:rPr>
        <w:t xml:space="preserve">BMC Infectious Diseases </w:t>
      </w:r>
      <w:r w:rsidRPr="00EF0C34">
        <w:rPr>
          <w:b/>
          <w:color w:val="auto"/>
          <w:lang w:val="en-US"/>
        </w:rPr>
        <w:t>14</w:t>
      </w:r>
      <w:r w:rsidRPr="00EF0C34">
        <w:rPr>
          <w:color w:val="auto"/>
          <w:lang w:val="en-US"/>
        </w:rPr>
        <w:t xml:space="preserve">, </w:t>
      </w:r>
      <w:r>
        <w:fldChar w:fldCharType="begin"/>
      </w:r>
      <w:r w:rsidRPr="00031A9A">
        <w:rPr>
          <w:lang w:val="en-US"/>
          <w:rPrChange w:id="1232" w:author="Julius Rublack" w:date="2023-02-17T08:10:00Z">
            <w:rPr/>
          </w:rPrChange>
        </w:rPr>
        <w:instrText>HYPERLINK "https://doi.org/10.1186/1471-2334-14-480" \h</w:instrText>
      </w:r>
      <w:r>
        <w:fldChar w:fldCharType="separate"/>
      </w:r>
      <w:r w:rsidRPr="00EF0C34">
        <w:rPr>
          <w:color w:val="auto"/>
          <w:lang w:val="en-US"/>
        </w:rPr>
        <w:t>https://doi.org/10.1186/1471-2334-14-480</w:t>
      </w:r>
      <w:r>
        <w:rPr>
          <w:color w:val="auto"/>
          <w:lang w:val="en-US"/>
        </w:rPr>
        <w:fldChar w:fldCharType="end"/>
      </w:r>
      <w:r>
        <w:fldChar w:fldCharType="begin"/>
      </w:r>
      <w:r w:rsidRPr="00031A9A">
        <w:rPr>
          <w:lang w:val="en-US"/>
          <w:rPrChange w:id="1233" w:author="Julius Rublack" w:date="2023-02-17T08:10:00Z">
            <w:rPr/>
          </w:rPrChange>
        </w:rPr>
        <w:instrText>HYPERLINK "https://doi.org/10.1186/1471-2334-14-480" \h</w:instrText>
      </w:r>
      <w:r>
        <w:fldChar w:fldCharType="separate"/>
      </w:r>
      <w:r w:rsidRPr="00EF0C34">
        <w:rPr>
          <w:color w:val="auto"/>
          <w:lang w:val="en-US"/>
        </w:rPr>
        <w:t>.</w:t>
      </w:r>
      <w:r>
        <w:rPr>
          <w:color w:val="auto"/>
          <w:lang w:val="en-US"/>
        </w:rPr>
        <w:fldChar w:fldCharType="end"/>
      </w:r>
    </w:p>
    <w:p w14:paraId="57EFD949" w14:textId="77777777" w:rsidR="00807941" w:rsidRPr="00EF0C34" w:rsidRDefault="00000000">
      <w:pPr>
        <w:spacing w:line="360" w:lineRule="auto"/>
        <w:ind w:left="10" w:hanging="2"/>
        <w:rPr>
          <w:color w:val="auto"/>
          <w:lang w:val="en-US"/>
        </w:rPr>
        <w:pPrChange w:id="1234" w:author="Iris Bachmann" w:date="2023-02-06T10:21:00Z">
          <w:pPr>
            <w:spacing w:line="259" w:lineRule="auto"/>
            <w:ind w:left="10" w:hanging="2"/>
          </w:pPr>
        </w:pPrChange>
      </w:pPr>
      <w:r>
        <w:fldChar w:fldCharType="begin"/>
      </w:r>
      <w:r w:rsidRPr="00031A9A">
        <w:rPr>
          <w:lang w:val="en-US"/>
          <w:rPrChange w:id="1235" w:author="Julius Rublack" w:date="2023-02-17T08:10:00Z">
            <w:rPr/>
          </w:rPrChange>
        </w:rPr>
        <w:instrText>HYPERLINK "https://doi.org/10.1016/j.jinf.2015.07.008" \h</w:instrText>
      </w:r>
      <w:r>
        <w:fldChar w:fldCharType="separate"/>
      </w:r>
      <w:proofErr w:type="spellStart"/>
      <w:r w:rsidR="00EF0C34" w:rsidRPr="00EF0C34">
        <w:rPr>
          <w:color w:val="auto"/>
          <w:lang w:val="en-US"/>
        </w:rPr>
        <w:t>Brendish</w:t>
      </w:r>
      <w:proofErr w:type="spellEnd"/>
      <w:r w:rsidR="00EF0C34" w:rsidRPr="00EF0C34">
        <w:rPr>
          <w:color w:val="auto"/>
          <w:lang w:val="en-US"/>
        </w:rPr>
        <w:t>, N. J., Schiff, H. F. &amp; Clark, T. W. (2015).</w:t>
      </w:r>
      <w:r>
        <w:rPr>
          <w:color w:val="auto"/>
          <w:lang w:val="en-US"/>
        </w:rPr>
        <w:fldChar w:fldCharType="end"/>
      </w:r>
      <w:r w:rsidR="00EF0C34" w:rsidRPr="00EF0C34">
        <w:rPr>
          <w:color w:val="auto"/>
          <w:lang w:val="en-US"/>
        </w:rPr>
        <w:t xml:space="preserve"> </w:t>
      </w:r>
      <w:r>
        <w:fldChar w:fldCharType="begin"/>
      </w:r>
      <w:r w:rsidRPr="00031A9A">
        <w:rPr>
          <w:lang w:val="en-US"/>
          <w:rPrChange w:id="1236" w:author="Julius Rublack" w:date="2023-02-17T08:10:00Z">
            <w:rPr/>
          </w:rPrChange>
        </w:rPr>
        <w:instrText>HYPERLINK "https://doi.org/10.1016/j.jinf.2015.07.008" \h</w:instrText>
      </w:r>
      <w:r>
        <w:fldChar w:fldCharType="separate"/>
      </w:r>
      <w:r w:rsidR="00EF0C34" w:rsidRPr="00EF0C34">
        <w:rPr>
          <w:i/>
          <w:color w:val="auto"/>
          <w:lang w:val="en-US"/>
        </w:rPr>
        <w:t>Journal of Infection</w:t>
      </w:r>
      <w:r>
        <w:rPr>
          <w:i/>
          <w:color w:val="auto"/>
          <w:lang w:val="en-US"/>
        </w:rPr>
        <w:fldChar w:fldCharType="end"/>
      </w:r>
      <w:r w:rsidR="00EF0C34" w:rsidRPr="00EF0C34">
        <w:rPr>
          <w:i/>
          <w:color w:val="auto"/>
          <w:lang w:val="en-US"/>
        </w:rPr>
        <w:t xml:space="preserve"> </w:t>
      </w:r>
      <w:r>
        <w:fldChar w:fldCharType="begin"/>
      </w:r>
      <w:r w:rsidRPr="00031A9A">
        <w:rPr>
          <w:lang w:val="en-US"/>
          <w:rPrChange w:id="1237" w:author="Julius Rublack" w:date="2023-02-17T08:15:00Z">
            <w:rPr/>
          </w:rPrChange>
        </w:rPr>
        <w:instrText>HYPERLINK "https://doi.org/10.1016/j.jinf.2015.07.008" \h</w:instrText>
      </w:r>
      <w:r>
        <w:fldChar w:fldCharType="separate"/>
      </w:r>
      <w:r w:rsidR="00EF0C34" w:rsidRPr="00EF0C34">
        <w:rPr>
          <w:b/>
          <w:color w:val="auto"/>
          <w:lang w:val="en-US"/>
        </w:rPr>
        <w:t>71</w:t>
      </w:r>
      <w:r>
        <w:rPr>
          <w:b/>
          <w:color w:val="auto"/>
          <w:lang w:val="en-US"/>
        </w:rPr>
        <w:fldChar w:fldCharType="end"/>
      </w:r>
      <w:r>
        <w:fldChar w:fldCharType="begin"/>
      </w:r>
      <w:r w:rsidRPr="00031A9A">
        <w:rPr>
          <w:lang w:val="en-US"/>
          <w:rPrChange w:id="1238" w:author="Julius Rublack" w:date="2023-02-17T08:15:00Z">
            <w:rPr/>
          </w:rPrChange>
        </w:rPr>
        <w:instrText>HYPERLINK "https://doi.org/10.1016/j.jinf.2015.07.008" \h</w:instrText>
      </w:r>
      <w:r>
        <w:fldChar w:fldCharType="separate"/>
      </w:r>
      <w:r w:rsidR="00EF0C34" w:rsidRPr="00EF0C34">
        <w:rPr>
          <w:color w:val="auto"/>
          <w:lang w:val="en-US"/>
        </w:rPr>
        <w:t>, 501–510</w:t>
      </w:r>
      <w:r>
        <w:rPr>
          <w:color w:val="auto"/>
          <w:lang w:val="en-US"/>
        </w:rPr>
        <w:fldChar w:fldCharType="end"/>
      </w:r>
      <w:r w:rsidR="00EF0C34" w:rsidRPr="00EF0C34">
        <w:rPr>
          <w:color w:val="auto"/>
          <w:lang w:val="en-US"/>
        </w:rPr>
        <w:t>.</w:t>
      </w:r>
    </w:p>
    <w:p w14:paraId="276FBD55" w14:textId="77777777" w:rsidR="00807941" w:rsidRPr="00EF0C34" w:rsidRDefault="00000000">
      <w:pPr>
        <w:spacing w:after="60" w:line="360" w:lineRule="auto"/>
        <w:ind w:left="18" w:hanging="10"/>
        <w:jc w:val="left"/>
        <w:rPr>
          <w:color w:val="auto"/>
          <w:lang w:val="en-US"/>
        </w:rPr>
        <w:pPrChange w:id="1239" w:author="Iris Bachmann" w:date="2023-02-06T10:21:00Z">
          <w:pPr>
            <w:spacing w:after="60" w:line="259" w:lineRule="auto"/>
            <w:ind w:left="18" w:hanging="10"/>
            <w:jc w:val="left"/>
          </w:pPr>
        </w:pPrChange>
      </w:pPr>
      <w:r>
        <w:fldChar w:fldCharType="begin"/>
      </w:r>
      <w:r w:rsidRPr="00031A9A">
        <w:rPr>
          <w:lang w:val="en-US"/>
          <w:rPrChange w:id="1240" w:author="Julius Rublack" w:date="2023-02-17T08:15:00Z">
            <w:rPr/>
          </w:rPrChange>
        </w:rPr>
        <w:instrText>HYPERLINK "https://doi.org/10.1677/jme.0.0250169" \h</w:instrText>
      </w:r>
      <w:r>
        <w:fldChar w:fldCharType="separate"/>
      </w:r>
      <w:proofErr w:type="spellStart"/>
      <w:r w:rsidR="00EF0C34" w:rsidRPr="00EF0C34">
        <w:rPr>
          <w:color w:val="auto"/>
          <w:lang w:val="en-US"/>
        </w:rPr>
        <w:t>Bustin</w:t>
      </w:r>
      <w:proofErr w:type="spellEnd"/>
      <w:r w:rsidR="00EF0C34" w:rsidRPr="00EF0C34">
        <w:rPr>
          <w:color w:val="auto"/>
          <w:lang w:val="en-US"/>
        </w:rPr>
        <w:t>, S. (2000).</w:t>
      </w:r>
      <w:r>
        <w:rPr>
          <w:color w:val="auto"/>
          <w:lang w:val="en-US"/>
        </w:rPr>
        <w:fldChar w:fldCharType="end"/>
      </w:r>
      <w:r w:rsidR="00EF0C34" w:rsidRPr="00EF0C34">
        <w:rPr>
          <w:color w:val="auto"/>
          <w:lang w:val="en-US"/>
        </w:rPr>
        <w:t xml:space="preserve"> </w:t>
      </w:r>
      <w:r>
        <w:fldChar w:fldCharType="begin"/>
      </w:r>
      <w:r w:rsidRPr="00031A9A">
        <w:rPr>
          <w:lang w:val="en-US"/>
          <w:rPrChange w:id="1241" w:author="Julius Rublack" w:date="2023-02-17T08:15:00Z">
            <w:rPr/>
          </w:rPrChange>
        </w:rPr>
        <w:instrText>HYPERLINK "https://doi.org/10.1677/jme.0.0250169" \h</w:instrText>
      </w:r>
      <w:r>
        <w:fldChar w:fldCharType="separate"/>
      </w:r>
      <w:r w:rsidR="00EF0C34" w:rsidRPr="00EF0C34">
        <w:rPr>
          <w:i/>
          <w:color w:val="auto"/>
          <w:lang w:val="en-US"/>
        </w:rPr>
        <w:t>Journal of Molecular Endocrinology</w:t>
      </w:r>
      <w:r>
        <w:rPr>
          <w:i/>
          <w:color w:val="auto"/>
          <w:lang w:val="en-US"/>
        </w:rPr>
        <w:fldChar w:fldCharType="end"/>
      </w:r>
      <w:r w:rsidR="00EF0C34" w:rsidRPr="00EF0C34">
        <w:rPr>
          <w:i/>
          <w:color w:val="auto"/>
          <w:lang w:val="en-US"/>
        </w:rPr>
        <w:t xml:space="preserve"> </w:t>
      </w:r>
      <w:r>
        <w:fldChar w:fldCharType="begin"/>
      </w:r>
      <w:r w:rsidRPr="00031A9A">
        <w:rPr>
          <w:lang w:val="en-US"/>
          <w:rPrChange w:id="1242" w:author="Julius Rublack" w:date="2023-02-17T08:15:00Z">
            <w:rPr/>
          </w:rPrChange>
        </w:rPr>
        <w:instrText>HYPERLINK "https://doi.org/10.1677/jme.0.0250169" \h</w:instrText>
      </w:r>
      <w:r>
        <w:fldChar w:fldCharType="separate"/>
      </w:r>
      <w:r w:rsidR="00EF0C34" w:rsidRPr="00EF0C34">
        <w:rPr>
          <w:b/>
          <w:color w:val="auto"/>
          <w:lang w:val="en-US"/>
        </w:rPr>
        <w:t>25</w:t>
      </w:r>
      <w:r>
        <w:rPr>
          <w:b/>
          <w:color w:val="auto"/>
          <w:lang w:val="en-US"/>
        </w:rPr>
        <w:fldChar w:fldCharType="end"/>
      </w:r>
      <w:r>
        <w:fldChar w:fldCharType="begin"/>
      </w:r>
      <w:r w:rsidRPr="00031A9A">
        <w:rPr>
          <w:lang w:val="en-US"/>
          <w:rPrChange w:id="1243" w:author="Julius Rublack" w:date="2023-02-17T08:15:00Z">
            <w:rPr/>
          </w:rPrChange>
        </w:rPr>
        <w:instrText>HYPERLINK "https://doi.org/10.1677/jme.0.0250169" \h</w:instrText>
      </w:r>
      <w:r>
        <w:fldChar w:fldCharType="separate"/>
      </w:r>
      <w:r w:rsidR="00EF0C34" w:rsidRPr="00EF0C34">
        <w:rPr>
          <w:color w:val="auto"/>
          <w:lang w:val="en-US"/>
        </w:rPr>
        <w:t>, 169–193</w:t>
      </w:r>
      <w:r>
        <w:rPr>
          <w:color w:val="auto"/>
          <w:lang w:val="en-US"/>
        </w:rPr>
        <w:fldChar w:fldCharType="end"/>
      </w:r>
      <w:r w:rsidR="00EF0C34" w:rsidRPr="00EF0C34">
        <w:rPr>
          <w:color w:val="auto"/>
          <w:lang w:val="en-US"/>
        </w:rPr>
        <w:t>.</w:t>
      </w:r>
    </w:p>
    <w:p w14:paraId="04BF2A5E" w14:textId="77777777" w:rsidR="00807941" w:rsidRPr="00EF0C34" w:rsidRDefault="00000000">
      <w:pPr>
        <w:spacing w:line="360" w:lineRule="auto"/>
        <w:ind w:left="10" w:hanging="2"/>
        <w:rPr>
          <w:color w:val="auto"/>
          <w:lang w:val="en-US"/>
        </w:rPr>
        <w:pPrChange w:id="1244" w:author="Iris Bachmann" w:date="2023-02-06T10:21:00Z">
          <w:pPr>
            <w:spacing w:line="259" w:lineRule="auto"/>
            <w:ind w:left="10" w:hanging="2"/>
          </w:pPr>
        </w:pPrChange>
      </w:pPr>
      <w:r>
        <w:fldChar w:fldCharType="begin"/>
      </w:r>
      <w:r w:rsidRPr="00031A9A">
        <w:rPr>
          <w:lang w:val="en-US"/>
          <w:rPrChange w:id="1245" w:author="Julius Rublack" w:date="2023-02-17T08:15:00Z">
            <w:rPr/>
          </w:rPrChange>
        </w:rPr>
        <w:instrText>HYPERLINK "https://doi.org/10.1677/jme.1.01755" \h</w:instrText>
      </w:r>
      <w:r>
        <w:fldChar w:fldCharType="separate"/>
      </w:r>
      <w:proofErr w:type="spellStart"/>
      <w:r w:rsidR="00EF0C34" w:rsidRPr="00EF0C34">
        <w:rPr>
          <w:color w:val="auto"/>
          <w:lang w:val="en-US"/>
        </w:rPr>
        <w:t>Bustin</w:t>
      </w:r>
      <w:proofErr w:type="spellEnd"/>
      <w:r w:rsidR="00EF0C34" w:rsidRPr="00EF0C34">
        <w:rPr>
          <w:color w:val="auto"/>
          <w:lang w:val="en-US"/>
        </w:rPr>
        <w:t xml:space="preserve">, S. A., Benes, V., Nolan, T. &amp; </w:t>
      </w:r>
      <w:proofErr w:type="spellStart"/>
      <w:r w:rsidR="00EF0C34" w:rsidRPr="00EF0C34">
        <w:rPr>
          <w:color w:val="auto"/>
          <w:lang w:val="en-US"/>
        </w:rPr>
        <w:t>Pfaffl</w:t>
      </w:r>
      <w:proofErr w:type="spellEnd"/>
      <w:r w:rsidR="00EF0C34" w:rsidRPr="00EF0C34">
        <w:rPr>
          <w:color w:val="auto"/>
          <w:lang w:val="en-US"/>
        </w:rPr>
        <w:t>, M. W. (2005).</w:t>
      </w:r>
      <w:r>
        <w:rPr>
          <w:color w:val="auto"/>
          <w:lang w:val="en-US"/>
        </w:rPr>
        <w:fldChar w:fldCharType="end"/>
      </w:r>
      <w:r w:rsidR="00EF0C34" w:rsidRPr="00EF0C34">
        <w:rPr>
          <w:color w:val="auto"/>
          <w:lang w:val="en-US"/>
        </w:rPr>
        <w:t xml:space="preserve"> </w:t>
      </w:r>
      <w:r>
        <w:fldChar w:fldCharType="begin"/>
      </w:r>
      <w:r w:rsidRPr="00031A9A">
        <w:rPr>
          <w:lang w:val="en-US"/>
          <w:rPrChange w:id="1246" w:author="Julius Rublack" w:date="2023-02-17T08:15:00Z">
            <w:rPr/>
          </w:rPrChange>
        </w:rPr>
        <w:instrText>HYPERLINK "https://doi.org/10.1677/jme.1.01755" \h</w:instrText>
      </w:r>
      <w:r>
        <w:fldChar w:fldCharType="separate"/>
      </w:r>
      <w:r w:rsidR="00EF0C34" w:rsidRPr="00EF0C34">
        <w:rPr>
          <w:i/>
          <w:color w:val="auto"/>
          <w:lang w:val="en-US"/>
        </w:rPr>
        <w:t>Journal of Molecular Endocrinology</w:t>
      </w:r>
      <w:r>
        <w:rPr>
          <w:i/>
          <w:color w:val="auto"/>
          <w:lang w:val="en-US"/>
        </w:rPr>
        <w:fldChar w:fldCharType="end"/>
      </w:r>
      <w:r w:rsidR="00EF0C34" w:rsidRPr="00EF0C34">
        <w:rPr>
          <w:i/>
          <w:color w:val="auto"/>
          <w:lang w:val="en-US"/>
        </w:rPr>
        <w:t xml:space="preserve"> </w:t>
      </w:r>
      <w:r>
        <w:fldChar w:fldCharType="begin"/>
      </w:r>
      <w:r w:rsidRPr="00031A9A">
        <w:rPr>
          <w:lang w:val="en-US"/>
          <w:rPrChange w:id="1247" w:author="Julius Rublack" w:date="2023-02-17T08:15:00Z">
            <w:rPr/>
          </w:rPrChange>
        </w:rPr>
        <w:instrText>HYPERLINK "https://doi.org/10.1677/jme.1.01755" \h</w:instrText>
      </w:r>
      <w:r>
        <w:fldChar w:fldCharType="separate"/>
      </w:r>
      <w:r w:rsidR="00EF0C34" w:rsidRPr="00EF0C34">
        <w:rPr>
          <w:b/>
          <w:color w:val="auto"/>
          <w:lang w:val="en-US"/>
        </w:rPr>
        <w:t>34</w:t>
      </w:r>
      <w:r>
        <w:rPr>
          <w:b/>
          <w:color w:val="auto"/>
          <w:lang w:val="en-US"/>
        </w:rPr>
        <w:fldChar w:fldCharType="end"/>
      </w:r>
      <w:r>
        <w:fldChar w:fldCharType="begin"/>
      </w:r>
      <w:r w:rsidRPr="00031A9A">
        <w:rPr>
          <w:lang w:val="en-US"/>
          <w:rPrChange w:id="1248" w:author="Julius Rublack" w:date="2023-02-17T08:15:00Z">
            <w:rPr/>
          </w:rPrChange>
        </w:rPr>
        <w:instrText>HYPERLINK "https://doi.org/10.1677/jme.1.01755" \h</w:instrText>
      </w:r>
      <w:r>
        <w:fldChar w:fldCharType="separate"/>
      </w:r>
      <w:r w:rsidR="00EF0C34" w:rsidRPr="00EF0C34">
        <w:rPr>
          <w:color w:val="auto"/>
          <w:lang w:val="en-US"/>
        </w:rPr>
        <w:t>, 597–601</w:t>
      </w:r>
      <w:r>
        <w:rPr>
          <w:color w:val="auto"/>
          <w:lang w:val="en-US"/>
        </w:rPr>
        <w:fldChar w:fldCharType="end"/>
      </w:r>
      <w:r w:rsidR="00EF0C34" w:rsidRPr="00EF0C34">
        <w:rPr>
          <w:color w:val="auto"/>
          <w:lang w:val="en-US"/>
        </w:rPr>
        <w:t>.</w:t>
      </w:r>
    </w:p>
    <w:p w14:paraId="34C90C60" w14:textId="77777777" w:rsidR="00807941" w:rsidRPr="00EF0C34" w:rsidRDefault="00EF0C34">
      <w:pPr>
        <w:spacing w:after="6" w:line="360" w:lineRule="auto"/>
        <w:ind w:left="307" w:hanging="299"/>
        <w:rPr>
          <w:color w:val="auto"/>
          <w:lang w:val="en-US"/>
        </w:rPr>
        <w:pPrChange w:id="1249" w:author="Iris Bachmann" w:date="2023-02-06T10:21:00Z">
          <w:pPr>
            <w:spacing w:after="6"/>
            <w:ind w:left="307" w:hanging="299"/>
          </w:pPr>
        </w:pPrChange>
      </w:pPr>
      <w:proofErr w:type="spellStart"/>
      <w:r w:rsidRPr="00031A9A">
        <w:rPr>
          <w:color w:val="auto"/>
          <w:rPrChange w:id="1250" w:author="Julius Rublack" w:date="2023-02-17T08:10:00Z">
            <w:rPr>
              <w:color w:val="auto"/>
              <w:lang w:val="en-US"/>
            </w:rPr>
          </w:rPrChange>
        </w:rPr>
        <w:t>Chander</w:t>
      </w:r>
      <w:proofErr w:type="spellEnd"/>
      <w:r w:rsidRPr="00031A9A">
        <w:rPr>
          <w:color w:val="auto"/>
          <w:rPrChange w:id="1251" w:author="Julius Rublack" w:date="2023-02-17T08:10:00Z">
            <w:rPr>
              <w:color w:val="auto"/>
              <w:lang w:val="en-US"/>
            </w:rPr>
          </w:rPrChange>
        </w:rPr>
        <w:t xml:space="preserve">, Y., Koelbl, J., </w:t>
      </w:r>
      <w:proofErr w:type="spellStart"/>
      <w:r w:rsidRPr="00031A9A">
        <w:rPr>
          <w:color w:val="auto"/>
          <w:rPrChange w:id="1252" w:author="Julius Rublack" w:date="2023-02-17T08:10:00Z">
            <w:rPr>
              <w:color w:val="auto"/>
              <w:lang w:val="en-US"/>
            </w:rPr>
          </w:rPrChange>
        </w:rPr>
        <w:t>Puckett</w:t>
      </w:r>
      <w:proofErr w:type="spellEnd"/>
      <w:r w:rsidRPr="00031A9A">
        <w:rPr>
          <w:color w:val="auto"/>
          <w:rPrChange w:id="1253" w:author="Julius Rublack" w:date="2023-02-17T08:10:00Z">
            <w:rPr>
              <w:color w:val="auto"/>
              <w:lang w:val="en-US"/>
            </w:rPr>
          </w:rPrChange>
        </w:rPr>
        <w:t xml:space="preserve">, J., Moser, M. J., Klingele, A. J., </w:t>
      </w:r>
      <w:proofErr w:type="spellStart"/>
      <w:r w:rsidRPr="00031A9A">
        <w:rPr>
          <w:color w:val="auto"/>
          <w:rPrChange w:id="1254" w:author="Julius Rublack" w:date="2023-02-17T08:10:00Z">
            <w:rPr>
              <w:color w:val="auto"/>
              <w:lang w:val="en-US"/>
            </w:rPr>
          </w:rPrChange>
        </w:rPr>
        <w:t>Liles</w:t>
      </w:r>
      <w:proofErr w:type="spellEnd"/>
      <w:r w:rsidRPr="00031A9A">
        <w:rPr>
          <w:color w:val="auto"/>
          <w:rPrChange w:id="1255" w:author="Julius Rublack" w:date="2023-02-17T08:10:00Z">
            <w:rPr>
              <w:color w:val="auto"/>
              <w:lang w:val="en-US"/>
            </w:rPr>
          </w:rPrChange>
        </w:rPr>
        <w:t xml:space="preserve">, M. R., </w:t>
      </w:r>
      <w:proofErr w:type="spellStart"/>
      <w:r w:rsidRPr="00031A9A">
        <w:rPr>
          <w:color w:val="auto"/>
          <w:rPrChange w:id="1256" w:author="Julius Rublack" w:date="2023-02-17T08:10:00Z">
            <w:rPr>
              <w:color w:val="auto"/>
              <w:lang w:val="en-US"/>
            </w:rPr>
          </w:rPrChange>
        </w:rPr>
        <w:t>Carrias</w:t>
      </w:r>
      <w:proofErr w:type="spellEnd"/>
      <w:r w:rsidRPr="00031A9A">
        <w:rPr>
          <w:color w:val="auto"/>
          <w:rPrChange w:id="1257" w:author="Julius Rublack" w:date="2023-02-17T08:10:00Z">
            <w:rPr>
              <w:color w:val="auto"/>
              <w:lang w:val="en-US"/>
            </w:rPr>
          </w:rPrChange>
        </w:rPr>
        <w:t xml:space="preserve">, A., Mead, D. A. &amp; </w:t>
      </w:r>
      <w:proofErr w:type="spellStart"/>
      <w:r w:rsidRPr="00031A9A">
        <w:rPr>
          <w:color w:val="auto"/>
          <w:rPrChange w:id="1258" w:author="Julius Rublack" w:date="2023-02-17T08:10:00Z">
            <w:rPr>
              <w:color w:val="auto"/>
              <w:lang w:val="en-US"/>
            </w:rPr>
          </w:rPrChange>
        </w:rPr>
        <w:t>Schoenfeld</w:t>
      </w:r>
      <w:proofErr w:type="spellEnd"/>
      <w:r w:rsidRPr="00031A9A">
        <w:rPr>
          <w:color w:val="auto"/>
          <w:rPrChange w:id="1259" w:author="Julius Rublack" w:date="2023-02-17T08:10:00Z">
            <w:rPr>
              <w:color w:val="auto"/>
              <w:lang w:val="en-US"/>
            </w:rPr>
          </w:rPrChange>
        </w:rPr>
        <w:t xml:space="preserve">, T. W. (2014). </w:t>
      </w:r>
      <w:r w:rsidRPr="00EF0C34">
        <w:rPr>
          <w:i/>
          <w:color w:val="auto"/>
          <w:lang w:val="en-US"/>
        </w:rPr>
        <w:t xml:space="preserve">Frontiers in Microbiology </w:t>
      </w:r>
      <w:r w:rsidRPr="00EF0C34">
        <w:rPr>
          <w:b/>
          <w:color w:val="auto"/>
          <w:lang w:val="en-US"/>
        </w:rPr>
        <w:t>5</w:t>
      </w:r>
      <w:r w:rsidRPr="00EF0C34">
        <w:rPr>
          <w:color w:val="auto"/>
          <w:lang w:val="en-US"/>
        </w:rPr>
        <w:t xml:space="preserve">, </w:t>
      </w:r>
      <w:r>
        <w:fldChar w:fldCharType="begin"/>
      </w:r>
      <w:r w:rsidRPr="00031A9A">
        <w:rPr>
          <w:lang w:val="en-US"/>
          <w:rPrChange w:id="1260" w:author="Julius Rublack" w:date="2023-02-17T08:10:00Z">
            <w:rPr/>
          </w:rPrChange>
        </w:rPr>
        <w:instrText>HYPERLINK "https://doi.org/10.3389/fmicb.2014.00395" \h</w:instrText>
      </w:r>
      <w:r>
        <w:fldChar w:fldCharType="separate"/>
      </w:r>
      <w:r w:rsidRPr="00EF0C34">
        <w:rPr>
          <w:color w:val="auto"/>
          <w:lang w:val="en-US"/>
        </w:rPr>
        <w:t>https://doi.org/10.3389/fmicb.2014.00395</w:t>
      </w:r>
      <w:r>
        <w:rPr>
          <w:color w:val="auto"/>
          <w:lang w:val="en-US"/>
        </w:rPr>
        <w:fldChar w:fldCharType="end"/>
      </w:r>
      <w:r w:rsidRPr="00EF0C34">
        <w:rPr>
          <w:color w:val="auto"/>
          <w:lang w:val="en-US"/>
        </w:rPr>
        <w:t>.</w:t>
      </w:r>
    </w:p>
    <w:p w14:paraId="1FEC8982" w14:textId="77777777" w:rsidR="00807941" w:rsidRPr="00F52BE7" w:rsidRDefault="00000000">
      <w:pPr>
        <w:spacing w:line="360" w:lineRule="auto"/>
        <w:ind w:left="10" w:hanging="2"/>
        <w:rPr>
          <w:color w:val="auto"/>
          <w:lang w:val="en-US"/>
        </w:rPr>
        <w:pPrChange w:id="1261" w:author="Iris Bachmann" w:date="2023-02-06T10:21:00Z">
          <w:pPr>
            <w:spacing w:line="259" w:lineRule="auto"/>
            <w:ind w:left="10" w:hanging="2"/>
          </w:pPr>
        </w:pPrChange>
      </w:pPr>
      <w:r>
        <w:fldChar w:fldCharType="begin"/>
      </w:r>
      <w:r w:rsidRPr="00031A9A">
        <w:rPr>
          <w:lang w:val="en-US"/>
          <w:rPrChange w:id="1262" w:author="Julius Rublack" w:date="2023-02-17T08:10:00Z">
            <w:rPr/>
          </w:rPrChange>
        </w:rPr>
        <w:instrText>HYPERLINK "https://doi.org/10.1056/nejmp078013" \h</w:instrText>
      </w:r>
      <w:r>
        <w:fldChar w:fldCharType="separate"/>
      </w:r>
      <w:proofErr w:type="spellStart"/>
      <w:r w:rsidR="00EF0C34" w:rsidRPr="00EF0C34">
        <w:rPr>
          <w:color w:val="auto"/>
          <w:lang w:val="en-US"/>
        </w:rPr>
        <w:t>Charrel</w:t>
      </w:r>
      <w:proofErr w:type="spellEnd"/>
      <w:r w:rsidR="00EF0C34" w:rsidRPr="00EF0C34">
        <w:rPr>
          <w:color w:val="auto"/>
          <w:lang w:val="en-US"/>
        </w:rPr>
        <w:t xml:space="preserve">, R. N., </w:t>
      </w:r>
      <w:proofErr w:type="spellStart"/>
      <w:r w:rsidR="00EF0C34" w:rsidRPr="00EF0C34">
        <w:rPr>
          <w:color w:val="auto"/>
          <w:lang w:val="en-US"/>
        </w:rPr>
        <w:t>Lamballerie</w:t>
      </w:r>
      <w:proofErr w:type="spellEnd"/>
      <w:r w:rsidR="00EF0C34" w:rsidRPr="00EF0C34">
        <w:rPr>
          <w:color w:val="auto"/>
          <w:lang w:val="en-US"/>
        </w:rPr>
        <w:t xml:space="preserve">, X. de &amp; </w:t>
      </w:r>
      <w:proofErr w:type="spellStart"/>
      <w:r w:rsidR="00EF0C34" w:rsidRPr="00EF0C34">
        <w:rPr>
          <w:color w:val="auto"/>
          <w:lang w:val="en-US"/>
        </w:rPr>
        <w:t>Raoult</w:t>
      </w:r>
      <w:proofErr w:type="spellEnd"/>
      <w:r w:rsidR="00EF0C34" w:rsidRPr="00EF0C34">
        <w:rPr>
          <w:color w:val="auto"/>
          <w:lang w:val="en-US"/>
        </w:rPr>
        <w:t>, D. (2007).</w:t>
      </w:r>
      <w:r>
        <w:rPr>
          <w:color w:val="auto"/>
          <w:lang w:val="en-US"/>
        </w:rPr>
        <w:fldChar w:fldCharType="end"/>
      </w:r>
      <w:r w:rsidR="00EF0C34" w:rsidRPr="00EF0C34">
        <w:rPr>
          <w:color w:val="auto"/>
          <w:lang w:val="en-US"/>
        </w:rPr>
        <w:t xml:space="preserve"> </w:t>
      </w:r>
      <w:r>
        <w:fldChar w:fldCharType="begin"/>
      </w:r>
      <w:r w:rsidRPr="00031A9A">
        <w:rPr>
          <w:lang w:val="en-US"/>
          <w:rPrChange w:id="1263" w:author="Julius Rublack" w:date="2023-02-17T08:10:00Z">
            <w:rPr/>
          </w:rPrChange>
        </w:rPr>
        <w:instrText>HYPERLINK "https://doi.org/10.1056/nejmp078013" \h</w:instrText>
      </w:r>
      <w:r>
        <w:fldChar w:fldCharType="separate"/>
      </w:r>
      <w:r w:rsidR="00EF0C34" w:rsidRPr="00F52BE7">
        <w:rPr>
          <w:i/>
          <w:color w:val="auto"/>
          <w:lang w:val="en-US"/>
        </w:rPr>
        <w:t>New England Journal of Medicine</w:t>
      </w:r>
      <w:r>
        <w:rPr>
          <w:i/>
          <w:color w:val="auto"/>
          <w:lang w:val="en-US"/>
        </w:rPr>
        <w:fldChar w:fldCharType="end"/>
      </w:r>
      <w:r w:rsidR="00EF0C34" w:rsidRPr="00F52BE7">
        <w:rPr>
          <w:i/>
          <w:color w:val="auto"/>
          <w:lang w:val="en-US"/>
        </w:rPr>
        <w:t xml:space="preserve"> </w:t>
      </w:r>
      <w:r>
        <w:fldChar w:fldCharType="begin"/>
      </w:r>
      <w:r>
        <w:instrText>HYPERLINK "https://doi.org/10.1056/nejmp078013" \h</w:instrText>
      </w:r>
      <w:r>
        <w:fldChar w:fldCharType="separate"/>
      </w:r>
      <w:r w:rsidR="00EF0C34" w:rsidRPr="00F52BE7">
        <w:rPr>
          <w:b/>
          <w:color w:val="auto"/>
          <w:lang w:val="en-US"/>
        </w:rPr>
        <w:t>356</w:t>
      </w:r>
      <w:r>
        <w:rPr>
          <w:b/>
          <w:color w:val="auto"/>
          <w:lang w:val="en-US"/>
        </w:rPr>
        <w:fldChar w:fldCharType="end"/>
      </w:r>
      <w:r>
        <w:fldChar w:fldCharType="begin"/>
      </w:r>
      <w:r>
        <w:instrText>HYPERLINK "https://doi.org/10.1056/nejmp078013" \h</w:instrText>
      </w:r>
      <w:r>
        <w:fldChar w:fldCharType="separate"/>
      </w:r>
      <w:r w:rsidR="00EF0C34" w:rsidRPr="00F52BE7">
        <w:rPr>
          <w:color w:val="auto"/>
          <w:lang w:val="en-US"/>
        </w:rPr>
        <w:t>, 769–771</w:t>
      </w:r>
      <w:r>
        <w:rPr>
          <w:color w:val="auto"/>
          <w:lang w:val="en-US"/>
        </w:rPr>
        <w:fldChar w:fldCharType="end"/>
      </w:r>
      <w:r>
        <w:fldChar w:fldCharType="begin"/>
      </w:r>
      <w:r>
        <w:instrText>HYPERLINK "https://doi.org/10.1056/nejmp078013" \h</w:instrText>
      </w:r>
      <w:r>
        <w:fldChar w:fldCharType="separate"/>
      </w:r>
      <w:r w:rsidR="00EF0C34" w:rsidRPr="00F52BE7">
        <w:rPr>
          <w:color w:val="auto"/>
          <w:lang w:val="en-US"/>
        </w:rPr>
        <w:t>.</w:t>
      </w:r>
      <w:r>
        <w:rPr>
          <w:color w:val="auto"/>
          <w:lang w:val="en-US"/>
        </w:rPr>
        <w:fldChar w:fldCharType="end"/>
      </w:r>
    </w:p>
    <w:p w14:paraId="5063F068" w14:textId="77777777" w:rsidR="00807941" w:rsidRPr="00031A9A" w:rsidRDefault="00EF0C34">
      <w:pPr>
        <w:spacing w:after="3" w:line="360" w:lineRule="auto"/>
        <w:ind w:left="307" w:hanging="299"/>
        <w:rPr>
          <w:color w:val="auto"/>
          <w:lang w:val="en-US"/>
          <w:rPrChange w:id="1264" w:author="Julius Rublack" w:date="2023-02-17T08:10:00Z">
            <w:rPr>
              <w:color w:val="auto"/>
            </w:rPr>
          </w:rPrChange>
        </w:rPr>
        <w:pPrChange w:id="1265" w:author="Iris Bachmann" w:date="2023-02-06T10:21:00Z">
          <w:pPr>
            <w:spacing w:after="3"/>
            <w:ind w:left="307" w:hanging="299"/>
          </w:pPr>
        </w:pPrChange>
      </w:pPr>
      <w:r w:rsidRPr="00F52BE7">
        <w:rPr>
          <w:color w:val="auto"/>
          <w:lang w:val="en-US"/>
        </w:rPr>
        <w:t xml:space="preserve">Chen, X., Liu, S., </w:t>
      </w:r>
      <w:proofErr w:type="spellStart"/>
      <w:r w:rsidRPr="00F52BE7">
        <w:rPr>
          <w:color w:val="auto"/>
          <w:lang w:val="en-US"/>
        </w:rPr>
        <w:t>Goraya</w:t>
      </w:r>
      <w:proofErr w:type="spellEnd"/>
      <w:r w:rsidRPr="00F52BE7">
        <w:rPr>
          <w:color w:val="auto"/>
          <w:lang w:val="en-US"/>
        </w:rPr>
        <w:t xml:space="preserve">, M. U., </w:t>
      </w:r>
      <w:proofErr w:type="spellStart"/>
      <w:r w:rsidRPr="00F52BE7">
        <w:rPr>
          <w:color w:val="auto"/>
          <w:lang w:val="en-US"/>
        </w:rPr>
        <w:t>Maarouf</w:t>
      </w:r>
      <w:proofErr w:type="spellEnd"/>
      <w:r w:rsidRPr="00F52BE7">
        <w:rPr>
          <w:color w:val="auto"/>
          <w:lang w:val="en-US"/>
        </w:rPr>
        <w:t xml:space="preserve">, M., Huang, S. &amp; Chen, J.-L. (2018). </w:t>
      </w:r>
      <w:r w:rsidRPr="00031A9A">
        <w:rPr>
          <w:i/>
          <w:color w:val="auto"/>
          <w:lang w:val="en-US"/>
          <w:rPrChange w:id="1266" w:author="Julius Rublack" w:date="2023-02-17T08:10:00Z">
            <w:rPr>
              <w:i/>
              <w:color w:val="auto"/>
            </w:rPr>
          </w:rPrChange>
        </w:rPr>
        <w:t xml:space="preserve">Frontiers in Immunology </w:t>
      </w:r>
      <w:r w:rsidRPr="00031A9A">
        <w:rPr>
          <w:b/>
          <w:color w:val="auto"/>
          <w:lang w:val="en-US"/>
          <w:rPrChange w:id="1267" w:author="Julius Rublack" w:date="2023-02-17T08:10:00Z">
            <w:rPr>
              <w:b/>
              <w:color w:val="auto"/>
            </w:rPr>
          </w:rPrChange>
        </w:rPr>
        <w:t>9</w:t>
      </w:r>
      <w:r w:rsidRPr="00031A9A">
        <w:rPr>
          <w:color w:val="auto"/>
          <w:lang w:val="en-US"/>
          <w:rPrChange w:id="1268" w:author="Julius Rublack" w:date="2023-02-17T08:10:00Z">
            <w:rPr>
              <w:color w:val="auto"/>
            </w:rPr>
          </w:rPrChange>
        </w:rPr>
        <w:t xml:space="preserve">, </w:t>
      </w:r>
      <w:r>
        <w:fldChar w:fldCharType="begin"/>
      </w:r>
      <w:r w:rsidRPr="00031A9A">
        <w:rPr>
          <w:lang w:val="en-US"/>
          <w:rPrChange w:id="1269" w:author="Julius Rublack" w:date="2023-02-17T08:10:00Z">
            <w:rPr/>
          </w:rPrChange>
        </w:rPr>
        <w:instrText>HYPERLINK "https://doi.org/10.3389/fimmu.2018.00320" \h</w:instrText>
      </w:r>
      <w:r>
        <w:fldChar w:fldCharType="separate"/>
      </w:r>
      <w:r w:rsidRPr="00031A9A">
        <w:rPr>
          <w:color w:val="auto"/>
          <w:lang w:val="en-US"/>
          <w:rPrChange w:id="1270" w:author="Julius Rublack" w:date="2023-02-17T08:10:00Z">
            <w:rPr>
              <w:color w:val="auto"/>
            </w:rPr>
          </w:rPrChange>
        </w:rPr>
        <w:t>https://doi.org/10.3389/fimmu.2018.00320</w:t>
      </w:r>
      <w:r>
        <w:rPr>
          <w:color w:val="auto"/>
        </w:rPr>
        <w:fldChar w:fldCharType="end"/>
      </w:r>
      <w:r w:rsidRPr="00031A9A">
        <w:rPr>
          <w:color w:val="auto"/>
          <w:lang w:val="en-US"/>
          <w:rPrChange w:id="1271" w:author="Julius Rublack" w:date="2023-02-17T08:10:00Z">
            <w:rPr>
              <w:color w:val="auto"/>
            </w:rPr>
          </w:rPrChange>
        </w:rPr>
        <w:t>.</w:t>
      </w:r>
    </w:p>
    <w:p w14:paraId="250A97C1" w14:textId="77777777" w:rsidR="00807941" w:rsidRPr="00031A9A" w:rsidRDefault="00000000">
      <w:pPr>
        <w:spacing w:line="360" w:lineRule="auto"/>
        <w:ind w:left="10" w:hanging="2"/>
        <w:rPr>
          <w:color w:val="auto"/>
          <w:rPrChange w:id="1272" w:author="Julius Rublack" w:date="2023-02-17T08:15:00Z">
            <w:rPr>
              <w:color w:val="auto"/>
              <w:lang w:val="en-US"/>
            </w:rPr>
          </w:rPrChange>
        </w:rPr>
        <w:pPrChange w:id="1273" w:author="Iris Bachmann" w:date="2023-02-06T10:21:00Z">
          <w:pPr>
            <w:spacing w:line="259" w:lineRule="auto"/>
            <w:ind w:left="10" w:hanging="2"/>
          </w:pPr>
        </w:pPrChange>
      </w:pPr>
      <w:r>
        <w:fldChar w:fldCharType="begin"/>
      </w:r>
      <w:r>
        <w:instrText>HYPERLINK "https://doi.org/10.1002/1873-3468.12118" \h</w:instrText>
      </w:r>
      <w:r>
        <w:fldChar w:fldCharType="separate"/>
      </w:r>
      <w:proofErr w:type="spellStart"/>
      <w:r w:rsidR="00EF0C34" w:rsidRPr="00EF0C34">
        <w:rPr>
          <w:color w:val="auto"/>
        </w:rPr>
        <w:t>Chlanda</w:t>
      </w:r>
      <w:proofErr w:type="spellEnd"/>
      <w:r w:rsidR="00EF0C34" w:rsidRPr="00EF0C34">
        <w:rPr>
          <w:color w:val="auto"/>
        </w:rPr>
        <w:t>, P. &amp; Zimmerberg, J. (2016).</w:t>
      </w:r>
      <w:r>
        <w:rPr>
          <w:color w:val="auto"/>
        </w:rPr>
        <w:fldChar w:fldCharType="end"/>
      </w:r>
      <w:r w:rsidR="00EF0C34" w:rsidRPr="00EF0C34">
        <w:rPr>
          <w:color w:val="auto"/>
        </w:rPr>
        <w:t xml:space="preserve"> </w:t>
      </w:r>
      <w:r>
        <w:fldChar w:fldCharType="begin"/>
      </w:r>
      <w:r>
        <w:instrText>HYPERLINK "https://doi.org/10.1002/1873-3468.12118" \h</w:instrText>
      </w:r>
      <w:r>
        <w:fldChar w:fldCharType="separate"/>
      </w:r>
      <w:r w:rsidR="00EF0C34" w:rsidRPr="00031A9A">
        <w:rPr>
          <w:i/>
          <w:color w:val="auto"/>
          <w:rPrChange w:id="1274" w:author="Julius Rublack" w:date="2023-02-17T08:15:00Z">
            <w:rPr>
              <w:i/>
              <w:color w:val="auto"/>
              <w:lang w:val="en-US"/>
            </w:rPr>
          </w:rPrChange>
        </w:rPr>
        <w:t>FEBS Letters</w:t>
      </w:r>
      <w:r>
        <w:rPr>
          <w:i/>
          <w:color w:val="auto"/>
          <w:lang w:val="en-US"/>
        </w:rPr>
        <w:fldChar w:fldCharType="end"/>
      </w:r>
      <w:r w:rsidR="00EF0C34" w:rsidRPr="00031A9A">
        <w:rPr>
          <w:i/>
          <w:color w:val="auto"/>
          <w:rPrChange w:id="1275" w:author="Julius Rublack" w:date="2023-02-17T08:15:00Z">
            <w:rPr>
              <w:i/>
              <w:color w:val="auto"/>
              <w:lang w:val="en-US"/>
            </w:rPr>
          </w:rPrChange>
        </w:rPr>
        <w:t xml:space="preserve"> </w:t>
      </w:r>
      <w:r>
        <w:fldChar w:fldCharType="begin"/>
      </w:r>
      <w:r>
        <w:instrText>HYPERLINK "https://doi.org/10.1002/1873-3468.12118" \h</w:instrText>
      </w:r>
      <w:r>
        <w:fldChar w:fldCharType="separate"/>
      </w:r>
      <w:r w:rsidR="00EF0C34" w:rsidRPr="00031A9A">
        <w:rPr>
          <w:b/>
          <w:color w:val="auto"/>
          <w:rPrChange w:id="1276" w:author="Julius Rublack" w:date="2023-02-17T08:15:00Z">
            <w:rPr>
              <w:b/>
              <w:color w:val="auto"/>
              <w:lang w:val="en-US"/>
            </w:rPr>
          </w:rPrChange>
        </w:rPr>
        <w:t>590</w:t>
      </w:r>
      <w:r>
        <w:rPr>
          <w:b/>
          <w:color w:val="auto"/>
          <w:lang w:val="en-US"/>
        </w:rPr>
        <w:fldChar w:fldCharType="end"/>
      </w:r>
      <w:r>
        <w:fldChar w:fldCharType="begin"/>
      </w:r>
      <w:r>
        <w:instrText>HYPERLINK "https://doi.org/10.1002/1873-3468.12118" \h</w:instrText>
      </w:r>
      <w:r>
        <w:fldChar w:fldCharType="separate"/>
      </w:r>
      <w:r w:rsidR="00EF0C34" w:rsidRPr="00031A9A">
        <w:rPr>
          <w:color w:val="auto"/>
          <w:rPrChange w:id="1277" w:author="Julius Rublack" w:date="2023-02-17T08:15:00Z">
            <w:rPr>
              <w:color w:val="auto"/>
              <w:lang w:val="en-US"/>
            </w:rPr>
          </w:rPrChange>
        </w:rPr>
        <w:t>, 1940–1954</w:t>
      </w:r>
      <w:r>
        <w:rPr>
          <w:color w:val="auto"/>
          <w:lang w:val="en-US"/>
        </w:rPr>
        <w:fldChar w:fldCharType="end"/>
      </w:r>
      <w:r w:rsidR="00EF0C34" w:rsidRPr="00031A9A">
        <w:rPr>
          <w:color w:val="auto"/>
          <w:rPrChange w:id="1278" w:author="Julius Rublack" w:date="2023-02-17T08:15:00Z">
            <w:rPr>
              <w:color w:val="auto"/>
              <w:lang w:val="en-US"/>
            </w:rPr>
          </w:rPrChange>
        </w:rPr>
        <w:t>.</w:t>
      </w:r>
    </w:p>
    <w:p w14:paraId="226C9604" w14:textId="77777777" w:rsidR="00807941" w:rsidRPr="00F52BE7" w:rsidRDefault="00000000">
      <w:pPr>
        <w:spacing w:line="360" w:lineRule="auto"/>
        <w:ind w:left="10" w:hanging="2"/>
        <w:rPr>
          <w:color w:val="auto"/>
          <w:lang w:val="en-US"/>
        </w:rPr>
        <w:pPrChange w:id="1279" w:author="Iris Bachmann" w:date="2023-02-06T10:21:00Z">
          <w:pPr>
            <w:spacing w:line="259" w:lineRule="auto"/>
            <w:ind w:left="10" w:hanging="2"/>
          </w:pPr>
        </w:pPrChange>
      </w:pPr>
      <w:r>
        <w:fldChar w:fldCharType="begin"/>
      </w:r>
      <w:r>
        <w:instrText>HYPERLINK "https://doi.org/10.1038/350091a0" \h</w:instrText>
      </w:r>
      <w:r>
        <w:fldChar w:fldCharType="separate"/>
      </w:r>
      <w:r w:rsidR="00EF0C34" w:rsidRPr="00F52BE7">
        <w:rPr>
          <w:color w:val="auto"/>
          <w:lang w:val="en-US"/>
        </w:rPr>
        <w:t>Compton, J. (1991).</w:t>
      </w:r>
      <w:r>
        <w:rPr>
          <w:color w:val="auto"/>
          <w:lang w:val="en-US"/>
        </w:rPr>
        <w:fldChar w:fldCharType="end"/>
      </w:r>
      <w:r w:rsidR="00EF0C34" w:rsidRPr="00F52BE7">
        <w:rPr>
          <w:color w:val="auto"/>
          <w:lang w:val="en-US"/>
        </w:rPr>
        <w:t xml:space="preserve"> </w:t>
      </w:r>
      <w:r>
        <w:fldChar w:fldCharType="begin"/>
      </w:r>
      <w:r>
        <w:instrText>HYPERLINK "https://doi.org/10.1038/350091a0" \h</w:instrText>
      </w:r>
      <w:r>
        <w:fldChar w:fldCharType="separate"/>
      </w:r>
      <w:r w:rsidR="00EF0C34" w:rsidRPr="00F52BE7">
        <w:rPr>
          <w:i/>
          <w:color w:val="auto"/>
          <w:lang w:val="en-US"/>
        </w:rPr>
        <w:t>Nature</w:t>
      </w:r>
      <w:r>
        <w:rPr>
          <w:i/>
          <w:color w:val="auto"/>
          <w:lang w:val="en-US"/>
        </w:rPr>
        <w:fldChar w:fldCharType="end"/>
      </w:r>
      <w:r w:rsidR="00EF0C34" w:rsidRPr="00F52BE7">
        <w:rPr>
          <w:i/>
          <w:color w:val="auto"/>
          <w:lang w:val="en-US"/>
        </w:rPr>
        <w:t xml:space="preserve"> </w:t>
      </w:r>
      <w:r>
        <w:fldChar w:fldCharType="begin"/>
      </w:r>
      <w:r>
        <w:instrText>HYPERLINK "https://doi.org/10.1038/350091a0" \h</w:instrText>
      </w:r>
      <w:r>
        <w:fldChar w:fldCharType="separate"/>
      </w:r>
      <w:r w:rsidR="00EF0C34" w:rsidRPr="00F52BE7">
        <w:rPr>
          <w:b/>
          <w:color w:val="auto"/>
          <w:lang w:val="en-US"/>
        </w:rPr>
        <w:t>350</w:t>
      </w:r>
      <w:r>
        <w:rPr>
          <w:b/>
          <w:color w:val="auto"/>
          <w:lang w:val="en-US"/>
        </w:rPr>
        <w:fldChar w:fldCharType="end"/>
      </w:r>
      <w:r>
        <w:fldChar w:fldCharType="begin"/>
      </w:r>
      <w:r>
        <w:instrText>HYPERLINK "https://doi.org/10.1038/350091a0" \h</w:instrText>
      </w:r>
      <w:r>
        <w:fldChar w:fldCharType="separate"/>
      </w:r>
      <w:r w:rsidR="00EF0C34" w:rsidRPr="00F52BE7">
        <w:rPr>
          <w:color w:val="auto"/>
          <w:lang w:val="en-US"/>
        </w:rPr>
        <w:t>, 91–92</w:t>
      </w:r>
      <w:r>
        <w:rPr>
          <w:color w:val="auto"/>
          <w:lang w:val="en-US"/>
        </w:rPr>
        <w:fldChar w:fldCharType="end"/>
      </w:r>
      <w:r w:rsidR="00EF0C34" w:rsidRPr="00F52BE7">
        <w:rPr>
          <w:color w:val="auto"/>
          <w:lang w:val="en-US"/>
        </w:rPr>
        <w:t>.</w:t>
      </w:r>
    </w:p>
    <w:p w14:paraId="3AC3D532" w14:textId="77777777" w:rsidR="00807941" w:rsidRPr="00EF0C34" w:rsidRDefault="00000000">
      <w:pPr>
        <w:spacing w:line="360" w:lineRule="auto"/>
        <w:ind w:left="10" w:hanging="2"/>
        <w:rPr>
          <w:color w:val="auto"/>
          <w:lang w:val="en-US"/>
        </w:rPr>
        <w:pPrChange w:id="1280" w:author="Iris Bachmann" w:date="2023-02-06T10:21:00Z">
          <w:pPr>
            <w:spacing w:line="259" w:lineRule="auto"/>
            <w:ind w:left="10" w:hanging="2"/>
          </w:pPr>
        </w:pPrChange>
      </w:pPr>
      <w:r>
        <w:fldChar w:fldCharType="begin"/>
      </w:r>
      <w:r>
        <w:instrText>HYPERLINK "https://doi.org/10.1373/clinchem.2015.245829" \h</w:instrText>
      </w:r>
      <w:r>
        <w:fldChar w:fldCharType="separate"/>
      </w:r>
      <w:r w:rsidR="00EF0C34" w:rsidRPr="00031A9A">
        <w:rPr>
          <w:color w:val="auto"/>
          <w:rPrChange w:id="1281" w:author="Julius Rublack" w:date="2023-02-17T08:10:00Z">
            <w:rPr>
              <w:color w:val="auto"/>
              <w:lang w:val="en-US"/>
            </w:rPr>
          </w:rPrChange>
        </w:rPr>
        <w:t xml:space="preserve">Daher, R. K., Stewart, G., </w:t>
      </w:r>
      <w:proofErr w:type="spellStart"/>
      <w:r w:rsidR="00EF0C34" w:rsidRPr="00031A9A">
        <w:rPr>
          <w:color w:val="auto"/>
          <w:rPrChange w:id="1282" w:author="Julius Rublack" w:date="2023-02-17T08:10:00Z">
            <w:rPr>
              <w:color w:val="auto"/>
              <w:lang w:val="en-US"/>
            </w:rPr>
          </w:rPrChange>
        </w:rPr>
        <w:t>Boissinot</w:t>
      </w:r>
      <w:proofErr w:type="spellEnd"/>
      <w:r w:rsidR="00EF0C34" w:rsidRPr="00031A9A">
        <w:rPr>
          <w:color w:val="auto"/>
          <w:rPrChange w:id="1283" w:author="Julius Rublack" w:date="2023-02-17T08:10:00Z">
            <w:rPr>
              <w:color w:val="auto"/>
              <w:lang w:val="en-US"/>
            </w:rPr>
          </w:rPrChange>
        </w:rPr>
        <w:t>, M. &amp; Bergeron, M. G. (2016).</w:t>
      </w:r>
      <w:r>
        <w:rPr>
          <w:color w:val="auto"/>
          <w:lang w:val="en-US"/>
        </w:rPr>
        <w:fldChar w:fldCharType="end"/>
      </w:r>
      <w:r w:rsidR="00EF0C34" w:rsidRPr="00031A9A">
        <w:rPr>
          <w:color w:val="auto"/>
          <w:rPrChange w:id="1284" w:author="Julius Rublack" w:date="2023-02-17T08:10:00Z">
            <w:rPr>
              <w:color w:val="auto"/>
              <w:lang w:val="en-US"/>
            </w:rPr>
          </w:rPrChange>
        </w:rPr>
        <w:t xml:space="preserve"> </w:t>
      </w:r>
      <w:r>
        <w:fldChar w:fldCharType="begin"/>
      </w:r>
      <w:r>
        <w:instrText>HYPERLINK "https://doi.org/10.1373/clinchem.2015.245829" \h</w:instrText>
      </w:r>
      <w:r>
        <w:fldChar w:fldCharType="separate"/>
      </w:r>
      <w:r w:rsidR="00EF0C34" w:rsidRPr="00EF0C34">
        <w:rPr>
          <w:i/>
          <w:color w:val="auto"/>
          <w:lang w:val="en-US"/>
        </w:rPr>
        <w:t>Clinical Chemistry</w:t>
      </w:r>
      <w:r>
        <w:rPr>
          <w:i/>
          <w:color w:val="auto"/>
          <w:lang w:val="en-US"/>
        </w:rPr>
        <w:fldChar w:fldCharType="end"/>
      </w:r>
      <w:r w:rsidR="00EF0C34" w:rsidRPr="00EF0C34">
        <w:rPr>
          <w:i/>
          <w:color w:val="auto"/>
          <w:lang w:val="en-US"/>
        </w:rPr>
        <w:t xml:space="preserve"> </w:t>
      </w:r>
      <w:r>
        <w:fldChar w:fldCharType="begin"/>
      </w:r>
      <w:r w:rsidRPr="00031A9A">
        <w:rPr>
          <w:lang w:val="en-US"/>
          <w:rPrChange w:id="1285" w:author="Julius Rublack" w:date="2023-02-17T08:15:00Z">
            <w:rPr/>
          </w:rPrChange>
        </w:rPr>
        <w:instrText>HYPERLINK "https://doi.org/10.1373/clinchem.2015.245829" \h</w:instrText>
      </w:r>
      <w:r>
        <w:fldChar w:fldCharType="separate"/>
      </w:r>
      <w:r w:rsidR="00EF0C34" w:rsidRPr="00EF0C34">
        <w:rPr>
          <w:b/>
          <w:color w:val="auto"/>
          <w:lang w:val="en-US"/>
        </w:rPr>
        <w:t>62</w:t>
      </w:r>
      <w:r>
        <w:rPr>
          <w:b/>
          <w:color w:val="auto"/>
          <w:lang w:val="en-US"/>
        </w:rPr>
        <w:fldChar w:fldCharType="end"/>
      </w:r>
      <w:r>
        <w:fldChar w:fldCharType="begin"/>
      </w:r>
      <w:r w:rsidRPr="00031A9A">
        <w:rPr>
          <w:lang w:val="en-US"/>
          <w:rPrChange w:id="1286" w:author="Julius Rublack" w:date="2023-02-17T08:15:00Z">
            <w:rPr/>
          </w:rPrChange>
        </w:rPr>
        <w:instrText>HYPERLINK "https://doi.org/10.1373/clinchem.2015.245829" \h</w:instrText>
      </w:r>
      <w:r>
        <w:fldChar w:fldCharType="separate"/>
      </w:r>
      <w:r w:rsidR="00EF0C34" w:rsidRPr="00EF0C34">
        <w:rPr>
          <w:color w:val="auto"/>
          <w:lang w:val="en-US"/>
        </w:rPr>
        <w:t>, 947–958</w:t>
      </w:r>
      <w:r>
        <w:rPr>
          <w:color w:val="auto"/>
          <w:lang w:val="en-US"/>
        </w:rPr>
        <w:fldChar w:fldCharType="end"/>
      </w:r>
      <w:r w:rsidR="00EF0C34" w:rsidRPr="00EF0C34">
        <w:rPr>
          <w:color w:val="auto"/>
          <w:lang w:val="en-US"/>
        </w:rPr>
        <w:t>.</w:t>
      </w:r>
    </w:p>
    <w:p w14:paraId="05D6AC6B" w14:textId="77777777" w:rsidR="00807941" w:rsidRPr="00EF0C34" w:rsidRDefault="00000000">
      <w:pPr>
        <w:spacing w:line="360" w:lineRule="auto"/>
        <w:ind w:left="10" w:hanging="2"/>
        <w:rPr>
          <w:color w:val="auto"/>
          <w:lang w:val="en-US"/>
        </w:rPr>
        <w:pPrChange w:id="1287" w:author="Iris Bachmann" w:date="2023-02-06T10:21:00Z">
          <w:pPr>
            <w:spacing w:line="259" w:lineRule="auto"/>
            <w:ind w:left="10" w:hanging="2"/>
          </w:pPr>
        </w:pPrChange>
      </w:pPr>
      <w:r>
        <w:fldChar w:fldCharType="begin"/>
      </w:r>
      <w:r w:rsidRPr="00031A9A">
        <w:rPr>
          <w:lang w:val="en-US"/>
          <w:rPrChange w:id="1288" w:author="Julius Rublack" w:date="2023-02-17T08:15:00Z">
            <w:rPr/>
          </w:rPrChange>
        </w:rPr>
        <w:instrText>HYPERLINK "https://doi.org/10.1385/mb:20:2:163" \h</w:instrText>
      </w:r>
      <w:r>
        <w:fldChar w:fldCharType="separate"/>
      </w:r>
      <w:proofErr w:type="spellStart"/>
      <w:r w:rsidR="00EF0C34" w:rsidRPr="00EF0C34">
        <w:rPr>
          <w:color w:val="auto"/>
          <w:lang w:val="en-US"/>
        </w:rPr>
        <w:t>Deiman</w:t>
      </w:r>
      <w:proofErr w:type="spellEnd"/>
      <w:r w:rsidR="00EF0C34" w:rsidRPr="00EF0C34">
        <w:rPr>
          <w:color w:val="auto"/>
          <w:lang w:val="en-US"/>
        </w:rPr>
        <w:t xml:space="preserve">, B., </w:t>
      </w:r>
      <w:proofErr w:type="spellStart"/>
      <w:r w:rsidR="00EF0C34" w:rsidRPr="00EF0C34">
        <w:rPr>
          <w:color w:val="auto"/>
          <w:lang w:val="en-US"/>
        </w:rPr>
        <w:t>Aarle</w:t>
      </w:r>
      <w:proofErr w:type="spellEnd"/>
      <w:r w:rsidR="00EF0C34" w:rsidRPr="00EF0C34">
        <w:rPr>
          <w:color w:val="auto"/>
          <w:lang w:val="en-US"/>
        </w:rPr>
        <w:t xml:space="preserve">, P. van &amp; </w:t>
      </w:r>
      <w:proofErr w:type="spellStart"/>
      <w:r w:rsidR="00EF0C34" w:rsidRPr="00EF0C34">
        <w:rPr>
          <w:color w:val="auto"/>
          <w:lang w:val="en-US"/>
        </w:rPr>
        <w:t>Sillekens</w:t>
      </w:r>
      <w:proofErr w:type="spellEnd"/>
      <w:r w:rsidR="00EF0C34" w:rsidRPr="00EF0C34">
        <w:rPr>
          <w:color w:val="auto"/>
          <w:lang w:val="en-US"/>
        </w:rPr>
        <w:t>, P. (2002).</w:t>
      </w:r>
      <w:r>
        <w:rPr>
          <w:color w:val="auto"/>
          <w:lang w:val="en-US"/>
        </w:rPr>
        <w:fldChar w:fldCharType="end"/>
      </w:r>
      <w:r w:rsidR="00EF0C34" w:rsidRPr="00EF0C34">
        <w:rPr>
          <w:color w:val="auto"/>
          <w:lang w:val="en-US"/>
        </w:rPr>
        <w:t xml:space="preserve"> </w:t>
      </w:r>
      <w:r>
        <w:fldChar w:fldCharType="begin"/>
      </w:r>
      <w:r w:rsidRPr="00031A9A">
        <w:rPr>
          <w:lang w:val="en-US"/>
          <w:rPrChange w:id="1289" w:author="Julius Rublack" w:date="2023-02-17T08:15:00Z">
            <w:rPr/>
          </w:rPrChange>
        </w:rPr>
        <w:instrText>HYPERLINK "https://doi.org/10.1385/mb:20:2:163" \h</w:instrText>
      </w:r>
      <w:r>
        <w:fldChar w:fldCharType="separate"/>
      </w:r>
      <w:r w:rsidR="00EF0C34" w:rsidRPr="00EF0C34">
        <w:rPr>
          <w:i/>
          <w:color w:val="auto"/>
          <w:lang w:val="en-US"/>
        </w:rPr>
        <w:t>Molecular Biotechnology</w:t>
      </w:r>
      <w:r>
        <w:rPr>
          <w:i/>
          <w:color w:val="auto"/>
          <w:lang w:val="en-US"/>
        </w:rPr>
        <w:fldChar w:fldCharType="end"/>
      </w:r>
      <w:r w:rsidR="00EF0C34" w:rsidRPr="00EF0C34">
        <w:rPr>
          <w:i/>
          <w:color w:val="auto"/>
          <w:lang w:val="en-US"/>
        </w:rPr>
        <w:t xml:space="preserve"> </w:t>
      </w:r>
      <w:r>
        <w:fldChar w:fldCharType="begin"/>
      </w:r>
      <w:r w:rsidRPr="00031A9A">
        <w:rPr>
          <w:lang w:val="en-US"/>
          <w:rPrChange w:id="1290" w:author="Julius Rublack" w:date="2023-02-17T08:15:00Z">
            <w:rPr/>
          </w:rPrChange>
        </w:rPr>
        <w:instrText>HYPERLINK "https://doi.org/10.1385/mb:20:2:163" \h</w:instrText>
      </w:r>
      <w:r>
        <w:fldChar w:fldCharType="separate"/>
      </w:r>
      <w:r w:rsidR="00EF0C34" w:rsidRPr="00EF0C34">
        <w:rPr>
          <w:b/>
          <w:color w:val="auto"/>
          <w:lang w:val="en-US"/>
        </w:rPr>
        <w:t>20</w:t>
      </w:r>
      <w:r>
        <w:rPr>
          <w:b/>
          <w:color w:val="auto"/>
          <w:lang w:val="en-US"/>
        </w:rPr>
        <w:fldChar w:fldCharType="end"/>
      </w:r>
      <w:r>
        <w:fldChar w:fldCharType="begin"/>
      </w:r>
      <w:r w:rsidRPr="00031A9A">
        <w:rPr>
          <w:lang w:val="en-US"/>
          <w:rPrChange w:id="1291" w:author="Julius Rublack" w:date="2023-02-17T08:15:00Z">
            <w:rPr/>
          </w:rPrChange>
        </w:rPr>
        <w:instrText>HYPERLINK "https://doi.org/10.1385/mb:20:2:163" \h</w:instrText>
      </w:r>
      <w:r>
        <w:fldChar w:fldCharType="separate"/>
      </w:r>
      <w:r w:rsidR="00EF0C34" w:rsidRPr="00EF0C34">
        <w:rPr>
          <w:color w:val="auto"/>
          <w:lang w:val="en-US"/>
        </w:rPr>
        <w:t>, 163–180</w:t>
      </w:r>
      <w:r>
        <w:rPr>
          <w:color w:val="auto"/>
          <w:lang w:val="en-US"/>
        </w:rPr>
        <w:fldChar w:fldCharType="end"/>
      </w:r>
      <w:r w:rsidR="00EF0C34" w:rsidRPr="00EF0C34">
        <w:rPr>
          <w:color w:val="auto"/>
          <w:lang w:val="en-US"/>
        </w:rPr>
        <w:t>.</w:t>
      </w:r>
    </w:p>
    <w:p w14:paraId="17A142C4" w14:textId="77777777" w:rsidR="00807941" w:rsidRPr="00EF0C34" w:rsidRDefault="00000000">
      <w:pPr>
        <w:spacing w:after="60" w:line="360" w:lineRule="auto"/>
        <w:ind w:left="18" w:hanging="10"/>
        <w:jc w:val="left"/>
        <w:rPr>
          <w:color w:val="auto"/>
          <w:lang w:val="en-US"/>
        </w:rPr>
        <w:pPrChange w:id="1292" w:author="Iris Bachmann" w:date="2023-02-06T10:21:00Z">
          <w:pPr>
            <w:spacing w:after="60" w:line="259" w:lineRule="auto"/>
            <w:ind w:left="18" w:hanging="10"/>
            <w:jc w:val="left"/>
          </w:pPr>
        </w:pPrChange>
      </w:pPr>
      <w:r>
        <w:fldChar w:fldCharType="begin"/>
      </w:r>
      <w:r w:rsidRPr="00031A9A">
        <w:rPr>
          <w:lang w:val="en-US"/>
          <w:rPrChange w:id="1293" w:author="Julius Rublack" w:date="2023-02-17T08:15:00Z">
            <w:rPr/>
          </w:rPrChange>
        </w:rPr>
        <w:instrText>HYPERLINK "https://doi.org/10.1007/s12098-020-03214-1" \h</w:instrText>
      </w:r>
      <w:r>
        <w:fldChar w:fldCharType="separate"/>
      </w:r>
      <w:proofErr w:type="spellStart"/>
      <w:r w:rsidR="00EF0C34" w:rsidRPr="00EF0C34">
        <w:rPr>
          <w:color w:val="auto"/>
          <w:lang w:val="en-US"/>
        </w:rPr>
        <w:t>Dharmapalan</w:t>
      </w:r>
      <w:proofErr w:type="spellEnd"/>
      <w:r w:rsidR="00EF0C34" w:rsidRPr="00EF0C34">
        <w:rPr>
          <w:color w:val="auto"/>
          <w:lang w:val="en-US"/>
        </w:rPr>
        <w:t>, D. (2020).</w:t>
      </w:r>
      <w:r>
        <w:rPr>
          <w:color w:val="auto"/>
          <w:lang w:val="en-US"/>
        </w:rPr>
        <w:fldChar w:fldCharType="end"/>
      </w:r>
      <w:r w:rsidR="00EF0C34" w:rsidRPr="00EF0C34">
        <w:rPr>
          <w:color w:val="auto"/>
          <w:lang w:val="en-US"/>
        </w:rPr>
        <w:t xml:space="preserve"> </w:t>
      </w:r>
      <w:r>
        <w:fldChar w:fldCharType="begin"/>
      </w:r>
      <w:r w:rsidRPr="00031A9A">
        <w:rPr>
          <w:lang w:val="en-US"/>
          <w:rPrChange w:id="1294" w:author="Julius Rublack" w:date="2023-02-17T08:15:00Z">
            <w:rPr/>
          </w:rPrChange>
        </w:rPr>
        <w:instrText>HYPERLINK "https://doi.org/10.1007/s12098-020-03214-1" \h</w:instrText>
      </w:r>
      <w:r>
        <w:fldChar w:fldCharType="separate"/>
      </w:r>
      <w:r w:rsidR="00EF0C34" w:rsidRPr="00EF0C34">
        <w:rPr>
          <w:i/>
          <w:color w:val="auto"/>
          <w:lang w:val="en-US"/>
        </w:rPr>
        <w:t>The Indian Journal of Pediatrics</w:t>
      </w:r>
      <w:r>
        <w:rPr>
          <w:i/>
          <w:color w:val="auto"/>
          <w:lang w:val="en-US"/>
        </w:rPr>
        <w:fldChar w:fldCharType="end"/>
      </w:r>
      <w:r w:rsidR="00EF0C34" w:rsidRPr="00EF0C34">
        <w:rPr>
          <w:i/>
          <w:color w:val="auto"/>
          <w:lang w:val="en-US"/>
        </w:rPr>
        <w:t xml:space="preserve"> </w:t>
      </w:r>
      <w:r>
        <w:fldChar w:fldCharType="begin"/>
      </w:r>
      <w:r w:rsidRPr="00031A9A">
        <w:rPr>
          <w:lang w:val="en-US"/>
          <w:rPrChange w:id="1295" w:author="Julius Rublack" w:date="2023-02-17T08:15:00Z">
            <w:rPr/>
          </w:rPrChange>
        </w:rPr>
        <w:instrText>HYPERLINK "https://doi.org/10.1007/s12098-020-03214-1" \h</w:instrText>
      </w:r>
      <w:r>
        <w:fldChar w:fldCharType="separate"/>
      </w:r>
      <w:r w:rsidR="00EF0C34" w:rsidRPr="00EF0C34">
        <w:rPr>
          <w:b/>
          <w:color w:val="auto"/>
          <w:lang w:val="en-US"/>
        </w:rPr>
        <w:t>87</w:t>
      </w:r>
      <w:r>
        <w:rPr>
          <w:b/>
          <w:color w:val="auto"/>
          <w:lang w:val="en-US"/>
        </w:rPr>
        <w:fldChar w:fldCharType="end"/>
      </w:r>
      <w:r>
        <w:fldChar w:fldCharType="begin"/>
      </w:r>
      <w:r w:rsidRPr="00031A9A">
        <w:rPr>
          <w:lang w:val="en-US"/>
          <w:rPrChange w:id="1296" w:author="Julius Rublack" w:date="2023-02-17T08:15:00Z">
            <w:rPr/>
          </w:rPrChange>
        </w:rPr>
        <w:instrText>HYPERLINK "https://doi.org/10.1007/s12098-020-03214-1" \h</w:instrText>
      </w:r>
      <w:r>
        <w:fldChar w:fldCharType="separate"/>
      </w:r>
      <w:r w:rsidR="00EF0C34" w:rsidRPr="00EF0C34">
        <w:rPr>
          <w:color w:val="auto"/>
          <w:lang w:val="en-US"/>
        </w:rPr>
        <w:t>, 828–832</w:t>
      </w:r>
      <w:r>
        <w:rPr>
          <w:color w:val="auto"/>
          <w:lang w:val="en-US"/>
        </w:rPr>
        <w:fldChar w:fldCharType="end"/>
      </w:r>
      <w:r w:rsidR="00EF0C34" w:rsidRPr="00EF0C34">
        <w:rPr>
          <w:color w:val="auto"/>
          <w:lang w:val="en-US"/>
        </w:rPr>
        <w:t>.</w:t>
      </w:r>
    </w:p>
    <w:p w14:paraId="208B0E08" w14:textId="77777777" w:rsidR="00807941" w:rsidRPr="00F52BE7" w:rsidRDefault="00000000">
      <w:pPr>
        <w:spacing w:line="360" w:lineRule="auto"/>
        <w:ind w:left="10" w:hanging="2"/>
        <w:rPr>
          <w:color w:val="auto"/>
          <w:lang w:val="en-US"/>
        </w:rPr>
        <w:pPrChange w:id="1297" w:author="Iris Bachmann" w:date="2023-02-06T10:21:00Z">
          <w:pPr>
            <w:spacing w:line="259" w:lineRule="auto"/>
            <w:ind w:left="10" w:hanging="2"/>
          </w:pPr>
        </w:pPrChange>
      </w:pPr>
      <w:r>
        <w:fldChar w:fldCharType="begin"/>
      </w:r>
      <w:r w:rsidRPr="00031A9A">
        <w:rPr>
          <w:lang w:val="en-US"/>
          <w:rPrChange w:id="1298" w:author="Julius Rublack" w:date="2023-02-17T08:10:00Z">
            <w:rPr/>
          </w:rPrChange>
        </w:rPr>
        <w:instrText>HYPERLINK "https://doi.org/10.1099/vir.0.042499-0" \h</w:instrText>
      </w:r>
      <w:r>
        <w:fldChar w:fldCharType="separate"/>
      </w:r>
      <w:r w:rsidR="00EF0C34" w:rsidRPr="00EF0C34">
        <w:rPr>
          <w:color w:val="auto"/>
          <w:lang w:val="en-US"/>
        </w:rPr>
        <w:t>Firth, A. E. &amp; Brierley, I. (2012).</w:t>
      </w:r>
      <w:r>
        <w:rPr>
          <w:color w:val="auto"/>
          <w:lang w:val="en-US"/>
        </w:rPr>
        <w:fldChar w:fldCharType="end"/>
      </w:r>
      <w:r w:rsidR="00EF0C34" w:rsidRPr="00EF0C34">
        <w:rPr>
          <w:color w:val="auto"/>
          <w:lang w:val="en-US"/>
        </w:rPr>
        <w:t xml:space="preserve"> </w:t>
      </w:r>
      <w:r>
        <w:fldChar w:fldCharType="begin"/>
      </w:r>
      <w:r w:rsidRPr="00031A9A">
        <w:rPr>
          <w:lang w:val="en-US"/>
          <w:rPrChange w:id="1299" w:author="Julius Rublack" w:date="2023-02-17T08:10:00Z">
            <w:rPr/>
          </w:rPrChange>
        </w:rPr>
        <w:instrText>HYPERLINK "https://doi.org/10.1099/vir.0.042499-0" \h</w:instrText>
      </w:r>
      <w:r>
        <w:fldChar w:fldCharType="separate"/>
      </w:r>
      <w:r w:rsidR="00EF0C34" w:rsidRPr="00F52BE7">
        <w:rPr>
          <w:i/>
          <w:color w:val="auto"/>
          <w:lang w:val="en-US"/>
        </w:rPr>
        <w:t>Journal of General Virology</w:t>
      </w:r>
      <w:r>
        <w:rPr>
          <w:i/>
          <w:color w:val="auto"/>
          <w:lang w:val="en-US"/>
        </w:rPr>
        <w:fldChar w:fldCharType="end"/>
      </w:r>
      <w:r w:rsidR="00EF0C34" w:rsidRPr="00F52BE7">
        <w:rPr>
          <w:i/>
          <w:color w:val="auto"/>
          <w:lang w:val="en-US"/>
        </w:rPr>
        <w:t xml:space="preserve"> </w:t>
      </w:r>
      <w:r>
        <w:fldChar w:fldCharType="begin"/>
      </w:r>
      <w:r w:rsidRPr="00031A9A">
        <w:rPr>
          <w:lang w:val="en-US"/>
          <w:rPrChange w:id="1300" w:author="Julius Rublack" w:date="2023-02-17T08:15:00Z">
            <w:rPr/>
          </w:rPrChange>
        </w:rPr>
        <w:instrText>HYPERLINK "https://doi.org/10.1099/vir.0.042499-0" \h</w:instrText>
      </w:r>
      <w:r>
        <w:fldChar w:fldCharType="separate"/>
      </w:r>
      <w:r w:rsidR="00EF0C34" w:rsidRPr="00F52BE7">
        <w:rPr>
          <w:b/>
          <w:color w:val="auto"/>
          <w:lang w:val="en-US"/>
        </w:rPr>
        <w:t>93</w:t>
      </w:r>
      <w:r>
        <w:rPr>
          <w:b/>
          <w:color w:val="auto"/>
          <w:lang w:val="en-US"/>
        </w:rPr>
        <w:fldChar w:fldCharType="end"/>
      </w:r>
      <w:r>
        <w:fldChar w:fldCharType="begin"/>
      </w:r>
      <w:r w:rsidRPr="00031A9A">
        <w:rPr>
          <w:lang w:val="en-US"/>
          <w:rPrChange w:id="1301" w:author="Julius Rublack" w:date="2023-02-17T08:15:00Z">
            <w:rPr/>
          </w:rPrChange>
        </w:rPr>
        <w:instrText>HYPERLINK "https://doi.org/10.1099/vir.0.042499-0" \h</w:instrText>
      </w:r>
      <w:r>
        <w:fldChar w:fldCharType="separate"/>
      </w:r>
      <w:r w:rsidR="00EF0C34" w:rsidRPr="00F52BE7">
        <w:rPr>
          <w:color w:val="auto"/>
          <w:lang w:val="en-US"/>
        </w:rPr>
        <w:t>, 1385–1409</w:t>
      </w:r>
      <w:r>
        <w:rPr>
          <w:color w:val="auto"/>
          <w:lang w:val="en-US"/>
        </w:rPr>
        <w:fldChar w:fldCharType="end"/>
      </w:r>
      <w:r w:rsidR="00EF0C34" w:rsidRPr="00F52BE7">
        <w:rPr>
          <w:color w:val="auto"/>
          <w:lang w:val="en-US"/>
        </w:rPr>
        <w:t>.</w:t>
      </w:r>
    </w:p>
    <w:p w14:paraId="11A5FE8F" w14:textId="77777777" w:rsidR="00807941" w:rsidRPr="00EF0C34" w:rsidRDefault="00EF0C34">
      <w:pPr>
        <w:spacing w:line="360" w:lineRule="auto"/>
        <w:ind w:left="8"/>
        <w:rPr>
          <w:color w:val="auto"/>
          <w:lang w:val="en-US"/>
        </w:rPr>
        <w:pPrChange w:id="1302" w:author="Iris Bachmann" w:date="2023-02-06T10:21:00Z">
          <w:pPr>
            <w:spacing w:line="259" w:lineRule="auto"/>
            <w:ind w:left="8"/>
          </w:pPr>
        </w:pPrChange>
      </w:pPr>
      <w:proofErr w:type="spellStart"/>
      <w:r w:rsidRPr="00EF0C34">
        <w:rPr>
          <w:color w:val="auto"/>
          <w:lang w:val="en-US"/>
        </w:rPr>
        <w:t>Foni</w:t>
      </w:r>
      <w:proofErr w:type="spellEnd"/>
      <w:r w:rsidRPr="00EF0C34">
        <w:rPr>
          <w:color w:val="auto"/>
          <w:lang w:val="en-US"/>
        </w:rPr>
        <w:t xml:space="preserve">, E., </w:t>
      </w:r>
      <w:proofErr w:type="spellStart"/>
      <w:r w:rsidRPr="00EF0C34">
        <w:rPr>
          <w:color w:val="auto"/>
          <w:lang w:val="en-US"/>
        </w:rPr>
        <w:t>Chiapponi</w:t>
      </w:r>
      <w:proofErr w:type="spellEnd"/>
      <w:r w:rsidRPr="00EF0C34">
        <w:rPr>
          <w:color w:val="auto"/>
          <w:lang w:val="en-US"/>
        </w:rPr>
        <w:t xml:space="preserve">, C., </w:t>
      </w:r>
      <w:proofErr w:type="spellStart"/>
      <w:r w:rsidRPr="00EF0C34">
        <w:rPr>
          <w:color w:val="auto"/>
          <w:lang w:val="en-US"/>
        </w:rPr>
        <w:t>Baioni</w:t>
      </w:r>
      <w:proofErr w:type="spellEnd"/>
      <w:r w:rsidRPr="00EF0C34">
        <w:rPr>
          <w:color w:val="auto"/>
          <w:lang w:val="en-US"/>
        </w:rPr>
        <w:t xml:space="preserve">, L., </w:t>
      </w:r>
      <w:proofErr w:type="spellStart"/>
      <w:r w:rsidRPr="00EF0C34">
        <w:rPr>
          <w:color w:val="auto"/>
          <w:lang w:val="en-US"/>
        </w:rPr>
        <w:t>Zanni</w:t>
      </w:r>
      <w:proofErr w:type="spellEnd"/>
      <w:r w:rsidRPr="00EF0C34">
        <w:rPr>
          <w:color w:val="auto"/>
          <w:lang w:val="en-US"/>
        </w:rPr>
        <w:t xml:space="preserve">, I., Merenda, M., </w:t>
      </w:r>
      <w:proofErr w:type="spellStart"/>
      <w:r w:rsidRPr="00EF0C34">
        <w:rPr>
          <w:color w:val="auto"/>
          <w:lang w:val="en-US"/>
        </w:rPr>
        <w:t>Rosignoli</w:t>
      </w:r>
      <w:proofErr w:type="spellEnd"/>
      <w:r w:rsidRPr="00EF0C34">
        <w:rPr>
          <w:color w:val="auto"/>
          <w:lang w:val="en-US"/>
        </w:rPr>
        <w:t xml:space="preserve">, C., </w:t>
      </w:r>
      <w:proofErr w:type="spellStart"/>
      <w:r w:rsidRPr="00EF0C34">
        <w:rPr>
          <w:color w:val="auto"/>
          <w:lang w:val="en-US"/>
        </w:rPr>
        <w:t>Kyriakis</w:t>
      </w:r>
      <w:proofErr w:type="spellEnd"/>
      <w:r w:rsidRPr="00EF0C34">
        <w:rPr>
          <w:color w:val="auto"/>
          <w:lang w:val="en-US"/>
        </w:rPr>
        <w:t xml:space="preserve">, C. S., </w:t>
      </w:r>
      <w:proofErr w:type="spellStart"/>
      <w:r w:rsidRPr="00EF0C34">
        <w:rPr>
          <w:color w:val="auto"/>
          <w:lang w:val="en-US"/>
        </w:rPr>
        <w:t>Luini</w:t>
      </w:r>
      <w:proofErr w:type="spellEnd"/>
      <w:r w:rsidRPr="00EF0C34">
        <w:rPr>
          <w:color w:val="auto"/>
          <w:lang w:val="en-US"/>
        </w:rPr>
        <w:t>, M. V.,</w:t>
      </w:r>
    </w:p>
    <w:p w14:paraId="28236986" w14:textId="77777777" w:rsidR="00807941" w:rsidRPr="00EF0C34" w:rsidRDefault="00EF0C34">
      <w:pPr>
        <w:spacing w:after="3" w:line="360" w:lineRule="auto"/>
        <w:ind w:left="312"/>
        <w:rPr>
          <w:color w:val="auto"/>
          <w:lang w:val="en-US"/>
        </w:rPr>
        <w:pPrChange w:id="1303" w:author="Iris Bachmann" w:date="2023-02-06T10:21:00Z">
          <w:pPr>
            <w:spacing w:after="3"/>
            <w:ind w:left="312"/>
          </w:pPr>
        </w:pPrChange>
      </w:pPr>
      <w:r w:rsidRPr="00EF0C34">
        <w:rPr>
          <w:color w:val="auto"/>
          <w:lang w:val="en-US"/>
        </w:rPr>
        <w:t xml:space="preserve">Mandola, M. L., </w:t>
      </w:r>
      <w:proofErr w:type="spellStart"/>
      <w:r w:rsidRPr="00EF0C34">
        <w:rPr>
          <w:color w:val="auto"/>
          <w:lang w:val="en-US"/>
        </w:rPr>
        <w:t>Bolzoni</w:t>
      </w:r>
      <w:proofErr w:type="spellEnd"/>
      <w:r w:rsidRPr="00EF0C34">
        <w:rPr>
          <w:color w:val="auto"/>
          <w:lang w:val="en-US"/>
        </w:rPr>
        <w:t xml:space="preserve">, L., </w:t>
      </w:r>
      <w:proofErr w:type="spellStart"/>
      <w:r w:rsidRPr="00EF0C34">
        <w:rPr>
          <w:color w:val="auto"/>
          <w:lang w:val="en-US"/>
        </w:rPr>
        <w:t>Nigrelli</w:t>
      </w:r>
      <w:proofErr w:type="spellEnd"/>
      <w:r w:rsidRPr="00EF0C34">
        <w:rPr>
          <w:color w:val="auto"/>
          <w:lang w:val="en-US"/>
        </w:rPr>
        <w:t xml:space="preserve">, A. D. &amp; Faccini, S. (2017). </w:t>
      </w:r>
      <w:r w:rsidRPr="00EF0C34">
        <w:rPr>
          <w:i/>
          <w:color w:val="auto"/>
          <w:lang w:val="en-US"/>
        </w:rPr>
        <w:t xml:space="preserve">Scientific Reports </w:t>
      </w:r>
      <w:r w:rsidRPr="00EF0C34">
        <w:rPr>
          <w:b/>
          <w:color w:val="auto"/>
          <w:lang w:val="en-US"/>
        </w:rPr>
        <w:t>7</w:t>
      </w:r>
      <w:r w:rsidRPr="00EF0C34">
        <w:rPr>
          <w:color w:val="auto"/>
          <w:lang w:val="en-US"/>
        </w:rPr>
        <w:t xml:space="preserve">, </w:t>
      </w:r>
      <w:r>
        <w:fldChar w:fldCharType="begin"/>
      </w:r>
      <w:r w:rsidRPr="00031A9A">
        <w:rPr>
          <w:lang w:val="en-US"/>
          <w:rPrChange w:id="1304" w:author="Julius Rublack" w:date="2023-02-17T08:10:00Z">
            <w:rPr/>
          </w:rPrChange>
        </w:rPr>
        <w:instrText>HYPERLINK "https://doi.org/10.1038/s41598-017-12012-3" \h</w:instrText>
      </w:r>
      <w:r>
        <w:fldChar w:fldCharType="separate"/>
      </w:r>
      <w:r w:rsidRPr="00EF0C34">
        <w:rPr>
          <w:color w:val="auto"/>
          <w:lang w:val="en-US"/>
        </w:rPr>
        <w:t xml:space="preserve">https://doi.org/ </w:t>
      </w:r>
      <w:r>
        <w:rPr>
          <w:color w:val="auto"/>
          <w:lang w:val="en-US"/>
        </w:rPr>
        <w:fldChar w:fldCharType="end"/>
      </w:r>
      <w:r>
        <w:fldChar w:fldCharType="begin"/>
      </w:r>
      <w:r w:rsidRPr="00031A9A">
        <w:rPr>
          <w:lang w:val="en-US"/>
          <w:rPrChange w:id="1305" w:author="Julius Rublack" w:date="2023-02-17T08:10:00Z">
            <w:rPr/>
          </w:rPrChange>
        </w:rPr>
        <w:instrText>HYPERLINK "https://doi.org/10.1038/s41598-017-12012-3" \h</w:instrText>
      </w:r>
      <w:r>
        <w:fldChar w:fldCharType="separate"/>
      </w:r>
      <w:r w:rsidRPr="00EF0C34">
        <w:rPr>
          <w:color w:val="auto"/>
          <w:lang w:val="en-US"/>
        </w:rPr>
        <w:t>10.1038/s41598-017-12012-3</w:t>
      </w:r>
      <w:r>
        <w:rPr>
          <w:color w:val="auto"/>
          <w:lang w:val="en-US"/>
        </w:rPr>
        <w:fldChar w:fldCharType="end"/>
      </w:r>
      <w:r w:rsidRPr="00EF0C34">
        <w:rPr>
          <w:color w:val="auto"/>
          <w:lang w:val="en-US"/>
        </w:rPr>
        <w:t>.</w:t>
      </w:r>
    </w:p>
    <w:p w14:paraId="71940EA5" w14:textId="77777777" w:rsidR="00807941" w:rsidRPr="00F52BE7" w:rsidRDefault="00000000">
      <w:pPr>
        <w:spacing w:after="0" w:line="360" w:lineRule="auto"/>
        <w:ind w:left="297" w:hanging="289"/>
        <w:rPr>
          <w:color w:val="auto"/>
          <w:lang w:val="en-US"/>
        </w:rPr>
        <w:pPrChange w:id="1306" w:author="Iris Bachmann" w:date="2023-02-06T10:21:00Z">
          <w:pPr>
            <w:spacing w:after="0" w:line="321" w:lineRule="auto"/>
            <w:ind w:left="297" w:hanging="289"/>
          </w:pPr>
        </w:pPrChange>
      </w:pPr>
      <w:r>
        <w:fldChar w:fldCharType="begin"/>
      </w:r>
      <w:r w:rsidRPr="00031A9A">
        <w:rPr>
          <w:lang w:val="en-US"/>
          <w:rPrChange w:id="1307" w:author="Julius Rublack" w:date="2023-02-17T08:10:00Z">
            <w:rPr/>
          </w:rPrChange>
        </w:rPr>
        <w:instrText>HYPERLINK "https://doi.org/10.1016/j.bios.2021.113155" \h</w:instrText>
      </w:r>
      <w:r>
        <w:fldChar w:fldCharType="separate"/>
      </w:r>
      <w:proofErr w:type="spellStart"/>
      <w:r w:rsidR="00EF0C34" w:rsidRPr="00EF0C34">
        <w:rPr>
          <w:color w:val="auto"/>
          <w:lang w:val="en-US"/>
        </w:rPr>
        <w:t>Gaňová</w:t>
      </w:r>
      <w:proofErr w:type="spellEnd"/>
      <w:r w:rsidR="00EF0C34" w:rsidRPr="00EF0C34">
        <w:rPr>
          <w:color w:val="auto"/>
          <w:lang w:val="en-US"/>
        </w:rPr>
        <w:t xml:space="preserve">, M., Zhang, H., Zhu, H., </w:t>
      </w:r>
      <w:proofErr w:type="spellStart"/>
      <w:r w:rsidR="00EF0C34" w:rsidRPr="00EF0C34">
        <w:rPr>
          <w:color w:val="auto"/>
          <w:lang w:val="en-US"/>
        </w:rPr>
        <w:t>Korabečná</w:t>
      </w:r>
      <w:proofErr w:type="spellEnd"/>
      <w:r w:rsidR="00EF0C34" w:rsidRPr="00EF0C34">
        <w:rPr>
          <w:color w:val="auto"/>
          <w:lang w:val="en-US"/>
        </w:rPr>
        <w:t xml:space="preserve">, M. &amp; </w:t>
      </w:r>
      <w:proofErr w:type="spellStart"/>
      <w:r w:rsidR="00EF0C34" w:rsidRPr="00EF0C34">
        <w:rPr>
          <w:color w:val="auto"/>
          <w:lang w:val="en-US"/>
        </w:rPr>
        <w:t>Neužil</w:t>
      </w:r>
      <w:proofErr w:type="spellEnd"/>
      <w:r w:rsidR="00EF0C34" w:rsidRPr="00EF0C34">
        <w:rPr>
          <w:color w:val="auto"/>
          <w:lang w:val="en-US"/>
        </w:rPr>
        <w:t>, P. (2021).</w:t>
      </w:r>
      <w:r>
        <w:rPr>
          <w:color w:val="auto"/>
          <w:lang w:val="en-US"/>
        </w:rPr>
        <w:fldChar w:fldCharType="end"/>
      </w:r>
      <w:r w:rsidR="00EF0C34" w:rsidRPr="00EF0C34">
        <w:rPr>
          <w:color w:val="auto"/>
          <w:lang w:val="en-US"/>
        </w:rPr>
        <w:t xml:space="preserve"> </w:t>
      </w:r>
      <w:r>
        <w:fldChar w:fldCharType="begin"/>
      </w:r>
      <w:r w:rsidRPr="00031A9A">
        <w:rPr>
          <w:lang w:val="en-US"/>
          <w:rPrChange w:id="1308" w:author="Julius Rublack" w:date="2023-02-17T08:10:00Z">
            <w:rPr/>
          </w:rPrChange>
        </w:rPr>
        <w:instrText>HYPERLINK "https://doi.org/10.1016/j.bios.2021.113155" \h</w:instrText>
      </w:r>
      <w:r>
        <w:fldChar w:fldCharType="separate"/>
      </w:r>
      <w:r w:rsidR="00EF0C34" w:rsidRPr="00F52BE7">
        <w:rPr>
          <w:i/>
          <w:color w:val="auto"/>
          <w:lang w:val="en-US"/>
        </w:rPr>
        <w:t>Biosensors and Bioelectronics</w:t>
      </w:r>
      <w:r>
        <w:rPr>
          <w:i/>
          <w:color w:val="auto"/>
          <w:lang w:val="en-US"/>
        </w:rPr>
        <w:fldChar w:fldCharType="end"/>
      </w:r>
      <w:r w:rsidR="00EF0C34" w:rsidRPr="00F52BE7">
        <w:rPr>
          <w:i/>
          <w:color w:val="auto"/>
          <w:lang w:val="en-US"/>
        </w:rPr>
        <w:t xml:space="preserve"> </w:t>
      </w:r>
      <w:r>
        <w:fldChar w:fldCharType="begin"/>
      </w:r>
      <w:r>
        <w:instrText>HYPERLINK "https://doi.org/10.1016/j.bios.2021.113155" \h</w:instrText>
      </w:r>
      <w:r>
        <w:fldChar w:fldCharType="separate"/>
      </w:r>
      <w:r w:rsidR="00EF0C34" w:rsidRPr="00F52BE7">
        <w:rPr>
          <w:b/>
          <w:color w:val="auto"/>
          <w:lang w:val="en-US"/>
        </w:rPr>
        <w:t>181</w:t>
      </w:r>
      <w:r>
        <w:rPr>
          <w:b/>
          <w:color w:val="auto"/>
          <w:lang w:val="en-US"/>
        </w:rPr>
        <w:fldChar w:fldCharType="end"/>
      </w:r>
      <w:r>
        <w:fldChar w:fldCharType="begin"/>
      </w:r>
      <w:r>
        <w:instrText>HYPERLINK "https://doi.org/10.1016/j.bios.2021.113155" \h</w:instrText>
      </w:r>
      <w:r>
        <w:fldChar w:fldCharType="separate"/>
      </w:r>
      <w:r w:rsidR="00EF0C34" w:rsidRPr="00F52BE7">
        <w:rPr>
          <w:color w:val="auto"/>
          <w:lang w:val="en-US"/>
        </w:rPr>
        <w:t xml:space="preserve">, </w:t>
      </w:r>
      <w:r>
        <w:rPr>
          <w:color w:val="auto"/>
          <w:lang w:val="en-US"/>
        </w:rPr>
        <w:fldChar w:fldCharType="end"/>
      </w:r>
      <w:r>
        <w:fldChar w:fldCharType="begin"/>
      </w:r>
      <w:r>
        <w:instrText>HYPERLINK "https://doi.org/10.1016/j.bios.2021.113155" \h</w:instrText>
      </w:r>
      <w:r>
        <w:fldChar w:fldCharType="separate"/>
      </w:r>
      <w:r w:rsidR="00EF0C34" w:rsidRPr="00F52BE7">
        <w:rPr>
          <w:color w:val="auto"/>
          <w:lang w:val="en-US"/>
        </w:rPr>
        <w:t>113155</w:t>
      </w:r>
      <w:r>
        <w:rPr>
          <w:color w:val="auto"/>
          <w:lang w:val="en-US"/>
        </w:rPr>
        <w:fldChar w:fldCharType="end"/>
      </w:r>
      <w:r w:rsidR="00EF0C34" w:rsidRPr="00F52BE7">
        <w:rPr>
          <w:color w:val="auto"/>
          <w:lang w:val="en-US"/>
        </w:rPr>
        <w:t>.</w:t>
      </w:r>
    </w:p>
    <w:p w14:paraId="5802CF65" w14:textId="77777777" w:rsidR="00807941" w:rsidRPr="00F52BE7" w:rsidRDefault="00000000">
      <w:pPr>
        <w:spacing w:line="360" w:lineRule="auto"/>
        <w:ind w:left="10" w:hanging="2"/>
        <w:rPr>
          <w:color w:val="auto"/>
          <w:lang w:val="en-US"/>
        </w:rPr>
        <w:pPrChange w:id="1309" w:author="Iris Bachmann" w:date="2023-02-06T10:21:00Z">
          <w:pPr>
            <w:spacing w:line="259" w:lineRule="auto"/>
            <w:ind w:left="10" w:hanging="2"/>
          </w:pPr>
        </w:pPrChange>
      </w:pPr>
      <w:r>
        <w:fldChar w:fldCharType="begin"/>
      </w:r>
      <w:r w:rsidRPr="00031A9A">
        <w:rPr>
          <w:lang w:val="en-US"/>
          <w:rPrChange w:id="1310" w:author="Julius Rublack" w:date="2023-02-17T08:10:00Z">
            <w:rPr/>
          </w:rPrChange>
        </w:rPr>
        <w:instrText>HYPERLINK "https://doi.org/10.1177/0897190015587696" \h</w:instrText>
      </w:r>
      <w:r>
        <w:fldChar w:fldCharType="separate"/>
      </w:r>
      <w:r w:rsidR="00EF0C34" w:rsidRPr="00EF0C34">
        <w:rPr>
          <w:color w:val="auto"/>
          <w:lang w:val="en-US"/>
        </w:rPr>
        <w:t xml:space="preserve">Goble, J. A. &amp; </w:t>
      </w:r>
      <w:proofErr w:type="spellStart"/>
      <w:r w:rsidR="00EF0C34" w:rsidRPr="00EF0C34">
        <w:rPr>
          <w:color w:val="auto"/>
          <w:lang w:val="en-US"/>
        </w:rPr>
        <w:t>Rocafort</w:t>
      </w:r>
      <w:proofErr w:type="spellEnd"/>
      <w:r w:rsidR="00EF0C34" w:rsidRPr="00EF0C34">
        <w:rPr>
          <w:color w:val="auto"/>
          <w:lang w:val="en-US"/>
        </w:rPr>
        <w:t>, P. T. (2016).</w:t>
      </w:r>
      <w:r>
        <w:rPr>
          <w:color w:val="auto"/>
          <w:lang w:val="en-US"/>
        </w:rPr>
        <w:fldChar w:fldCharType="end"/>
      </w:r>
      <w:r w:rsidR="00EF0C34" w:rsidRPr="00EF0C34">
        <w:rPr>
          <w:color w:val="auto"/>
          <w:lang w:val="en-US"/>
        </w:rPr>
        <w:t xml:space="preserve"> </w:t>
      </w:r>
      <w:r>
        <w:fldChar w:fldCharType="begin"/>
      </w:r>
      <w:r w:rsidRPr="00031A9A">
        <w:rPr>
          <w:lang w:val="en-US"/>
          <w:rPrChange w:id="1311" w:author="Julius Rublack" w:date="2023-02-17T08:10:00Z">
            <w:rPr/>
          </w:rPrChange>
        </w:rPr>
        <w:instrText>HYPERLINK "https://doi.org/10.1177/0897190015587696" \h</w:instrText>
      </w:r>
      <w:r>
        <w:fldChar w:fldCharType="separate"/>
      </w:r>
      <w:r w:rsidR="00EF0C34" w:rsidRPr="00F52BE7">
        <w:rPr>
          <w:i/>
          <w:color w:val="auto"/>
          <w:lang w:val="en-US"/>
        </w:rPr>
        <w:t>Journal of Pharmacy Practice</w:t>
      </w:r>
      <w:r>
        <w:rPr>
          <w:i/>
          <w:color w:val="auto"/>
          <w:lang w:val="en-US"/>
        </w:rPr>
        <w:fldChar w:fldCharType="end"/>
      </w:r>
      <w:r w:rsidR="00EF0C34" w:rsidRPr="00F52BE7">
        <w:rPr>
          <w:i/>
          <w:color w:val="auto"/>
          <w:lang w:val="en-US"/>
        </w:rPr>
        <w:t xml:space="preserve"> </w:t>
      </w:r>
      <w:r>
        <w:fldChar w:fldCharType="begin"/>
      </w:r>
      <w:r>
        <w:instrText>HYPERLINK "https://doi.org/10.1177/0897190015587696" \h</w:instrText>
      </w:r>
      <w:r>
        <w:fldChar w:fldCharType="separate"/>
      </w:r>
      <w:r w:rsidR="00EF0C34" w:rsidRPr="00F52BE7">
        <w:rPr>
          <w:b/>
          <w:color w:val="auto"/>
          <w:lang w:val="en-US"/>
        </w:rPr>
        <w:t>30</w:t>
      </w:r>
      <w:r>
        <w:rPr>
          <w:b/>
          <w:color w:val="auto"/>
          <w:lang w:val="en-US"/>
        </w:rPr>
        <w:fldChar w:fldCharType="end"/>
      </w:r>
      <w:r>
        <w:fldChar w:fldCharType="begin"/>
      </w:r>
      <w:r>
        <w:instrText>HYPERLINK "https://doi.org/10.1177/0897190015587696" \h</w:instrText>
      </w:r>
      <w:r>
        <w:fldChar w:fldCharType="separate"/>
      </w:r>
      <w:r w:rsidR="00EF0C34" w:rsidRPr="00F52BE7">
        <w:rPr>
          <w:color w:val="auto"/>
          <w:lang w:val="en-US"/>
        </w:rPr>
        <w:t>, 229–237</w:t>
      </w:r>
      <w:r>
        <w:rPr>
          <w:color w:val="auto"/>
          <w:lang w:val="en-US"/>
        </w:rPr>
        <w:fldChar w:fldCharType="end"/>
      </w:r>
      <w:r w:rsidR="00EF0C34" w:rsidRPr="00F52BE7">
        <w:rPr>
          <w:color w:val="auto"/>
          <w:lang w:val="en-US"/>
        </w:rPr>
        <w:t>.</w:t>
      </w:r>
    </w:p>
    <w:p w14:paraId="7EDB2E7A" w14:textId="77777777" w:rsidR="00807941" w:rsidRPr="00EF0C34" w:rsidRDefault="00000000">
      <w:pPr>
        <w:spacing w:line="360" w:lineRule="auto"/>
        <w:ind w:left="10" w:hanging="2"/>
        <w:rPr>
          <w:color w:val="auto"/>
          <w:lang w:val="en-US"/>
        </w:rPr>
        <w:pPrChange w:id="1312" w:author="Iris Bachmann" w:date="2023-02-06T10:21:00Z">
          <w:pPr>
            <w:spacing w:line="259" w:lineRule="auto"/>
            <w:ind w:left="10" w:hanging="2"/>
          </w:pPr>
        </w:pPrChange>
      </w:pPr>
      <w:r>
        <w:fldChar w:fldCharType="begin"/>
      </w:r>
      <w:r w:rsidRPr="00031A9A">
        <w:rPr>
          <w:lang w:val="en-US"/>
          <w:rPrChange w:id="1313" w:author="Julius Rublack" w:date="2023-02-17T08:10:00Z">
            <w:rPr/>
          </w:rPrChange>
        </w:rPr>
        <w:instrText>HYPERLINK "https://doi.org/10.1073/pnas.87.5.1874" \h</w:instrText>
      </w:r>
      <w:r>
        <w:fldChar w:fldCharType="separate"/>
      </w:r>
      <w:proofErr w:type="spellStart"/>
      <w:r w:rsidR="00EF0C34" w:rsidRPr="00EF0C34">
        <w:rPr>
          <w:color w:val="auto"/>
          <w:lang w:val="en-US"/>
        </w:rPr>
        <w:t>Guatelli</w:t>
      </w:r>
      <w:proofErr w:type="spellEnd"/>
      <w:r w:rsidR="00EF0C34" w:rsidRPr="00EF0C34">
        <w:rPr>
          <w:color w:val="auto"/>
          <w:lang w:val="en-US"/>
        </w:rPr>
        <w:t xml:space="preserve">, J. C., Whitfield, K. M., </w:t>
      </w:r>
      <w:proofErr w:type="spellStart"/>
      <w:r w:rsidR="00EF0C34" w:rsidRPr="00EF0C34">
        <w:rPr>
          <w:color w:val="auto"/>
          <w:lang w:val="en-US"/>
        </w:rPr>
        <w:t>Kwoh</w:t>
      </w:r>
      <w:proofErr w:type="spellEnd"/>
      <w:r w:rsidR="00EF0C34" w:rsidRPr="00EF0C34">
        <w:rPr>
          <w:color w:val="auto"/>
          <w:lang w:val="en-US"/>
        </w:rPr>
        <w:t xml:space="preserve">, D. Y., Barringer, K. J., Richman, D. D. &amp; </w:t>
      </w:r>
      <w:proofErr w:type="spellStart"/>
      <w:r w:rsidR="00EF0C34" w:rsidRPr="00EF0C34">
        <w:rPr>
          <w:color w:val="auto"/>
          <w:lang w:val="en-US"/>
        </w:rPr>
        <w:t>Gingeras</w:t>
      </w:r>
      <w:proofErr w:type="spellEnd"/>
      <w:r w:rsidR="00EF0C34" w:rsidRPr="00EF0C34">
        <w:rPr>
          <w:color w:val="auto"/>
          <w:lang w:val="en-US"/>
        </w:rPr>
        <w:t>, T. R. (1990).</w:t>
      </w:r>
      <w:r>
        <w:rPr>
          <w:color w:val="auto"/>
          <w:lang w:val="en-US"/>
        </w:rPr>
        <w:fldChar w:fldCharType="end"/>
      </w:r>
    </w:p>
    <w:p w14:paraId="399307E4" w14:textId="77777777" w:rsidR="00807941" w:rsidRPr="00EF0C34" w:rsidRDefault="00000000">
      <w:pPr>
        <w:spacing w:after="60" w:line="360" w:lineRule="auto"/>
        <w:ind w:left="321" w:hanging="10"/>
        <w:jc w:val="left"/>
        <w:rPr>
          <w:color w:val="auto"/>
          <w:lang w:val="en-US"/>
        </w:rPr>
        <w:pPrChange w:id="1314" w:author="Iris Bachmann" w:date="2023-02-06T10:21:00Z">
          <w:pPr>
            <w:spacing w:after="60" w:line="259" w:lineRule="auto"/>
            <w:ind w:left="321" w:hanging="10"/>
            <w:jc w:val="left"/>
          </w:pPr>
        </w:pPrChange>
      </w:pPr>
      <w:r>
        <w:fldChar w:fldCharType="begin"/>
      </w:r>
      <w:r w:rsidRPr="00031A9A">
        <w:rPr>
          <w:lang w:val="en-US"/>
          <w:rPrChange w:id="1315" w:author="Julius Rublack" w:date="2023-02-17T08:10:00Z">
            <w:rPr/>
          </w:rPrChange>
        </w:rPr>
        <w:instrText>HYPERLINK "https://doi.org/10.1073/pnas.87.5.1874" \h</w:instrText>
      </w:r>
      <w:r>
        <w:fldChar w:fldCharType="separate"/>
      </w:r>
      <w:r w:rsidR="00EF0C34" w:rsidRPr="00EF0C34">
        <w:rPr>
          <w:i/>
          <w:color w:val="auto"/>
          <w:lang w:val="en-US"/>
        </w:rPr>
        <w:t>Proceedings of the National Academy of Sciences</w:t>
      </w:r>
      <w:r>
        <w:rPr>
          <w:i/>
          <w:color w:val="auto"/>
          <w:lang w:val="en-US"/>
        </w:rPr>
        <w:fldChar w:fldCharType="end"/>
      </w:r>
      <w:r w:rsidR="00EF0C34" w:rsidRPr="00EF0C34">
        <w:rPr>
          <w:i/>
          <w:color w:val="auto"/>
          <w:lang w:val="en-US"/>
        </w:rPr>
        <w:t xml:space="preserve"> </w:t>
      </w:r>
      <w:r>
        <w:fldChar w:fldCharType="begin"/>
      </w:r>
      <w:r w:rsidRPr="00031A9A">
        <w:rPr>
          <w:lang w:val="en-US"/>
          <w:rPrChange w:id="1316" w:author="Julius Rublack" w:date="2023-02-17T08:10:00Z">
            <w:rPr/>
          </w:rPrChange>
        </w:rPr>
        <w:instrText>HYPERLINK "https://doi.org/10.1073/pnas.87.5.1874" \h</w:instrText>
      </w:r>
      <w:r>
        <w:fldChar w:fldCharType="separate"/>
      </w:r>
      <w:r w:rsidR="00EF0C34" w:rsidRPr="00EF0C34">
        <w:rPr>
          <w:b/>
          <w:color w:val="auto"/>
          <w:lang w:val="en-US"/>
        </w:rPr>
        <w:t>87</w:t>
      </w:r>
      <w:r>
        <w:rPr>
          <w:b/>
          <w:color w:val="auto"/>
          <w:lang w:val="en-US"/>
        </w:rPr>
        <w:fldChar w:fldCharType="end"/>
      </w:r>
      <w:r>
        <w:fldChar w:fldCharType="begin"/>
      </w:r>
      <w:r w:rsidRPr="00031A9A">
        <w:rPr>
          <w:lang w:val="en-US"/>
          <w:rPrChange w:id="1317" w:author="Julius Rublack" w:date="2023-02-17T08:10:00Z">
            <w:rPr/>
          </w:rPrChange>
        </w:rPr>
        <w:instrText>HYPERLINK "https://doi.org/10.1073/pnas.87.5.1874" \h</w:instrText>
      </w:r>
      <w:r>
        <w:fldChar w:fldCharType="separate"/>
      </w:r>
      <w:r w:rsidR="00EF0C34" w:rsidRPr="00EF0C34">
        <w:rPr>
          <w:color w:val="auto"/>
          <w:lang w:val="en-US"/>
        </w:rPr>
        <w:t>, 1874–1878</w:t>
      </w:r>
      <w:r>
        <w:rPr>
          <w:color w:val="auto"/>
          <w:lang w:val="en-US"/>
        </w:rPr>
        <w:fldChar w:fldCharType="end"/>
      </w:r>
      <w:r w:rsidR="00EF0C34" w:rsidRPr="00EF0C34">
        <w:rPr>
          <w:color w:val="auto"/>
          <w:lang w:val="en-US"/>
        </w:rPr>
        <w:t>.</w:t>
      </w:r>
    </w:p>
    <w:p w14:paraId="58A27C2F" w14:textId="77777777" w:rsidR="00807941" w:rsidRPr="00EF0C34" w:rsidRDefault="00000000">
      <w:pPr>
        <w:spacing w:line="360" w:lineRule="auto"/>
        <w:ind w:left="307" w:hanging="299"/>
        <w:rPr>
          <w:color w:val="auto"/>
        </w:rPr>
        <w:pPrChange w:id="1318" w:author="Iris Bachmann" w:date="2023-02-06T10:21:00Z">
          <w:pPr>
            <w:spacing w:line="259" w:lineRule="auto"/>
            <w:ind w:left="307" w:hanging="299"/>
          </w:pPr>
        </w:pPrChange>
      </w:pPr>
      <w:r>
        <w:fldChar w:fldCharType="begin"/>
      </w:r>
      <w:r w:rsidRPr="00031A9A">
        <w:rPr>
          <w:lang w:val="en-US"/>
          <w:rPrChange w:id="1319" w:author="Julius Rublack" w:date="2023-02-17T08:10:00Z">
            <w:rPr/>
          </w:rPrChange>
        </w:rPr>
        <w:instrText>HYPERLINK "https://doi.org/10.1371/journal.ppat.1003176" \h</w:instrText>
      </w:r>
      <w:r>
        <w:fldChar w:fldCharType="separate"/>
      </w:r>
      <w:proofErr w:type="spellStart"/>
      <w:r w:rsidR="00EF0C34" w:rsidRPr="00EF0C34">
        <w:rPr>
          <w:color w:val="auto"/>
          <w:lang w:val="en-US"/>
        </w:rPr>
        <w:t>Hause</w:t>
      </w:r>
      <w:proofErr w:type="spellEnd"/>
      <w:r w:rsidR="00EF0C34" w:rsidRPr="00EF0C34">
        <w:rPr>
          <w:color w:val="auto"/>
          <w:lang w:val="en-US"/>
        </w:rPr>
        <w:t xml:space="preserve">, B. M., </w:t>
      </w:r>
      <w:proofErr w:type="spellStart"/>
      <w:r w:rsidR="00EF0C34" w:rsidRPr="00EF0C34">
        <w:rPr>
          <w:color w:val="auto"/>
          <w:lang w:val="en-US"/>
        </w:rPr>
        <w:t>Ducatez</w:t>
      </w:r>
      <w:proofErr w:type="spellEnd"/>
      <w:r w:rsidR="00EF0C34" w:rsidRPr="00EF0C34">
        <w:rPr>
          <w:color w:val="auto"/>
          <w:lang w:val="en-US"/>
        </w:rPr>
        <w:t xml:space="preserve">, M., Collin, E. A., Ran, Z., Liu, R., Sheng, Z., </w:t>
      </w:r>
      <w:proofErr w:type="spellStart"/>
      <w:r w:rsidR="00EF0C34" w:rsidRPr="00EF0C34">
        <w:rPr>
          <w:color w:val="auto"/>
          <w:lang w:val="en-US"/>
        </w:rPr>
        <w:t>Armien</w:t>
      </w:r>
      <w:proofErr w:type="spellEnd"/>
      <w:r w:rsidR="00EF0C34" w:rsidRPr="00EF0C34">
        <w:rPr>
          <w:color w:val="auto"/>
          <w:lang w:val="en-US"/>
        </w:rPr>
        <w:t xml:space="preserve">, A., Kaplan, B., Chakravarty, </w:t>
      </w:r>
      <w:r>
        <w:rPr>
          <w:color w:val="auto"/>
          <w:lang w:val="en-US"/>
        </w:rPr>
        <w:fldChar w:fldCharType="end"/>
      </w:r>
      <w:r>
        <w:fldChar w:fldCharType="begin"/>
      </w:r>
      <w:r w:rsidRPr="00031A9A">
        <w:rPr>
          <w:lang w:val="en-US"/>
          <w:rPrChange w:id="1320" w:author="Julius Rublack" w:date="2023-02-17T08:10:00Z">
            <w:rPr/>
          </w:rPrChange>
        </w:rPr>
        <w:instrText>HYPERLINK "https://doi.org/10.1371/journal.ppat.1003176" \h</w:instrText>
      </w:r>
      <w:r>
        <w:fldChar w:fldCharType="separate"/>
      </w:r>
      <w:r w:rsidR="00EF0C34" w:rsidRPr="00EF0C34">
        <w:rPr>
          <w:color w:val="auto"/>
          <w:lang w:val="en-US"/>
        </w:rPr>
        <w:t>S., Hoppe, A. D., Webby, R. J., Simonson, R. R. &amp; Li, F. (2013).</w:t>
      </w:r>
      <w:r>
        <w:rPr>
          <w:color w:val="auto"/>
          <w:lang w:val="en-US"/>
        </w:rPr>
        <w:fldChar w:fldCharType="end"/>
      </w:r>
      <w:r w:rsidR="00EF0C34" w:rsidRPr="00EF0C34">
        <w:rPr>
          <w:color w:val="auto"/>
          <w:lang w:val="en-US"/>
        </w:rPr>
        <w:t xml:space="preserve"> </w:t>
      </w:r>
      <w:r>
        <w:fldChar w:fldCharType="begin"/>
      </w:r>
      <w:r w:rsidRPr="00031A9A">
        <w:rPr>
          <w:lang w:val="en-US"/>
          <w:rPrChange w:id="1321" w:author="Julius Rublack" w:date="2023-02-17T08:10:00Z">
            <w:rPr/>
          </w:rPrChange>
        </w:rPr>
        <w:instrText>HYPERLINK "https://doi.org/10.1371/journal.ppat.1003176" \h</w:instrText>
      </w:r>
      <w:r>
        <w:fldChar w:fldCharType="separate"/>
      </w:r>
      <w:r w:rsidR="00EF0C34" w:rsidRPr="00EF0C34">
        <w:rPr>
          <w:i/>
          <w:color w:val="auto"/>
        </w:rPr>
        <w:t>PLoS Pathogens</w:t>
      </w:r>
      <w:r>
        <w:rPr>
          <w:i/>
          <w:color w:val="auto"/>
        </w:rPr>
        <w:fldChar w:fldCharType="end"/>
      </w:r>
      <w:r w:rsidR="00EF0C34" w:rsidRPr="00EF0C34">
        <w:rPr>
          <w:i/>
          <w:color w:val="auto"/>
        </w:rPr>
        <w:t xml:space="preserve"> </w:t>
      </w:r>
      <w:r>
        <w:fldChar w:fldCharType="begin"/>
      </w:r>
      <w:r>
        <w:instrText>HYPERLINK "https://doi.org/10.1371/journal.ppat.1003176" \h</w:instrText>
      </w:r>
      <w:r>
        <w:fldChar w:fldCharType="separate"/>
      </w:r>
      <w:r w:rsidR="00EF0C34" w:rsidRPr="00EF0C34">
        <w:rPr>
          <w:b/>
          <w:color w:val="auto"/>
        </w:rPr>
        <w:t>9</w:t>
      </w:r>
      <w:r>
        <w:rPr>
          <w:b/>
          <w:color w:val="auto"/>
        </w:rPr>
        <w:fldChar w:fldCharType="end"/>
      </w:r>
      <w:r>
        <w:fldChar w:fldCharType="begin"/>
      </w:r>
      <w:r>
        <w:instrText>HYPERLINK "https://doi.org/10.1371/journal.ppat.1003176" \h</w:instrText>
      </w:r>
      <w:r>
        <w:fldChar w:fldCharType="separate"/>
      </w:r>
      <w:r w:rsidR="00EF0C34" w:rsidRPr="00EF0C34">
        <w:rPr>
          <w:color w:val="auto"/>
        </w:rPr>
        <w:t>, e1003176</w:t>
      </w:r>
      <w:r>
        <w:rPr>
          <w:color w:val="auto"/>
        </w:rPr>
        <w:fldChar w:fldCharType="end"/>
      </w:r>
      <w:r w:rsidR="00EF0C34" w:rsidRPr="00EF0C34">
        <w:rPr>
          <w:color w:val="auto"/>
        </w:rPr>
        <w:t>.</w:t>
      </w:r>
    </w:p>
    <w:p w14:paraId="6C83066A" w14:textId="77777777" w:rsidR="00807941" w:rsidRPr="00F52BE7" w:rsidRDefault="00000000">
      <w:pPr>
        <w:spacing w:after="0" w:line="360" w:lineRule="auto"/>
        <w:ind w:left="307" w:hanging="299"/>
        <w:rPr>
          <w:color w:val="auto"/>
          <w:lang w:val="en-US"/>
        </w:rPr>
        <w:pPrChange w:id="1322" w:author="Iris Bachmann" w:date="2023-02-06T10:21:00Z">
          <w:pPr>
            <w:spacing w:after="0" w:line="321" w:lineRule="auto"/>
            <w:ind w:left="307" w:hanging="299"/>
          </w:pPr>
        </w:pPrChange>
      </w:pPr>
      <w:r>
        <w:fldChar w:fldCharType="begin"/>
      </w:r>
      <w:r>
        <w:instrText>HYPERLINK "https://doi.org/10.1039/d0ay01768j" \h</w:instrText>
      </w:r>
      <w:r>
        <w:fldChar w:fldCharType="separate"/>
      </w:r>
      <w:r w:rsidR="00EF0C34" w:rsidRPr="00EF0C34">
        <w:rPr>
          <w:color w:val="auto"/>
        </w:rPr>
        <w:t xml:space="preserve">Huang, T., Li, L., Liu, X., Chen, Q., Fang, X., Kong, J., </w:t>
      </w:r>
      <w:proofErr w:type="spellStart"/>
      <w:r w:rsidR="00EF0C34" w:rsidRPr="00EF0C34">
        <w:rPr>
          <w:color w:val="auto"/>
        </w:rPr>
        <w:t>Draz</w:t>
      </w:r>
      <w:proofErr w:type="spellEnd"/>
      <w:r w:rsidR="00EF0C34" w:rsidRPr="00EF0C34">
        <w:rPr>
          <w:color w:val="auto"/>
        </w:rPr>
        <w:t>, M. S. &amp; Cao, H. (2020).</w:t>
      </w:r>
      <w:r>
        <w:rPr>
          <w:color w:val="auto"/>
        </w:rPr>
        <w:fldChar w:fldCharType="end"/>
      </w:r>
      <w:r w:rsidR="00EF0C34" w:rsidRPr="00EF0C34">
        <w:rPr>
          <w:color w:val="auto"/>
        </w:rPr>
        <w:t xml:space="preserve"> </w:t>
      </w:r>
      <w:r>
        <w:fldChar w:fldCharType="begin"/>
      </w:r>
      <w:r>
        <w:instrText>HYPERLINK "https://doi.org/10.1039/d0ay01768j" \h</w:instrText>
      </w:r>
      <w:r>
        <w:fldChar w:fldCharType="separate"/>
      </w:r>
      <w:r w:rsidR="00EF0C34" w:rsidRPr="00F52BE7">
        <w:rPr>
          <w:i/>
          <w:color w:val="auto"/>
          <w:lang w:val="en-US"/>
        </w:rPr>
        <w:t xml:space="preserve">Analytical Methods </w:t>
      </w:r>
      <w:r>
        <w:rPr>
          <w:i/>
          <w:color w:val="auto"/>
          <w:lang w:val="en-US"/>
        </w:rPr>
        <w:fldChar w:fldCharType="end"/>
      </w:r>
      <w:r>
        <w:fldChar w:fldCharType="begin"/>
      </w:r>
      <w:r>
        <w:instrText>HYPERLINK "https://doi.org/10.1039/d0ay01768j" \h</w:instrText>
      </w:r>
      <w:r>
        <w:fldChar w:fldCharType="separate"/>
      </w:r>
      <w:r w:rsidR="00EF0C34" w:rsidRPr="00F52BE7">
        <w:rPr>
          <w:b/>
          <w:color w:val="auto"/>
          <w:lang w:val="en-US"/>
        </w:rPr>
        <w:t>12</w:t>
      </w:r>
      <w:r>
        <w:rPr>
          <w:b/>
          <w:color w:val="auto"/>
          <w:lang w:val="en-US"/>
        </w:rPr>
        <w:fldChar w:fldCharType="end"/>
      </w:r>
      <w:r>
        <w:fldChar w:fldCharType="begin"/>
      </w:r>
      <w:r>
        <w:instrText>HYPERLINK "https://doi.org/10.1039/d0ay01768j" \h</w:instrText>
      </w:r>
      <w:r>
        <w:fldChar w:fldCharType="separate"/>
      </w:r>
      <w:r w:rsidR="00EF0C34" w:rsidRPr="00F52BE7">
        <w:rPr>
          <w:color w:val="auto"/>
          <w:lang w:val="en-US"/>
        </w:rPr>
        <w:t>, 5551–5561</w:t>
      </w:r>
      <w:r>
        <w:rPr>
          <w:color w:val="auto"/>
          <w:lang w:val="en-US"/>
        </w:rPr>
        <w:fldChar w:fldCharType="end"/>
      </w:r>
      <w:r w:rsidR="00EF0C34" w:rsidRPr="00F52BE7">
        <w:rPr>
          <w:color w:val="auto"/>
          <w:lang w:val="en-US"/>
        </w:rPr>
        <w:t>.</w:t>
      </w:r>
    </w:p>
    <w:p w14:paraId="799A0D8F" w14:textId="77777777" w:rsidR="00807941" w:rsidRPr="00F52BE7" w:rsidRDefault="00000000">
      <w:pPr>
        <w:spacing w:line="360" w:lineRule="auto"/>
        <w:ind w:left="10" w:hanging="2"/>
        <w:rPr>
          <w:color w:val="auto"/>
          <w:lang w:val="en-US"/>
        </w:rPr>
        <w:pPrChange w:id="1323" w:author="Iris Bachmann" w:date="2023-02-06T10:21:00Z">
          <w:pPr>
            <w:spacing w:line="259" w:lineRule="auto"/>
            <w:ind w:left="10" w:hanging="2"/>
          </w:pPr>
        </w:pPrChange>
      </w:pPr>
      <w:r>
        <w:fldChar w:fldCharType="begin"/>
      </w:r>
      <w:r>
        <w:instrText>HYPERLINK "https://doi.org/10.1016/j.aca.2021.339338" \h</w:instrText>
      </w:r>
      <w:r>
        <w:fldChar w:fldCharType="separate"/>
      </w:r>
      <w:r w:rsidR="00EF0C34" w:rsidRPr="00031A9A">
        <w:rPr>
          <w:color w:val="auto"/>
          <w:rPrChange w:id="1324" w:author="Julius Rublack" w:date="2023-02-17T08:10:00Z">
            <w:rPr>
              <w:color w:val="auto"/>
              <w:lang w:val="en-US"/>
            </w:rPr>
          </w:rPrChange>
        </w:rPr>
        <w:t>Islam, M. M. &amp; Koirala, D. (2022).</w:t>
      </w:r>
      <w:r>
        <w:rPr>
          <w:color w:val="auto"/>
          <w:lang w:val="en-US"/>
        </w:rPr>
        <w:fldChar w:fldCharType="end"/>
      </w:r>
      <w:r w:rsidR="00EF0C34" w:rsidRPr="00031A9A">
        <w:rPr>
          <w:color w:val="auto"/>
          <w:rPrChange w:id="1325" w:author="Julius Rublack" w:date="2023-02-17T08:10:00Z">
            <w:rPr>
              <w:color w:val="auto"/>
              <w:lang w:val="en-US"/>
            </w:rPr>
          </w:rPrChange>
        </w:rPr>
        <w:t xml:space="preserve"> </w:t>
      </w:r>
      <w:r>
        <w:fldChar w:fldCharType="begin"/>
      </w:r>
      <w:r>
        <w:instrText>HYPERLINK "https://doi.org/10.1016/j.aca.2021.339338" \h</w:instrText>
      </w:r>
      <w:r>
        <w:fldChar w:fldCharType="separate"/>
      </w:r>
      <w:r w:rsidR="00EF0C34" w:rsidRPr="00F52BE7">
        <w:rPr>
          <w:i/>
          <w:color w:val="auto"/>
          <w:lang w:val="en-US"/>
        </w:rPr>
        <w:t xml:space="preserve">Analytica </w:t>
      </w:r>
      <w:proofErr w:type="spellStart"/>
      <w:r w:rsidR="00EF0C34" w:rsidRPr="00F52BE7">
        <w:rPr>
          <w:i/>
          <w:color w:val="auto"/>
          <w:lang w:val="en-US"/>
        </w:rPr>
        <w:t>Chimica</w:t>
      </w:r>
      <w:proofErr w:type="spellEnd"/>
      <w:r w:rsidR="00EF0C34" w:rsidRPr="00F52BE7">
        <w:rPr>
          <w:i/>
          <w:color w:val="auto"/>
          <w:lang w:val="en-US"/>
        </w:rPr>
        <w:t xml:space="preserve"> Acta</w:t>
      </w:r>
      <w:r>
        <w:rPr>
          <w:i/>
          <w:color w:val="auto"/>
          <w:lang w:val="en-US"/>
        </w:rPr>
        <w:fldChar w:fldCharType="end"/>
      </w:r>
      <w:r w:rsidR="00EF0C34" w:rsidRPr="00F52BE7">
        <w:rPr>
          <w:i/>
          <w:color w:val="auto"/>
          <w:lang w:val="en-US"/>
        </w:rPr>
        <w:t xml:space="preserve"> </w:t>
      </w:r>
      <w:r>
        <w:fldChar w:fldCharType="begin"/>
      </w:r>
      <w:r>
        <w:instrText>HYPERLINK "https://doi.org/10.1016/j.aca.2021.339338" \h</w:instrText>
      </w:r>
      <w:r>
        <w:fldChar w:fldCharType="separate"/>
      </w:r>
      <w:r w:rsidR="00EF0C34" w:rsidRPr="00F52BE7">
        <w:rPr>
          <w:b/>
          <w:color w:val="auto"/>
          <w:lang w:val="en-US"/>
        </w:rPr>
        <w:t>1209</w:t>
      </w:r>
      <w:r>
        <w:rPr>
          <w:b/>
          <w:color w:val="auto"/>
          <w:lang w:val="en-US"/>
        </w:rPr>
        <w:fldChar w:fldCharType="end"/>
      </w:r>
      <w:r>
        <w:fldChar w:fldCharType="begin"/>
      </w:r>
      <w:r>
        <w:instrText>HYPERLINK "https://doi.org/10.1016/j.aca.2021.339338" \h</w:instrText>
      </w:r>
      <w:r>
        <w:fldChar w:fldCharType="separate"/>
      </w:r>
      <w:r w:rsidR="00EF0C34" w:rsidRPr="00F52BE7">
        <w:rPr>
          <w:color w:val="auto"/>
          <w:lang w:val="en-US"/>
        </w:rPr>
        <w:t>, 339338</w:t>
      </w:r>
      <w:r>
        <w:rPr>
          <w:color w:val="auto"/>
          <w:lang w:val="en-US"/>
        </w:rPr>
        <w:fldChar w:fldCharType="end"/>
      </w:r>
      <w:r w:rsidR="00EF0C34" w:rsidRPr="00F52BE7">
        <w:rPr>
          <w:color w:val="auto"/>
          <w:lang w:val="en-US"/>
        </w:rPr>
        <w:t>.</w:t>
      </w:r>
    </w:p>
    <w:p w14:paraId="26072D4C" w14:textId="77777777" w:rsidR="00807941" w:rsidRPr="00F52BE7" w:rsidRDefault="00000000">
      <w:pPr>
        <w:spacing w:line="360" w:lineRule="auto"/>
        <w:ind w:left="10" w:hanging="2"/>
        <w:rPr>
          <w:color w:val="auto"/>
          <w:lang w:val="en-US"/>
        </w:rPr>
        <w:pPrChange w:id="1326" w:author="Iris Bachmann" w:date="2023-02-06T10:21:00Z">
          <w:pPr>
            <w:spacing w:line="259" w:lineRule="auto"/>
            <w:ind w:left="10" w:hanging="2"/>
          </w:pPr>
        </w:pPrChange>
      </w:pPr>
      <w:r>
        <w:lastRenderedPageBreak/>
        <w:fldChar w:fldCharType="begin"/>
      </w:r>
      <w:r w:rsidRPr="00031A9A">
        <w:rPr>
          <w:lang w:val="en-US"/>
          <w:rPrChange w:id="1327" w:author="Julius Rublack" w:date="2023-02-17T08:10:00Z">
            <w:rPr/>
          </w:rPrChange>
        </w:rPr>
        <w:instrText>HYPERLINK "https://doi.org/10.1128/jcm.41.6.2616-2622.2003" \h</w:instrText>
      </w:r>
      <w:r>
        <w:fldChar w:fldCharType="separate"/>
      </w:r>
      <w:r w:rsidR="00EF0C34" w:rsidRPr="00EF0C34">
        <w:rPr>
          <w:color w:val="auto"/>
          <w:lang w:val="en-US"/>
        </w:rPr>
        <w:t xml:space="preserve">Iwamoto, T., </w:t>
      </w:r>
      <w:proofErr w:type="spellStart"/>
      <w:r w:rsidR="00EF0C34" w:rsidRPr="00EF0C34">
        <w:rPr>
          <w:color w:val="auto"/>
          <w:lang w:val="en-US"/>
        </w:rPr>
        <w:t>Sonobe</w:t>
      </w:r>
      <w:proofErr w:type="spellEnd"/>
      <w:r w:rsidR="00EF0C34" w:rsidRPr="00EF0C34">
        <w:rPr>
          <w:color w:val="auto"/>
          <w:lang w:val="en-US"/>
        </w:rPr>
        <w:t>, T. &amp; Hayashi, K. (2003).</w:t>
      </w:r>
      <w:r>
        <w:rPr>
          <w:color w:val="auto"/>
          <w:lang w:val="en-US"/>
        </w:rPr>
        <w:fldChar w:fldCharType="end"/>
      </w:r>
      <w:r w:rsidR="00EF0C34" w:rsidRPr="00EF0C34">
        <w:rPr>
          <w:color w:val="auto"/>
          <w:lang w:val="en-US"/>
        </w:rPr>
        <w:t xml:space="preserve"> </w:t>
      </w:r>
      <w:r>
        <w:fldChar w:fldCharType="begin"/>
      </w:r>
      <w:r w:rsidRPr="00031A9A">
        <w:rPr>
          <w:lang w:val="en-US"/>
          <w:rPrChange w:id="1328" w:author="Julius Rublack" w:date="2023-02-17T08:10:00Z">
            <w:rPr/>
          </w:rPrChange>
        </w:rPr>
        <w:instrText>HYPERLINK "https://doi.org/10.1128/jcm.41.6.2616-2622.2003" \h</w:instrText>
      </w:r>
      <w:r>
        <w:fldChar w:fldCharType="separate"/>
      </w:r>
      <w:r w:rsidR="00EF0C34" w:rsidRPr="00F52BE7">
        <w:rPr>
          <w:i/>
          <w:color w:val="auto"/>
          <w:lang w:val="en-US"/>
        </w:rPr>
        <w:t>Journal of Clinical Microbiology</w:t>
      </w:r>
      <w:r>
        <w:rPr>
          <w:i/>
          <w:color w:val="auto"/>
          <w:lang w:val="en-US"/>
        </w:rPr>
        <w:fldChar w:fldCharType="end"/>
      </w:r>
      <w:r w:rsidR="00EF0C34" w:rsidRPr="00F52BE7">
        <w:rPr>
          <w:i/>
          <w:color w:val="auto"/>
          <w:lang w:val="en-US"/>
        </w:rPr>
        <w:t xml:space="preserve"> </w:t>
      </w:r>
      <w:r>
        <w:fldChar w:fldCharType="begin"/>
      </w:r>
      <w:r>
        <w:instrText>HYPERLINK "https://doi.org/10.1128/jcm.41.6.2616-2622.2003" \h</w:instrText>
      </w:r>
      <w:r>
        <w:fldChar w:fldCharType="separate"/>
      </w:r>
      <w:r w:rsidR="00EF0C34" w:rsidRPr="00F52BE7">
        <w:rPr>
          <w:b/>
          <w:color w:val="auto"/>
          <w:lang w:val="en-US"/>
        </w:rPr>
        <w:t>41</w:t>
      </w:r>
      <w:r>
        <w:rPr>
          <w:b/>
          <w:color w:val="auto"/>
          <w:lang w:val="en-US"/>
        </w:rPr>
        <w:fldChar w:fldCharType="end"/>
      </w:r>
      <w:r>
        <w:fldChar w:fldCharType="begin"/>
      </w:r>
      <w:r>
        <w:instrText>HYPERLINK "https://doi.org/10.1128/jcm.41.6.2616-2622.2003" \h</w:instrText>
      </w:r>
      <w:r>
        <w:fldChar w:fldCharType="separate"/>
      </w:r>
      <w:r w:rsidR="00EF0C34" w:rsidRPr="00F52BE7">
        <w:rPr>
          <w:color w:val="auto"/>
          <w:lang w:val="en-US"/>
        </w:rPr>
        <w:t>, 2616–2622</w:t>
      </w:r>
      <w:r>
        <w:rPr>
          <w:color w:val="auto"/>
          <w:lang w:val="en-US"/>
        </w:rPr>
        <w:fldChar w:fldCharType="end"/>
      </w:r>
      <w:r w:rsidR="00EF0C34" w:rsidRPr="00F52BE7">
        <w:rPr>
          <w:color w:val="auto"/>
          <w:lang w:val="en-US"/>
        </w:rPr>
        <w:t>.</w:t>
      </w:r>
    </w:p>
    <w:p w14:paraId="7C618A4F" w14:textId="77777777" w:rsidR="00807941" w:rsidRPr="00F52BE7" w:rsidRDefault="00000000">
      <w:pPr>
        <w:spacing w:line="360" w:lineRule="auto"/>
        <w:ind w:left="10" w:hanging="2"/>
        <w:rPr>
          <w:color w:val="auto"/>
          <w:lang w:val="en-US"/>
        </w:rPr>
        <w:pPrChange w:id="1329" w:author="Iris Bachmann" w:date="2023-02-06T10:21:00Z">
          <w:pPr>
            <w:spacing w:line="259" w:lineRule="auto"/>
            <w:ind w:left="10" w:hanging="2"/>
          </w:pPr>
        </w:pPrChange>
      </w:pPr>
      <w:r>
        <w:fldChar w:fldCharType="begin"/>
      </w:r>
      <w:r w:rsidRPr="00031A9A">
        <w:rPr>
          <w:lang w:val="en-US"/>
          <w:rPrChange w:id="1330" w:author="Julius Rublack" w:date="2023-02-17T08:10:00Z">
            <w:rPr/>
          </w:rPrChange>
        </w:rPr>
        <w:instrText>HYPERLINK "https://doi.org/10.1126/science.1222213" \h</w:instrText>
      </w:r>
      <w:r>
        <w:fldChar w:fldCharType="separate"/>
      </w:r>
      <w:r w:rsidR="00EF0C34" w:rsidRPr="00F52BE7">
        <w:rPr>
          <w:color w:val="auto"/>
          <w:lang w:val="en-US"/>
        </w:rPr>
        <w:t xml:space="preserve">Jagger, B. W., Wise, H. M., </w:t>
      </w:r>
      <w:proofErr w:type="spellStart"/>
      <w:r w:rsidR="00EF0C34" w:rsidRPr="00F52BE7">
        <w:rPr>
          <w:color w:val="auto"/>
          <w:lang w:val="en-US"/>
        </w:rPr>
        <w:t>Kash</w:t>
      </w:r>
      <w:proofErr w:type="spellEnd"/>
      <w:r w:rsidR="00EF0C34" w:rsidRPr="00F52BE7">
        <w:rPr>
          <w:color w:val="auto"/>
          <w:lang w:val="en-US"/>
        </w:rPr>
        <w:t xml:space="preserve">, J. C., Walters, K.-A., Wills, N. M., Xiao, Y.-L., </w:t>
      </w:r>
      <w:proofErr w:type="spellStart"/>
      <w:r w:rsidR="00EF0C34" w:rsidRPr="00F52BE7">
        <w:rPr>
          <w:color w:val="auto"/>
          <w:lang w:val="en-US"/>
        </w:rPr>
        <w:t>Dunfee</w:t>
      </w:r>
      <w:proofErr w:type="spellEnd"/>
      <w:r w:rsidR="00EF0C34" w:rsidRPr="00F52BE7">
        <w:rPr>
          <w:color w:val="auto"/>
          <w:lang w:val="en-US"/>
        </w:rPr>
        <w:t>, R. L.,</w:t>
      </w:r>
      <w:r>
        <w:rPr>
          <w:color w:val="auto"/>
          <w:lang w:val="en-US"/>
        </w:rPr>
        <w:fldChar w:fldCharType="end"/>
      </w:r>
    </w:p>
    <w:p w14:paraId="4503E066" w14:textId="77777777" w:rsidR="00807941" w:rsidRPr="00F52BE7" w:rsidRDefault="00000000">
      <w:pPr>
        <w:spacing w:line="360" w:lineRule="auto"/>
        <w:ind w:left="317" w:hanging="2"/>
        <w:rPr>
          <w:color w:val="auto"/>
          <w:lang w:val="en-US"/>
        </w:rPr>
        <w:pPrChange w:id="1331" w:author="Iris Bachmann" w:date="2023-02-06T10:21:00Z">
          <w:pPr>
            <w:spacing w:line="259" w:lineRule="auto"/>
            <w:ind w:left="317" w:hanging="2"/>
          </w:pPr>
        </w:pPrChange>
      </w:pPr>
      <w:r>
        <w:fldChar w:fldCharType="begin"/>
      </w:r>
      <w:r>
        <w:instrText>HYPERLINK "https://doi.org/10.1126/science.1222213" \h</w:instrText>
      </w:r>
      <w:r>
        <w:fldChar w:fldCharType="separate"/>
      </w:r>
      <w:r w:rsidR="00EF0C34" w:rsidRPr="00EF0C34">
        <w:rPr>
          <w:color w:val="auto"/>
        </w:rPr>
        <w:t xml:space="preserve">Schwartzman, L. M., </w:t>
      </w:r>
      <w:proofErr w:type="spellStart"/>
      <w:r w:rsidR="00EF0C34" w:rsidRPr="00EF0C34">
        <w:rPr>
          <w:color w:val="auto"/>
        </w:rPr>
        <w:t>Ozinsky</w:t>
      </w:r>
      <w:proofErr w:type="spellEnd"/>
      <w:r w:rsidR="00EF0C34" w:rsidRPr="00EF0C34">
        <w:rPr>
          <w:color w:val="auto"/>
        </w:rPr>
        <w:t xml:space="preserve">, A., Bell, G. L., Dalton, R. M., Lo, A., Efstathiou, S., Atkins, J. F., Firth, </w:t>
      </w:r>
      <w:r>
        <w:rPr>
          <w:color w:val="auto"/>
        </w:rPr>
        <w:fldChar w:fldCharType="end"/>
      </w:r>
      <w:r>
        <w:fldChar w:fldCharType="begin"/>
      </w:r>
      <w:r>
        <w:instrText>HYPERLINK "https://doi.org/10.1126/science.1222213" \h</w:instrText>
      </w:r>
      <w:r>
        <w:fldChar w:fldCharType="separate"/>
      </w:r>
      <w:r w:rsidR="00EF0C34" w:rsidRPr="00EF0C34">
        <w:rPr>
          <w:color w:val="auto"/>
        </w:rPr>
        <w:t xml:space="preserve">A. E., Taubenberger, J. K. &amp; </w:t>
      </w:r>
      <w:proofErr w:type="spellStart"/>
      <w:r w:rsidR="00EF0C34" w:rsidRPr="00EF0C34">
        <w:rPr>
          <w:color w:val="auto"/>
        </w:rPr>
        <w:t>Digard</w:t>
      </w:r>
      <w:proofErr w:type="spellEnd"/>
      <w:r w:rsidR="00EF0C34" w:rsidRPr="00EF0C34">
        <w:rPr>
          <w:color w:val="auto"/>
        </w:rPr>
        <w:t>, P. (2012).</w:t>
      </w:r>
      <w:r>
        <w:rPr>
          <w:color w:val="auto"/>
        </w:rPr>
        <w:fldChar w:fldCharType="end"/>
      </w:r>
      <w:r w:rsidR="00EF0C34" w:rsidRPr="00EF0C34">
        <w:rPr>
          <w:color w:val="auto"/>
        </w:rPr>
        <w:t xml:space="preserve"> </w:t>
      </w:r>
      <w:r>
        <w:fldChar w:fldCharType="begin"/>
      </w:r>
      <w:r>
        <w:instrText>HYPERLINK "https://doi.org/10.1126/science.1222213" \h</w:instrText>
      </w:r>
      <w:r>
        <w:fldChar w:fldCharType="separate"/>
      </w:r>
      <w:r w:rsidR="00EF0C34" w:rsidRPr="00F52BE7">
        <w:rPr>
          <w:i/>
          <w:color w:val="auto"/>
          <w:lang w:val="en-US"/>
        </w:rPr>
        <w:t>Science</w:t>
      </w:r>
      <w:r>
        <w:rPr>
          <w:i/>
          <w:color w:val="auto"/>
          <w:lang w:val="en-US"/>
        </w:rPr>
        <w:fldChar w:fldCharType="end"/>
      </w:r>
      <w:r w:rsidR="00EF0C34" w:rsidRPr="00F52BE7">
        <w:rPr>
          <w:i/>
          <w:color w:val="auto"/>
          <w:lang w:val="en-US"/>
        </w:rPr>
        <w:t xml:space="preserve"> </w:t>
      </w:r>
      <w:r>
        <w:fldChar w:fldCharType="begin"/>
      </w:r>
      <w:r>
        <w:instrText>HYPERLINK "https://doi.org/10.1126/science.1222213" \h</w:instrText>
      </w:r>
      <w:r>
        <w:fldChar w:fldCharType="separate"/>
      </w:r>
      <w:r w:rsidR="00EF0C34" w:rsidRPr="00F52BE7">
        <w:rPr>
          <w:b/>
          <w:color w:val="auto"/>
          <w:lang w:val="en-US"/>
        </w:rPr>
        <w:t>337</w:t>
      </w:r>
      <w:r>
        <w:rPr>
          <w:b/>
          <w:color w:val="auto"/>
          <w:lang w:val="en-US"/>
        </w:rPr>
        <w:fldChar w:fldCharType="end"/>
      </w:r>
      <w:r>
        <w:fldChar w:fldCharType="begin"/>
      </w:r>
      <w:r>
        <w:instrText>HYPERLINK "https://doi.org/10.1126/science.1222213" \h</w:instrText>
      </w:r>
      <w:r>
        <w:fldChar w:fldCharType="separate"/>
      </w:r>
      <w:r w:rsidR="00EF0C34" w:rsidRPr="00F52BE7">
        <w:rPr>
          <w:color w:val="auto"/>
          <w:lang w:val="en-US"/>
        </w:rPr>
        <w:t>, 199–204</w:t>
      </w:r>
      <w:r>
        <w:rPr>
          <w:color w:val="auto"/>
          <w:lang w:val="en-US"/>
        </w:rPr>
        <w:fldChar w:fldCharType="end"/>
      </w:r>
      <w:r w:rsidR="00EF0C34" w:rsidRPr="00F52BE7">
        <w:rPr>
          <w:color w:val="auto"/>
          <w:lang w:val="en-US"/>
        </w:rPr>
        <w:t>.</w:t>
      </w:r>
    </w:p>
    <w:p w14:paraId="40C491E1" w14:textId="77777777" w:rsidR="00807941" w:rsidRPr="00EF0C34" w:rsidRDefault="00000000">
      <w:pPr>
        <w:spacing w:after="0" w:line="360" w:lineRule="auto"/>
        <w:ind w:left="291" w:hanging="283"/>
        <w:rPr>
          <w:color w:val="auto"/>
          <w:lang w:val="en-US"/>
        </w:rPr>
        <w:pPrChange w:id="1332" w:author="Iris Bachmann" w:date="2023-02-06T10:21:00Z">
          <w:pPr>
            <w:spacing w:after="0" w:line="323" w:lineRule="auto"/>
            <w:ind w:left="291" w:hanging="283"/>
          </w:pPr>
        </w:pPrChange>
      </w:pPr>
      <w:r>
        <w:fldChar w:fldCharType="begin"/>
      </w:r>
      <w:r w:rsidRPr="00031A9A">
        <w:rPr>
          <w:lang w:val="en-US"/>
          <w:rPrChange w:id="1333" w:author="Julius Rublack" w:date="2023-02-17T08:10:00Z">
            <w:rPr/>
          </w:rPrChange>
        </w:rPr>
        <w:instrText>HYPERLINK "https://doi.org/10.1002/jmv.26990" \h</w:instrText>
      </w:r>
      <w:r>
        <w:fldChar w:fldCharType="separate"/>
      </w:r>
      <w:proofErr w:type="spellStart"/>
      <w:r w:rsidR="00EF0C34" w:rsidRPr="00F52BE7">
        <w:rPr>
          <w:color w:val="auto"/>
          <w:lang w:val="en-US"/>
        </w:rPr>
        <w:t>Javanian</w:t>
      </w:r>
      <w:proofErr w:type="spellEnd"/>
      <w:r w:rsidR="00EF0C34" w:rsidRPr="00F52BE7">
        <w:rPr>
          <w:color w:val="auto"/>
          <w:lang w:val="en-US"/>
        </w:rPr>
        <w:t xml:space="preserve">, M., </w:t>
      </w:r>
      <w:proofErr w:type="spellStart"/>
      <w:r w:rsidR="00EF0C34" w:rsidRPr="00F52BE7">
        <w:rPr>
          <w:color w:val="auto"/>
          <w:lang w:val="en-US"/>
        </w:rPr>
        <w:t>Barary</w:t>
      </w:r>
      <w:proofErr w:type="spellEnd"/>
      <w:r w:rsidR="00EF0C34" w:rsidRPr="00F52BE7">
        <w:rPr>
          <w:color w:val="auto"/>
          <w:lang w:val="en-US"/>
        </w:rPr>
        <w:t xml:space="preserve">, M., </w:t>
      </w:r>
      <w:proofErr w:type="spellStart"/>
      <w:r w:rsidR="00EF0C34" w:rsidRPr="00F52BE7">
        <w:rPr>
          <w:color w:val="auto"/>
          <w:lang w:val="en-US"/>
        </w:rPr>
        <w:t>Ghebrehewet</w:t>
      </w:r>
      <w:proofErr w:type="spellEnd"/>
      <w:r w:rsidR="00EF0C34" w:rsidRPr="00F52BE7">
        <w:rPr>
          <w:color w:val="auto"/>
          <w:lang w:val="en-US"/>
        </w:rPr>
        <w:t xml:space="preserve">, S., </w:t>
      </w:r>
      <w:proofErr w:type="spellStart"/>
      <w:r w:rsidR="00EF0C34" w:rsidRPr="00F52BE7">
        <w:rPr>
          <w:color w:val="auto"/>
          <w:lang w:val="en-US"/>
        </w:rPr>
        <w:t>Koppolu</w:t>
      </w:r>
      <w:proofErr w:type="spellEnd"/>
      <w:r w:rsidR="00EF0C34" w:rsidRPr="00F52BE7">
        <w:rPr>
          <w:color w:val="auto"/>
          <w:lang w:val="en-US"/>
        </w:rPr>
        <w:t xml:space="preserve">, V., </w:t>
      </w:r>
      <w:proofErr w:type="spellStart"/>
      <w:r w:rsidR="00EF0C34" w:rsidRPr="00F52BE7">
        <w:rPr>
          <w:color w:val="auto"/>
          <w:lang w:val="en-US"/>
        </w:rPr>
        <w:t>Vasigala</w:t>
      </w:r>
      <w:proofErr w:type="spellEnd"/>
      <w:r w:rsidR="00EF0C34" w:rsidRPr="00F52BE7">
        <w:rPr>
          <w:color w:val="auto"/>
          <w:lang w:val="en-US"/>
        </w:rPr>
        <w:t xml:space="preserve">, V. &amp; </w:t>
      </w:r>
      <w:proofErr w:type="spellStart"/>
      <w:r w:rsidR="00EF0C34" w:rsidRPr="00F52BE7">
        <w:rPr>
          <w:color w:val="auto"/>
          <w:lang w:val="en-US"/>
        </w:rPr>
        <w:t>Ebrahimpour</w:t>
      </w:r>
      <w:proofErr w:type="spellEnd"/>
      <w:r w:rsidR="00EF0C34" w:rsidRPr="00F52BE7">
        <w:rPr>
          <w:color w:val="auto"/>
          <w:lang w:val="en-US"/>
        </w:rPr>
        <w:t>, S. (2021).</w:t>
      </w:r>
      <w:r>
        <w:rPr>
          <w:color w:val="auto"/>
          <w:lang w:val="en-US"/>
        </w:rPr>
        <w:fldChar w:fldCharType="end"/>
      </w:r>
      <w:r w:rsidR="00EF0C34" w:rsidRPr="00F52BE7">
        <w:rPr>
          <w:color w:val="auto"/>
          <w:lang w:val="en-US"/>
        </w:rPr>
        <w:t xml:space="preserve"> </w:t>
      </w:r>
      <w:r>
        <w:fldChar w:fldCharType="begin"/>
      </w:r>
      <w:r w:rsidRPr="00031A9A">
        <w:rPr>
          <w:lang w:val="en-US"/>
          <w:rPrChange w:id="1334" w:author="Julius Rublack" w:date="2023-02-17T08:10:00Z">
            <w:rPr/>
          </w:rPrChange>
        </w:rPr>
        <w:instrText>HYPERLINK "https://doi.org/10.1002/jmv.26990" \h</w:instrText>
      </w:r>
      <w:r>
        <w:fldChar w:fldCharType="separate"/>
      </w:r>
      <w:r w:rsidR="00EF0C34" w:rsidRPr="00EF0C34">
        <w:rPr>
          <w:i/>
          <w:color w:val="auto"/>
          <w:lang w:val="en-US"/>
        </w:rPr>
        <w:t xml:space="preserve">Journal </w:t>
      </w:r>
      <w:r>
        <w:rPr>
          <w:i/>
          <w:color w:val="auto"/>
          <w:lang w:val="en-US"/>
        </w:rPr>
        <w:fldChar w:fldCharType="end"/>
      </w:r>
      <w:r>
        <w:fldChar w:fldCharType="begin"/>
      </w:r>
      <w:r w:rsidRPr="00031A9A">
        <w:rPr>
          <w:lang w:val="en-US"/>
          <w:rPrChange w:id="1335" w:author="Julius Rublack" w:date="2023-02-17T08:15:00Z">
            <w:rPr/>
          </w:rPrChange>
        </w:rPr>
        <w:instrText>HYPERLINK "https://doi.org/10.1002/jmv.26990" \h</w:instrText>
      </w:r>
      <w:r>
        <w:fldChar w:fldCharType="separate"/>
      </w:r>
      <w:r w:rsidR="00EF0C34" w:rsidRPr="00EF0C34">
        <w:rPr>
          <w:i/>
          <w:color w:val="auto"/>
          <w:lang w:val="en-US"/>
        </w:rPr>
        <w:t>of Medical Virology</w:t>
      </w:r>
      <w:r>
        <w:rPr>
          <w:i/>
          <w:color w:val="auto"/>
          <w:lang w:val="en-US"/>
        </w:rPr>
        <w:fldChar w:fldCharType="end"/>
      </w:r>
      <w:r w:rsidR="00EF0C34" w:rsidRPr="00EF0C34">
        <w:rPr>
          <w:i/>
          <w:color w:val="auto"/>
          <w:lang w:val="en-US"/>
        </w:rPr>
        <w:t xml:space="preserve"> </w:t>
      </w:r>
      <w:r>
        <w:fldChar w:fldCharType="begin"/>
      </w:r>
      <w:r w:rsidRPr="00031A9A">
        <w:rPr>
          <w:lang w:val="en-US"/>
          <w:rPrChange w:id="1336" w:author="Julius Rublack" w:date="2023-02-17T08:15:00Z">
            <w:rPr/>
          </w:rPrChange>
        </w:rPr>
        <w:instrText>HYPERLINK "https://doi.org/10.1002/jmv.26990" \h</w:instrText>
      </w:r>
      <w:r>
        <w:fldChar w:fldCharType="separate"/>
      </w:r>
      <w:r w:rsidR="00EF0C34" w:rsidRPr="00EF0C34">
        <w:rPr>
          <w:b/>
          <w:color w:val="auto"/>
          <w:lang w:val="en-US"/>
        </w:rPr>
        <w:t>93</w:t>
      </w:r>
      <w:r>
        <w:rPr>
          <w:b/>
          <w:color w:val="auto"/>
          <w:lang w:val="en-US"/>
        </w:rPr>
        <w:fldChar w:fldCharType="end"/>
      </w:r>
      <w:r>
        <w:fldChar w:fldCharType="begin"/>
      </w:r>
      <w:r w:rsidRPr="00031A9A">
        <w:rPr>
          <w:lang w:val="en-US"/>
          <w:rPrChange w:id="1337" w:author="Julius Rublack" w:date="2023-02-17T08:15:00Z">
            <w:rPr/>
          </w:rPrChange>
        </w:rPr>
        <w:instrText>HYPERLINK "https://doi.org/10.1002/jmv.26990" \h</w:instrText>
      </w:r>
      <w:r>
        <w:fldChar w:fldCharType="separate"/>
      </w:r>
      <w:r w:rsidR="00EF0C34" w:rsidRPr="00EF0C34">
        <w:rPr>
          <w:color w:val="auto"/>
          <w:lang w:val="en-US"/>
        </w:rPr>
        <w:t>, 4638–4646</w:t>
      </w:r>
      <w:r>
        <w:rPr>
          <w:color w:val="auto"/>
          <w:lang w:val="en-US"/>
        </w:rPr>
        <w:fldChar w:fldCharType="end"/>
      </w:r>
      <w:r w:rsidR="00EF0C34" w:rsidRPr="00EF0C34">
        <w:rPr>
          <w:color w:val="auto"/>
          <w:lang w:val="en-US"/>
        </w:rPr>
        <w:t>.</w:t>
      </w:r>
    </w:p>
    <w:p w14:paraId="501D42FF" w14:textId="77777777" w:rsidR="00807941" w:rsidRPr="00EF0C34" w:rsidRDefault="00000000">
      <w:pPr>
        <w:spacing w:line="360" w:lineRule="auto"/>
        <w:ind w:left="10" w:hanging="2"/>
        <w:rPr>
          <w:color w:val="auto"/>
          <w:lang w:val="en-US"/>
        </w:rPr>
        <w:pPrChange w:id="1338" w:author="Iris Bachmann" w:date="2023-02-06T10:21:00Z">
          <w:pPr>
            <w:spacing w:line="259" w:lineRule="auto"/>
            <w:ind w:left="10" w:hanging="2"/>
          </w:pPr>
        </w:pPrChange>
      </w:pPr>
      <w:r>
        <w:fldChar w:fldCharType="begin"/>
      </w:r>
      <w:r w:rsidRPr="00031A9A">
        <w:rPr>
          <w:lang w:val="en-US"/>
          <w:rPrChange w:id="1339" w:author="Julius Rublack" w:date="2023-02-17T08:15:00Z">
            <w:rPr/>
          </w:rPrChange>
        </w:rPr>
        <w:instrText>HYPERLINK "https://doi.org/10.1016/j.bios.2022.114109" \h</w:instrText>
      </w:r>
      <w:r>
        <w:fldChar w:fldCharType="separate"/>
      </w:r>
      <w:r w:rsidR="00EF0C34" w:rsidRPr="00EF0C34">
        <w:rPr>
          <w:color w:val="auto"/>
          <w:lang w:val="en-US"/>
        </w:rPr>
        <w:t>Kang, T., Lu, J., Yu, T., Long, Y. &amp; Liu, G. (2022).</w:t>
      </w:r>
      <w:r>
        <w:rPr>
          <w:color w:val="auto"/>
          <w:lang w:val="en-US"/>
        </w:rPr>
        <w:fldChar w:fldCharType="end"/>
      </w:r>
      <w:r w:rsidR="00EF0C34" w:rsidRPr="00EF0C34">
        <w:rPr>
          <w:color w:val="auto"/>
          <w:lang w:val="en-US"/>
        </w:rPr>
        <w:t xml:space="preserve"> </w:t>
      </w:r>
      <w:r>
        <w:fldChar w:fldCharType="begin"/>
      </w:r>
      <w:r w:rsidRPr="00031A9A">
        <w:rPr>
          <w:lang w:val="en-US"/>
          <w:rPrChange w:id="1340" w:author="Julius Rublack" w:date="2023-02-17T08:15:00Z">
            <w:rPr/>
          </w:rPrChange>
        </w:rPr>
        <w:instrText>HYPERLINK "https://doi.org/10.1016/j.bios.2022.114109" \h</w:instrText>
      </w:r>
      <w:r>
        <w:fldChar w:fldCharType="separate"/>
      </w:r>
      <w:r w:rsidR="00EF0C34" w:rsidRPr="00EF0C34">
        <w:rPr>
          <w:i/>
          <w:color w:val="auto"/>
          <w:lang w:val="en-US"/>
        </w:rPr>
        <w:t>Biosensors and Bioelectronics</w:t>
      </w:r>
      <w:r>
        <w:rPr>
          <w:i/>
          <w:color w:val="auto"/>
          <w:lang w:val="en-US"/>
        </w:rPr>
        <w:fldChar w:fldCharType="end"/>
      </w:r>
      <w:r w:rsidR="00EF0C34" w:rsidRPr="00EF0C34">
        <w:rPr>
          <w:i/>
          <w:color w:val="auto"/>
          <w:lang w:val="en-US"/>
        </w:rPr>
        <w:t xml:space="preserve"> </w:t>
      </w:r>
      <w:r>
        <w:fldChar w:fldCharType="begin"/>
      </w:r>
      <w:r w:rsidRPr="00031A9A">
        <w:rPr>
          <w:lang w:val="en-US"/>
          <w:rPrChange w:id="1341" w:author="Julius Rublack" w:date="2023-02-17T08:15:00Z">
            <w:rPr/>
          </w:rPrChange>
        </w:rPr>
        <w:instrText>HYPERLINK "https://doi.org/10.1016/j.bios.2022.114109" \h</w:instrText>
      </w:r>
      <w:r>
        <w:fldChar w:fldCharType="separate"/>
      </w:r>
      <w:r w:rsidR="00EF0C34" w:rsidRPr="00EF0C34">
        <w:rPr>
          <w:b/>
          <w:color w:val="auto"/>
          <w:lang w:val="en-US"/>
        </w:rPr>
        <w:t>206</w:t>
      </w:r>
      <w:r>
        <w:rPr>
          <w:b/>
          <w:color w:val="auto"/>
          <w:lang w:val="en-US"/>
        </w:rPr>
        <w:fldChar w:fldCharType="end"/>
      </w:r>
      <w:r>
        <w:fldChar w:fldCharType="begin"/>
      </w:r>
      <w:r w:rsidRPr="00031A9A">
        <w:rPr>
          <w:lang w:val="en-US"/>
          <w:rPrChange w:id="1342" w:author="Julius Rublack" w:date="2023-02-17T08:15:00Z">
            <w:rPr/>
          </w:rPrChange>
        </w:rPr>
        <w:instrText>HYPERLINK "https://doi.org/10.1016/j.bios.2022.114109" \h</w:instrText>
      </w:r>
      <w:r>
        <w:fldChar w:fldCharType="separate"/>
      </w:r>
      <w:r w:rsidR="00EF0C34" w:rsidRPr="00EF0C34">
        <w:rPr>
          <w:color w:val="auto"/>
          <w:lang w:val="en-US"/>
        </w:rPr>
        <w:t>, 114109</w:t>
      </w:r>
      <w:r>
        <w:rPr>
          <w:color w:val="auto"/>
          <w:lang w:val="en-US"/>
        </w:rPr>
        <w:fldChar w:fldCharType="end"/>
      </w:r>
      <w:r w:rsidR="00EF0C34" w:rsidRPr="00EF0C34">
        <w:rPr>
          <w:color w:val="auto"/>
          <w:lang w:val="en-US"/>
        </w:rPr>
        <w:t>.</w:t>
      </w:r>
    </w:p>
    <w:p w14:paraId="0DA01DD0" w14:textId="77777777" w:rsidR="00807941" w:rsidRPr="00F52BE7" w:rsidRDefault="00000000">
      <w:pPr>
        <w:spacing w:line="360" w:lineRule="auto"/>
        <w:ind w:left="294" w:hanging="286"/>
        <w:rPr>
          <w:color w:val="auto"/>
          <w:lang w:val="en-US"/>
        </w:rPr>
        <w:pPrChange w:id="1343" w:author="Iris Bachmann" w:date="2023-02-06T10:21:00Z">
          <w:pPr>
            <w:spacing w:line="323" w:lineRule="auto"/>
            <w:ind w:left="294" w:hanging="286"/>
          </w:pPr>
        </w:pPrChange>
      </w:pPr>
      <w:r>
        <w:fldChar w:fldCharType="begin"/>
      </w:r>
      <w:r w:rsidRPr="00031A9A">
        <w:rPr>
          <w:lang w:val="en-US"/>
          <w:rPrChange w:id="1344" w:author="Julius Rublack" w:date="2023-02-17T08:10:00Z">
            <w:rPr/>
          </w:rPrChange>
        </w:rPr>
        <w:instrText>HYPERLINK "https://doi.org/10.1080/07391102.2018.1436089" \h</w:instrText>
      </w:r>
      <w:r>
        <w:fldChar w:fldCharType="separate"/>
      </w:r>
      <w:proofErr w:type="spellStart"/>
      <w:r w:rsidR="00EF0C34" w:rsidRPr="00F52BE7">
        <w:rPr>
          <w:color w:val="auto"/>
          <w:lang w:val="en-US"/>
        </w:rPr>
        <w:t>Kordyukova</w:t>
      </w:r>
      <w:proofErr w:type="spellEnd"/>
      <w:r w:rsidR="00EF0C34" w:rsidRPr="00F52BE7">
        <w:rPr>
          <w:color w:val="auto"/>
          <w:lang w:val="en-US"/>
        </w:rPr>
        <w:t xml:space="preserve">, L. V., </w:t>
      </w:r>
      <w:proofErr w:type="spellStart"/>
      <w:r w:rsidR="00EF0C34" w:rsidRPr="00F52BE7">
        <w:rPr>
          <w:color w:val="auto"/>
          <w:lang w:val="en-US"/>
        </w:rPr>
        <w:t>Shtykova</w:t>
      </w:r>
      <w:proofErr w:type="spellEnd"/>
      <w:r w:rsidR="00EF0C34" w:rsidRPr="00F52BE7">
        <w:rPr>
          <w:color w:val="auto"/>
          <w:lang w:val="en-US"/>
        </w:rPr>
        <w:t xml:space="preserve">, E. V., </w:t>
      </w:r>
      <w:proofErr w:type="spellStart"/>
      <w:r w:rsidR="00EF0C34" w:rsidRPr="00F52BE7">
        <w:rPr>
          <w:color w:val="auto"/>
          <w:lang w:val="en-US"/>
        </w:rPr>
        <w:t>Baratova</w:t>
      </w:r>
      <w:proofErr w:type="spellEnd"/>
      <w:r w:rsidR="00EF0C34" w:rsidRPr="00F52BE7">
        <w:rPr>
          <w:color w:val="auto"/>
          <w:lang w:val="en-US"/>
        </w:rPr>
        <w:t xml:space="preserve">, L. A., </w:t>
      </w:r>
      <w:proofErr w:type="spellStart"/>
      <w:r w:rsidR="00EF0C34" w:rsidRPr="00F52BE7">
        <w:rPr>
          <w:color w:val="auto"/>
          <w:lang w:val="en-US"/>
        </w:rPr>
        <w:t>Svergun</w:t>
      </w:r>
      <w:proofErr w:type="spellEnd"/>
      <w:r w:rsidR="00EF0C34" w:rsidRPr="00F52BE7">
        <w:rPr>
          <w:color w:val="auto"/>
          <w:lang w:val="en-US"/>
        </w:rPr>
        <w:t xml:space="preserve">, D. I. &amp; </w:t>
      </w:r>
      <w:proofErr w:type="spellStart"/>
      <w:r w:rsidR="00EF0C34" w:rsidRPr="00F52BE7">
        <w:rPr>
          <w:color w:val="auto"/>
          <w:lang w:val="en-US"/>
        </w:rPr>
        <w:t>Batishchev</w:t>
      </w:r>
      <w:proofErr w:type="spellEnd"/>
      <w:r w:rsidR="00EF0C34" w:rsidRPr="00F52BE7">
        <w:rPr>
          <w:color w:val="auto"/>
          <w:lang w:val="en-US"/>
        </w:rPr>
        <w:t>, O. V. (2018).</w:t>
      </w:r>
      <w:r>
        <w:rPr>
          <w:color w:val="auto"/>
          <w:lang w:val="en-US"/>
        </w:rPr>
        <w:fldChar w:fldCharType="end"/>
      </w:r>
      <w:r w:rsidR="00EF0C34" w:rsidRPr="00F52BE7">
        <w:rPr>
          <w:color w:val="auto"/>
          <w:lang w:val="en-US"/>
        </w:rPr>
        <w:t xml:space="preserve"> </w:t>
      </w:r>
      <w:r>
        <w:fldChar w:fldCharType="begin"/>
      </w:r>
      <w:r w:rsidRPr="00031A9A">
        <w:rPr>
          <w:lang w:val="en-US"/>
          <w:rPrChange w:id="1345" w:author="Julius Rublack" w:date="2023-02-17T08:10:00Z">
            <w:rPr/>
          </w:rPrChange>
        </w:rPr>
        <w:instrText>HYPERLINK "https://doi.org/10.1080/07391102.2018.1436089" \h</w:instrText>
      </w:r>
      <w:r>
        <w:fldChar w:fldCharType="separate"/>
      </w:r>
      <w:r w:rsidR="00EF0C34" w:rsidRPr="00F52BE7">
        <w:rPr>
          <w:i/>
          <w:color w:val="auto"/>
          <w:lang w:val="en-US"/>
        </w:rPr>
        <w:t xml:space="preserve">Journal of </w:t>
      </w:r>
      <w:r>
        <w:rPr>
          <w:i/>
          <w:color w:val="auto"/>
          <w:lang w:val="en-US"/>
        </w:rPr>
        <w:fldChar w:fldCharType="end"/>
      </w:r>
      <w:r>
        <w:fldChar w:fldCharType="begin"/>
      </w:r>
      <w:r>
        <w:instrText>HYPERLINK "https://doi.org/10.1080/07391102.2018.1436089" \h</w:instrText>
      </w:r>
      <w:r>
        <w:fldChar w:fldCharType="separate"/>
      </w:r>
      <w:r w:rsidR="00EF0C34" w:rsidRPr="00F52BE7">
        <w:rPr>
          <w:i/>
          <w:color w:val="auto"/>
          <w:lang w:val="en-US"/>
        </w:rPr>
        <w:t>Biomolecular Structure and Dynamics</w:t>
      </w:r>
      <w:r>
        <w:rPr>
          <w:i/>
          <w:color w:val="auto"/>
          <w:lang w:val="en-US"/>
        </w:rPr>
        <w:fldChar w:fldCharType="end"/>
      </w:r>
      <w:r w:rsidR="00EF0C34" w:rsidRPr="00F52BE7">
        <w:rPr>
          <w:i/>
          <w:color w:val="auto"/>
          <w:lang w:val="en-US"/>
        </w:rPr>
        <w:t xml:space="preserve"> </w:t>
      </w:r>
      <w:r>
        <w:fldChar w:fldCharType="begin"/>
      </w:r>
      <w:r>
        <w:instrText>HYPERLINK "https://doi.org/10.1080/07391102.2018.1436089" \h</w:instrText>
      </w:r>
      <w:r>
        <w:fldChar w:fldCharType="separate"/>
      </w:r>
      <w:r w:rsidR="00EF0C34" w:rsidRPr="00F52BE7">
        <w:rPr>
          <w:b/>
          <w:color w:val="auto"/>
          <w:lang w:val="en-US"/>
        </w:rPr>
        <w:t>37</w:t>
      </w:r>
      <w:r>
        <w:rPr>
          <w:b/>
          <w:color w:val="auto"/>
          <w:lang w:val="en-US"/>
        </w:rPr>
        <w:fldChar w:fldCharType="end"/>
      </w:r>
      <w:r>
        <w:fldChar w:fldCharType="begin"/>
      </w:r>
      <w:r>
        <w:instrText>HYPERLINK "https://doi.org/10.1080/07391102.2018.1436089" \h</w:instrText>
      </w:r>
      <w:r>
        <w:fldChar w:fldCharType="separate"/>
      </w:r>
      <w:r w:rsidR="00EF0C34" w:rsidRPr="00F52BE7">
        <w:rPr>
          <w:color w:val="auto"/>
          <w:lang w:val="en-US"/>
        </w:rPr>
        <w:t>, 671–690</w:t>
      </w:r>
      <w:r>
        <w:rPr>
          <w:color w:val="auto"/>
          <w:lang w:val="en-US"/>
        </w:rPr>
        <w:fldChar w:fldCharType="end"/>
      </w:r>
      <w:r>
        <w:fldChar w:fldCharType="begin"/>
      </w:r>
      <w:r>
        <w:instrText>HYPERLINK "https://doi.org/10.1080/07391102.2018.1436089" \h</w:instrText>
      </w:r>
      <w:r>
        <w:fldChar w:fldCharType="separate"/>
      </w:r>
      <w:r w:rsidR="00EF0C34" w:rsidRPr="00F52BE7">
        <w:rPr>
          <w:color w:val="auto"/>
          <w:lang w:val="en-US"/>
        </w:rPr>
        <w:t>.</w:t>
      </w:r>
      <w:r>
        <w:rPr>
          <w:color w:val="auto"/>
          <w:lang w:val="en-US"/>
        </w:rPr>
        <w:fldChar w:fldCharType="end"/>
      </w:r>
    </w:p>
    <w:p w14:paraId="52A45AA0" w14:textId="77777777" w:rsidR="00807941" w:rsidRPr="00F52BE7" w:rsidRDefault="00000000">
      <w:pPr>
        <w:spacing w:line="360" w:lineRule="auto"/>
        <w:ind w:left="10" w:hanging="2"/>
        <w:rPr>
          <w:color w:val="auto"/>
          <w:lang w:val="en-US"/>
        </w:rPr>
        <w:pPrChange w:id="1346" w:author="Iris Bachmann" w:date="2023-02-06T10:21:00Z">
          <w:pPr>
            <w:spacing w:line="259" w:lineRule="auto"/>
            <w:ind w:left="10" w:hanging="2"/>
          </w:pPr>
        </w:pPrChange>
      </w:pPr>
      <w:r>
        <w:fldChar w:fldCharType="begin"/>
      </w:r>
      <w:r w:rsidRPr="00031A9A">
        <w:rPr>
          <w:lang w:val="en-US"/>
          <w:rPrChange w:id="1347" w:author="Julius Rublack" w:date="2023-02-17T08:10:00Z">
            <w:rPr/>
          </w:rPrChange>
        </w:rPr>
        <w:instrText>HYPERLINK "https://doi.org/10.2217/fmb.15.120" \h</w:instrText>
      </w:r>
      <w:r>
        <w:fldChar w:fldCharType="separate"/>
      </w:r>
      <w:proofErr w:type="spellStart"/>
      <w:r w:rsidR="00EF0C34" w:rsidRPr="00F52BE7">
        <w:rPr>
          <w:color w:val="auto"/>
          <w:lang w:val="en-US"/>
        </w:rPr>
        <w:t>Koutsakos</w:t>
      </w:r>
      <w:proofErr w:type="spellEnd"/>
      <w:r w:rsidR="00EF0C34" w:rsidRPr="00F52BE7">
        <w:rPr>
          <w:color w:val="auto"/>
          <w:lang w:val="en-US"/>
        </w:rPr>
        <w:t xml:space="preserve">, M., Nguyen, T. H., Barclay, W. S. &amp; </w:t>
      </w:r>
      <w:proofErr w:type="spellStart"/>
      <w:r w:rsidR="00EF0C34" w:rsidRPr="00F52BE7">
        <w:rPr>
          <w:color w:val="auto"/>
          <w:lang w:val="en-US"/>
        </w:rPr>
        <w:t>Kedzierska</w:t>
      </w:r>
      <w:proofErr w:type="spellEnd"/>
      <w:r w:rsidR="00EF0C34" w:rsidRPr="00F52BE7">
        <w:rPr>
          <w:color w:val="auto"/>
          <w:lang w:val="en-US"/>
        </w:rPr>
        <w:t>, K. (2016).</w:t>
      </w:r>
      <w:r>
        <w:rPr>
          <w:color w:val="auto"/>
          <w:lang w:val="en-US"/>
        </w:rPr>
        <w:fldChar w:fldCharType="end"/>
      </w:r>
      <w:r w:rsidR="00EF0C34" w:rsidRPr="00F52BE7">
        <w:rPr>
          <w:color w:val="auto"/>
          <w:lang w:val="en-US"/>
        </w:rPr>
        <w:t xml:space="preserve"> </w:t>
      </w:r>
      <w:r>
        <w:fldChar w:fldCharType="begin"/>
      </w:r>
      <w:r w:rsidRPr="00031A9A">
        <w:rPr>
          <w:lang w:val="en-US"/>
          <w:rPrChange w:id="1348" w:author="Julius Rublack" w:date="2023-02-17T08:10:00Z">
            <w:rPr/>
          </w:rPrChange>
        </w:rPr>
        <w:instrText>HYPERLINK "https://doi.org/10.2217/fmb.15.120" \h</w:instrText>
      </w:r>
      <w:r>
        <w:fldChar w:fldCharType="separate"/>
      </w:r>
      <w:r w:rsidR="00EF0C34" w:rsidRPr="00F52BE7">
        <w:rPr>
          <w:i/>
          <w:color w:val="auto"/>
          <w:lang w:val="en-US"/>
        </w:rPr>
        <w:t>Future Microbiology</w:t>
      </w:r>
      <w:r>
        <w:rPr>
          <w:i/>
          <w:color w:val="auto"/>
          <w:lang w:val="en-US"/>
        </w:rPr>
        <w:fldChar w:fldCharType="end"/>
      </w:r>
      <w:r w:rsidR="00EF0C34" w:rsidRPr="00F52BE7">
        <w:rPr>
          <w:i/>
          <w:color w:val="auto"/>
          <w:lang w:val="en-US"/>
        </w:rPr>
        <w:t xml:space="preserve"> </w:t>
      </w:r>
      <w:r>
        <w:fldChar w:fldCharType="begin"/>
      </w:r>
      <w:r>
        <w:instrText>HYPERLINK "https://doi.org/10.2217/fmb.15.120" \h</w:instrText>
      </w:r>
      <w:r>
        <w:fldChar w:fldCharType="separate"/>
      </w:r>
      <w:r w:rsidR="00EF0C34" w:rsidRPr="00F52BE7">
        <w:rPr>
          <w:b/>
          <w:color w:val="auto"/>
          <w:lang w:val="en-US"/>
        </w:rPr>
        <w:t>11</w:t>
      </w:r>
      <w:r>
        <w:rPr>
          <w:b/>
          <w:color w:val="auto"/>
          <w:lang w:val="en-US"/>
        </w:rPr>
        <w:fldChar w:fldCharType="end"/>
      </w:r>
      <w:r>
        <w:fldChar w:fldCharType="begin"/>
      </w:r>
      <w:r>
        <w:instrText>HYPERLINK "https://doi.org/10.2217/fmb.15.120" \h</w:instrText>
      </w:r>
      <w:r>
        <w:fldChar w:fldCharType="separate"/>
      </w:r>
      <w:r w:rsidR="00EF0C34" w:rsidRPr="00F52BE7">
        <w:rPr>
          <w:color w:val="auto"/>
          <w:lang w:val="en-US"/>
        </w:rPr>
        <w:t>, 119–135</w:t>
      </w:r>
      <w:r>
        <w:rPr>
          <w:color w:val="auto"/>
          <w:lang w:val="en-US"/>
        </w:rPr>
        <w:fldChar w:fldCharType="end"/>
      </w:r>
      <w:r w:rsidR="00EF0C34" w:rsidRPr="00F52BE7">
        <w:rPr>
          <w:color w:val="auto"/>
          <w:lang w:val="en-US"/>
        </w:rPr>
        <w:t>.</w:t>
      </w:r>
    </w:p>
    <w:p w14:paraId="06359075" w14:textId="77777777" w:rsidR="00807941" w:rsidRPr="00EF0C34" w:rsidRDefault="00EF0C34">
      <w:pPr>
        <w:spacing w:after="6" w:line="360" w:lineRule="auto"/>
        <w:ind w:left="307" w:hanging="299"/>
        <w:rPr>
          <w:color w:val="auto"/>
          <w:lang w:val="en-US"/>
        </w:rPr>
        <w:pPrChange w:id="1349" w:author="Iris Bachmann" w:date="2023-02-06T10:21:00Z">
          <w:pPr>
            <w:spacing w:after="6"/>
            <w:ind w:left="307" w:hanging="299"/>
          </w:pPr>
        </w:pPrChange>
      </w:pPr>
      <w:proofErr w:type="spellStart"/>
      <w:r w:rsidRPr="00EF0C34">
        <w:rPr>
          <w:color w:val="auto"/>
          <w:lang w:val="en-US"/>
        </w:rPr>
        <w:t>Krammer</w:t>
      </w:r>
      <w:proofErr w:type="spellEnd"/>
      <w:r w:rsidRPr="00EF0C34">
        <w:rPr>
          <w:color w:val="auto"/>
          <w:lang w:val="en-US"/>
        </w:rPr>
        <w:t xml:space="preserve">, F., Smith, G. J. D., </w:t>
      </w:r>
      <w:proofErr w:type="spellStart"/>
      <w:r w:rsidRPr="00EF0C34">
        <w:rPr>
          <w:color w:val="auto"/>
          <w:lang w:val="en-US"/>
        </w:rPr>
        <w:t>Fouchier</w:t>
      </w:r>
      <w:proofErr w:type="spellEnd"/>
      <w:r w:rsidRPr="00EF0C34">
        <w:rPr>
          <w:color w:val="auto"/>
          <w:lang w:val="en-US"/>
        </w:rPr>
        <w:t xml:space="preserve">, R. A. M., Peiris, M., </w:t>
      </w:r>
      <w:proofErr w:type="spellStart"/>
      <w:r w:rsidRPr="00EF0C34">
        <w:rPr>
          <w:color w:val="auto"/>
          <w:lang w:val="en-US"/>
        </w:rPr>
        <w:t>Kedzierska</w:t>
      </w:r>
      <w:proofErr w:type="spellEnd"/>
      <w:r w:rsidRPr="00EF0C34">
        <w:rPr>
          <w:color w:val="auto"/>
          <w:lang w:val="en-US"/>
        </w:rPr>
        <w:t xml:space="preserve">, K., Doherty, P. C., </w:t>
      </w:r>
      <w:proofErr w:type="spellStart"/>
      <w:r w:rsidRPr="00EF0C34">
        <w:rPr>
          <w:color w:val="auto"/>
          <w:lang w:val="en-US"/>
        </w:rPr>
        <w:t>Palese</w:t>
      </w:r>
      <w:proofErr w:type="spellEnd"/>
      <w:r w:rsidRPr="00EF0C34">
        <w:rPr>
          <w:color w:val="auto"/>
          <w:lang w:val="en-US"/>
        </w:rPr>
        <w:t xml:space="preserve">, P., Shaw, M. L., Treanor, J., Webster, R. G. &amp; </w:t>
      </w:r>
      <w:proofErr w:type="spellStart"/>
      <w:r w:rsidRPr="00EF0C34">
        <w:rPr>
          <w:color w:val="auto"/>
          <w:lang w:val="en-US"/>
        </w:rPr>
        <w:t>Garcı́a-Sastre</w:t>
      </w:r>
      <w:proofErr w:type="spellEnd"/>
      <w:r w:rsidRPr="00EF0C34">
        <w:rPr>
          <w:color w:val="auto"/>
          <w:lang w:val="en-US"/>
        </w:rPr>
        <w:t xml:space="preserve">, A. (2018). </w:t>
      </w:r>
      <w:r w:rsidRPr="00EF0C34">
        <w:rPr>
          <w:i/>
          <w:color w:val="auto"/>
          <w:lang w:val="en-US"/>
        </w:rPr>
        <w:t xml:space="preserve">Nature Reviews Disease Primers </w:t>
      </w:r>
      <w:r w:rsidRPr="00EF0C34">
        <w:rPr>
          <w:b/>
          <w:color w:val="auto"/>
          <w:lang w:val="en-US"/>
        </w:rPr>
        <w:t>4</w:t>
      </w:r>
      <w:r w:rsidRPr="00EF0C34">
        <w:rPr>
          <w:color w:val="auto"/>
          <w:lang w:val="en-US"/>
        </w:rPr>
        <w:t xml:space="preserve">, </w:t>
      </w:r>
      <w:r>
        <w:fldChar w:fldCharType="begin"/>
      </w:r>
      <w:r w:rsidRPr="00031A9A">
        <w:rPr>
          <w:lang w:val="en-US"/>
          <w:rPrChange w:id="1350" w:author="Julius Rublack" w:date="2023-02-17T08:10:00Z">
            <w:rPr/>
          </w:rPrChange>
        </w:rPr>
        <w:instrText>HYPERLINK "https://doi.org/10.1038/s41572-018-0002-y" \h</w:instrText>
      </w:r>
      <w:r>
        <w:fldChar w:fldCharType="separate"/>
      </w:r>
      <w:r w:rsidRPr="00EF0C34">
        <w:rPr>
          <w:color w:val="auto"/>
          <w:lang w:val="en-US"/>
        </w:rPr>
        <w:t>https://doi.org/10.1038/s41572-018-0002-y</w:t>
      </w:r>
      <w:r>
        <w:rPr>
          <w:color w:val="auto"/>
          <w:lang w:val="en-US"/>
        </w:rPr>
        <w:fldChar w:fldCharType="end"/>
      </w:r>
      <w:r w:rsidRPr="00EF0C34">
        <w:rPr>
          <w:color w:val="auto"/>
          <w:lang w:val="en-US"/>
        </w:rPr>
        <w:t>.</w:t>
      </w:r>
    </w:p>
    <w:p w14:paraId="4FF3944C" w14:textId="77777777" w:rsidR="00807941" w:rsidRPr="00F52BE7" w:rsidRDefault="00000000">
      <w:pPr>
        <w:spacing w:line="360" w:lineRule="auto"/>
        <w:ind w:left="10" w:hanging="2"/>
        <w:rPr>
          <w:color w:val="auto"/>
          <w:lang w:val="en-US"/>
        </w:rPr>
        <w:pPrChange w:id="1351" w:author="Iris Bachmann" w:date="2023-02-06T10:21:00Z">
          <w:pPr>
            <w:spacing w:line="259" w:lineRule="auto"/>
            <w:ind w:left="10" w:hanging="2"/>
          </w:pPr>
        </w:pPrChange>
      </w:pPr>
      <w:r>
        <w:fldChar w:fldCharType="begin"/>
      </w:r>
      <w:r w:rsidRPr="00031A9A">
        <w:rPr>
          <w:lang w:val="en-US"/>
          <w:rPrChange w:id="1352" w:author="Julius Rublack" w:date="2023-02-17T08:10:00Z">
            <w:rPr/>
          </w:rPrChange>
        </w:rPr>
        <w:instrText>HYPERLINK "https://doi.org/10.1039/c8an01621f" \h</w:instrText>
      </w:r>
      <w:r>
        <w:fldChar w:fldCharType="separate"/>
      </w:r>
      <w:r w:rsidR="00EF0C34" w:rsidRPr="00EF0C34">
        <w:rPr>
          <w:color w:val="auto"/>
          <w:lang w:val="en-US"/>
        </w:rPr>
        <w:t xml:space="preserve">Li, J., Macdonald, J. &amp; </w:t>
      </w:r>
      <w:proofErr w:type="spellStart"/>
      <w:r w:rsidR="00EF0C34" w:rsidRPr="00EF0C34">
        <w:rPr>
          <w:color w:val="auto"/>
          <w:lang w:val="en-US"/>
        </w:rPr>
        <w:t>Stetten</w:t>
      </w:r>
      <w:proofErr w:type="spellEnd"/>
      <w:r w:rsidR="00EF0C34" w:rsidRPr="00EF0C34">
        <w:rPr>
          <w:color w:val="auto"/>
          <w:lang w:val="en-US"/>
        </w:rPr>
        <w:t>, F. von (2019).</w:t>
      </w:r>
      <w:r>
        <w:rPr>
          <w:color w:val="auto"/>
          <w:lang w:val="en-US"/>
        </w:rPr>
        <w:fldChar w:fldCharType="end"/>
      </w:r>
      <w:r w:rsidR="00EF0C34" w:rsidRPr="00EF0C34">
        <w:rPr>
          <w:color w:val="auto"/>
          <w:lang w:val="en-US"/>
        </w:rPr>
        <w:t xml:space="preserve"> </w:t>
      </w:r>
      <w:r>
        <w:fldChar w:fldCharType="begin"/>
      </w:r>
      <w:r w:rsidRPr="00031A9A">
        <w:rPr>
          <w:lang w:val="en-US"/>
          <w:rPrChange w:id="1353" w:author="Julius Rublack" w:date="2023-02-17T08:10:00Z">
            <w:rPr/>
          </w:rPrChange>
        </w:rPr>
        <w:instrText>HYPERLINK "https://doi.org/10.1039/c8an01621f" \h</w:instrText>
      </w:r>
      <w:r>
        <w:fldChar w:fldCharType="separate"/>
      </w:r>
      <w:r w:rsidR="00EF0C34" w:rsidRPr="00F52BE7">
        <w:rPr>
          <w:i/>
          <w:color w:val="auto"/>
          <w:lang w:val="en-US"/>
        </w:rPr>
        <w:t>The Analyst</w:t>
      </w:r>
      <w:r>
        <w:rPr>
          <w:i/>
          <w:color w:val="auto"/>
          <w:lang w:val="en-US"/>
        </w:rPr>
        <w:fldChar w:fldCharType="end"/>
      </w:r>
      <w:r w:rsidR="00EF0C34" w:rsidRPr="00F52BE7">
        <w:rPr>
          <w:i/>
          <w:color w:val="auto"/>
          <w:lang w:val="en-US"/>
        </w:rPr>
        <w:t xml:space="preserve"> </w:t>
      </w:r>
      <w:r>
        <w:fldChar w:fldCharType="begin"/>
      </w:r>
      <w:r>
        <w:instrText>HYPERLINK "https://doi.org/10.1039/c8an01621f" \h</w:instrText>
      </w:r>
      <w:r>
        <w:fldChar w:fldCharType="separate"/>
      </w:r>
      <w:r w:rsidR="00EF0C34" w:rsidRPr="00F52BE7">
        <w:rPr>
          <w:b/>
          <w:color w:val="auto"/>
          <w:lang w:val="en-US"/>
        </w:rPr>
        <w:t>144</w:t>
      </w:r>
      <w:r>
        <w:rPr>
          <w:b/>
          <w:color w:val="auto"/>
          <w:lang w:val="en-US"/>
        </w:rPr>
        <w:fldChar w:fldCharType="end"/>
      </w:r>
      <w:r>
        <w:fldChar w:fldCharType="begin"/>
      </w:r>
      <w:r>
        <w:instrText>HYPERLINK "https://doi.org/10.1039/c8an01621f" \h</w:instrText>
      </w:r>
      <w:r>
        <w:fldChar w:fldCharType="separate"/>
      </w:r>
      <w:r w:rsidR="00EF0C34" w:rsidRPr="00F52BE7">
        <w:rPr>
          <w:color w:val="auto"/>
          <w:lang w:val="en-US"/>
        </w:rPr>
        <w:t>, 31–67</w:t>
      </w:r>
      <w:r>
        <w:rPr>
          <w:color w:val="auto"/>
          <w:lang w:val="en-US"/>
        </w:rPr>
        <w:fldChar w:fldCharType="end"/>
      </w:r>
      <w:r w:rsidR="00EF0C34" w:rsidRPr="00F52BE7">
        <w:rPr>
          <w:color w:val="auto"/>
          <w:lang w:val="en-US"/>
        </w:rPr>
        <w:t>.</w:t>
      </w:r>
    </w:p>
    <w:p w14:paraId="4E8CFF80" w14:textId="77777777" w:rsidR="00807941" w:rsidRPr="00F52BE7" w:rsidRDefault="00000000">
      <w:pPr>
        <w:spacing w:line="360" w:lineRule="auto"/>
        <w:ind w:left="10" w:hanging="2"/>
        <w:rPr>
          <w:color w:val="auto"/>
          <w:lang w:val="en-US"/>
        </w:rPr>
        <w:pPrChange w:id="1354" w:author="Iris Bachmann" w:date="2023-02-06T10:21:00Z">
          <w:pPr>
            <w:spacing w:line="259" w:lineRule="auto"/>
            <w:ind w:left="10" w:hanging="2"/>
          </w:pPr>
        </w:pPrChange>
      </w:pPr>
      <w:r>
        <w:fldChar w:fldCharType="begin"/>
      </w:r>
      <w:r w:rsidRPr="00031A9A">
        <w:rPr>
          <w:lang w:val="en-US"/>
          <w:rPrChange w:id="1355" w:author="Julius Rublack" w:date="2023-02-17T08:10:00Z">
            <w:rPr/>
          </w:rPrChange>
        </w:rPr>
        <w:instrText>HYPERLINK "https://doi.org/10.1016/j.trac.2017.10.015" \h</w:instrText>
      </w:r>
      <w:r>
        <w:fldChar w:fldCharType="separate"/>
      </w:r>
      <w:r w:rsidR="00EF0C34" w:rsidRPr="00EF0C34">
        <w:rPr>
          <w:color w:val="auto"/>
          <w:lang w:val="en-US"/>
        </w:rPr>
        <w:t xml:space="preserve">Lobato, I. M. &amp; </w:t>
      </w:r>
      <w:proofErr w:type="spellStart"/>
      <w:r w:rsidR="00EF0C34" w:rsidRPr="00EF0C34">
        <w:rPr>
          <w:color w:val="auto"/>
          <w:lang w:val="en-US"/>
        </w:rPr>
        <w:t>OSullivan</w:t>
      </w:r>
      <w:proofErr w:type="spellEnd"/>
      <w:r w:rsidR="00EF0C34" w:rsidRPr="00EF0C34">
        <w:rPr>
          <w:color w:val="auto"/>
          <w:lang w:val="en-US"/>
        </w:rPr>
        <w:t>, C. K. (2018).</w:t>
      </w:r>
      <w:r>
        <w:rPr>
          <w:color w:val="auto"/>
          <w:lang w:val="en-US"/>
        </w:rPr>
        <w:fldChar w:fldCharType="end"/>
      </w:r>
      <w:r w:rsidR="00EF0C34" w:rsidRPr="00EF0C34">
        <w:rPr>
          <w:color w:val="auto"/>
          <w:lang w:val="en-US"/>
        </w:rPr>
        <w:t xml:space="preserve"> </w:t>
      </w:r>
      <w:r>
        <w:fldChar w:fldCharType="begin"/>
      </w:r>
      <w:r w:rsidRPr="00031A9A">
        <w:rPr>
          <w:lang w:val="en-US"/>
          <w:rPrChange w:id="1356" w:author="Julius Rublack" w:date="2023-02-17T08:10:00Z">
            <w:rPr/>
          </w:rPrChange>
        </w:rPr>
        <w:instrText>HYPERLINK "https://doi.org/10.1016/j.trac.2017.10.015" \h</w:instrText>
      </w:r>
      <w:r>
        <w:fldChar w:fldCharType="separate"/>
      </w:r>
      <w:proofErr w:type="spellStart"/>
      <w:r w:rsidR="00EF0C34" w:rsidRPr="00F52BE7">
        <w:rPr>
          <w:i/>
          <w:color w:val="auto"/>
          <w:lang w:val="en-US"/>
        </w:rPr>
        <w:t>TrAC</w:t>
      </w:r>
      <w:proofErr w:type="spellEnd"/>
      <w:r w:rsidR="00EF0C34" w:rsidRPr="00F52BE7">
        <w:rPr>
          <w:i/>
          <w:color w:val="auto"/>
          <w:lang w:val="en-US"/>
        </w:rPr>
        <w:t xml:space="preserve"> Trends in Analytical Chemistry</w:t>
      </w:r>
      <w:r>
        <w:rPr>
          <w:i/>
          <w:color w:val="auto"/>
          <w:lang w:val="en-US"/>
        </w:rPr>
        <w:fldChar w:fldCharType="end"/>
      </w:r>
      <w:r w:rsidR="00EF0C34" w:rsidRPr="00F52BE7">
        <w:rPr>
          <w:i/>
          <w:color w:val="auto"/>
          <w:lang w:val="en-US"/>
        </w:rPr>
        <w:t xml:space="preserve"> </w:t>
      </w:r>
      <w:r>
        <w:fldChar w:fldCharType="begin"/>
      </w:r>
      <w:r>
        <w:instrText>HYPERLINK "https://doi.org/10.1016/j.trac.2017.10.015" \h</w:instrText>
      </w:r>
      <w:r>
        <w:fldChar w:fldCharType="separate"/>
      </w:r>
      <w:r w:rsidR="00EF0C34" w:rsidRPr="00F52BE7">
        <w:rPr>
          <w:b/>
          <w:color w:val="auto"/>
          <w:lang w:val="en-US"/>
        </w:rPr>
        <w:t>98</w:t>
      </w:r>
      <w:r>
        <w:rPr>
          <w:b/>
          <w:color w:val="auto"/>
          <w:lang w:val="en-US"/>
        </w:rPr>
        <w:fldChar w:fldCharType="end"/>
      </w:r>
      <w:r>
        <w:fldChar w:fldCharType="begin"/>
      </w:r>
      <w:r>
        <w:instrText>HYPERLINK "https://doi.org/10.1016/j.trac.2017.10.015" \h</w:instrText>
      </w:r>
      <w:r>
        <w:fldChar w:fldCharType="separate"/>
      </w:r>
      <w:r w:rsidR="00EF0C34" w:rsidRPr="00F52BE7">
        <w:rPr>
          <w:color w:val="auto"/>
          <w:lang w:val="en-US"/>
        </w:rPr>
        <w:t>, 19–35</w:t>
      </w:r>
      <w:r>
        <w:rPr>
          <w:color w:val="auto"/>
          <w:lang w:val="en-US"/>
        </w:rPr>
        <w:fldChar w:fldCharType="end"/>
      </w:r>
      <w:r w:rsidR="00EF0C34" w:rsidRPr="00F52BE7">
        <w:rPr>
          <w:color w:val="auto"/>
          <w:lang w:val="en-US"/>
        </w:rPr>
        <w:t>.</w:t>
      </w:r>
    </w:p>
    <w:p w14:paraId="1232ADD1" w14:textId="77777777" w:rsidR="00807941" w:rsidRPr="00F52BE7" w:rsidRDefault="00000000">
      <w:pPr>
        <w:spacing w:after="0" w:line="360" w:lineRule="auto"/>
        <w:ind w:left="296" w:hanging="288"/>
        <w:rPr>
          <w:color w:val="auto"/>
          <w:lang w:val="en-US"/>
        </w:rPr>
        <w:pPrChange w:id="1357" w:author="Iris Bachmann" w:date="2023-02-06T10:21:00Z">
          <w:pPr>
            <w:spacing w:after="0" w:line="323" w:lineRule="auto"/>
            <w:ind w:left="296" w:hanging="288"/>
          </w:pPr>
        </w:pPrChange>
      </w:pPr>
      <w:r>
        <w:fldChar w:fldCharType="begin"/>
      </w:r>
      <w:r>
        <w:instrText>HYPERLINK "https://doi.org/10.1097/dmp.0b013e3181be6dc4" \h</w:instrText>
      </w:r>
      <w:r>
        <w:fldChar w:fldCharType="separate"/>
      </w:r>
      <w:r w:rsidR="00EF0C34" w:rsidRPr="00EF0C34">
        <w:rPr>
          <w:color w:val="auto"/>
        </w:rPr>
        <w:t xml:space="preserve">Louie, R. F., </w:t>
      </w:r>
      <w:proofErr w:type="spellStart"/>
      <w:r w:rsidR="00EF0C34" w:rsidRPr="00EF0C34">
        <w:rPr>
          <w:color w:val="auto"/>
        </w:rPr>
        <w:t>Kitano</w:t>
      </w:r>
      <w:proofErr w:type="spellEnd"/>
      <w:r w:rsidR="00EF0C34" w:rsidRPr="00EF0C34">
        <w:rPr>
          <w:color w:val="auto"/>
        </w:rPr>
        <w:t xml:space="preserve">, T., Brock, T. K., </w:t>
      </w:r>
      <w:proofErr w:type="spellStart"/>
      <w:r w:rsidR="00EF0C34" w:rsidRPr="00EF0C34">
        <w:rPr>
          <w:color w:val="auto"/>
        </w:rPr>
        <w:t>Derlet</w:t>
      </w:r>
      <w:proofErr w:type="spellEnd"/>
      <w:r w:rsidR="00EF0C34" w:rsidRPr="00EF0C34">
        <w:rPr>
          <w:color w:val="auto"/>
        </w:rPr>
        <w:t>, R. &amp; Kost, G. J. (2009).</w:t>
      </w:r>
      <w:r>
        <w:rPr>
          <w:color w:val="auto"/>
        </w:rPr>
        <w:fldChar w:fldCharType="end"/>
      </w:r>
      <w:r w:rsidR="00EF0C34" w:rsidRPr="00EF0C34">
        <w:rPr>
          <w:color w:val="auto"/>
        </w:rPr>
        <w:t xml:space="preserve"> </w:t>
      </w:r>
      <w:r>
        <w:fldChar w:fldCharType="begin"/>
      </w:r>
      <w:r>
        <w:instrText>HYPERLINK "https://doi.org/10.1097/dmp.0b013e3181be6dc4" \h</w:instrText>
      </w:r>
      <w:r>
        <w:fldChar w:fldCharType="separate"/>
      </w:r>
      <w:r w:rsidR="00EF0C34" w:rsidRPr="00F52BE7">
        <w:rPr>
          <w:i/>
          <w:color w:val="auto"/>
          <w:lang w:val="en-US"/>
        </w:rPr>
        <w:t xml:space="preserve">Disaster Medicine and Public Health </w:t>
      </w:r>
      <w:r>
        <w:rPr>
          <w:i/>
          <w:color w:val="auto"/>
          <w:lang w:val="en-US"/>
        </w:rPr>
        <w:fldChar w:fldCharType="end"/>
      </w:r>
      <w:r>
        <w:fldChar w:fldCharType="begin"/>
      </w:r>
      <w:r>
        <w:instrText>HYPERLINK "https://doi.org/10.1097/dmp.0b013e3181be6dc4" \h</w:instrText>
      </w:r>
      <w:r>
        <w:fldChar w:fldCharType="separate"/>
      </w:r>
      <w:r w:rsidR="00EF0C34" w:rsidRPr="00F52BE7">
        <w:rPr>
          <w:i/>
          <w:color w:val="auto"/>
          <w:lang w:val="en-US"/>
        </w:rPr>
        <w:t>Preparedness</w:t>
      </w:r>
      <w:r>
        <w:rPr>
          <w:i/>
          <w:color w:val="auto"/>
          <w:lang w:val="en-US"/>
        </w:rPr>
        <w:fldChar w:fldCharType="end"/>
      </w:r>
      <w:r w:rsidR="00EF0C34" w:rsidRPr="00F52BE7">
        <w:rPr>
          <w:i/>
          <w:color w:val="auto"/>
          <w:lang w:val="en-US"/>
        </w:rPr>
        <w:t xml:space="preserve"> </w:t>
      </w:r>
      <w:r>
        <w:fldChar w:fldCharType="begin"/>
      </w:r>
      <w:r>
        <w:instrText>HYPERLINK "https://doi.org/10.1097/dmp.0b013e3181be6dc4" \h</w:instrText>
      </w:r>
      <w:r>
        <w:fldChar w:fldCharType="separate"/>
      </w:r>
      <w:r w:rsidR="00EF0C34" w:rsidRPr="00F52BE7">
        <w:rPr>
          <w:b/>
          <w:color w:val="auto"/>
          <w:lang w:val="en-US"/>
        </w:rPr>
        <w:t>3</w:t>
      </w:r>
      <w:r>
        <w:rPr>
          <w:b/>
          <w:color w:val="auto"/>
          <w:lang w:val="en-US"/>
        </w:rPr>
        <w:fldChar w:fldCharType="end"/>
      </w:r>
      <w:r>
        <w:fldChar w:fldCharType="begin"/>
      </w:r>
      <w:r>
        <w:instrText>HYPERLINK "https://doi.org/10.1097/dmp.0b013e3181be6dc4" \h</w:instrText>
      </w:r>
      <w:r>
        <w:fldChar w:fldCharType="separate"/>
      </w:r>
      <w:r w:rsidR="00EF0C34" w:rsidRPr="00F52BE7">
        <w:rPr>
          <w:color w:val="auto"/>
          <w:lang w:val="en-US"/>
        </w:rPr>
        <w:t>, S193–S202</w:t>
      </w:r>
      <w:r>
        <w:rPr>
          <w:color w:val="auto"/>
          <w:lang w:val="en-US"/>
        </w:rPr>
        <w:fldChar w:fldCharType="end"/>
      </w:r>
      <w:r w:rsidR="00EF0C34" w:rsidRPr="00F52BE7">
        <w:rPr>
          <w:color w:val="auto"/>
          <w:lang w:val="en-US"/>
        </w:rPr>
        <w:t>.</w:t>
      </w:r>
    </w:p>
    <w:p w14:paraId="3D42D603" w14:textId="77777777" w:rsidR="00807941" w:rsidRPr="00EF0C34" w:rsidRDefault="00000000">
      <w:pPr>
        <w:spacing w:line="360" w:lineRule="auto"/>
        <w:ind w:left="10" w:hanging="2"/>
        <w:rPr>
          <w:color w:val="auto"/>
          <w:lang w:val="en-US"/>
        </w:rPr>
        <w:pPrChange w:id="1358" w:author="Iris Bachmann" w:date="2023-02-06T10:21:00Z">
          <w:pPr>
            <w:spacing w:line="259" w:lineRule="auto"/>
            <w:ind w:left="10" w:hanging="2"/>
          </w:pPr>
        </w:pPrChange>
      </w:pPr>
      <w:r>
        <w:fldChar w:fldCharType="begin"/>
      </w:r>
      <w:r w:rsidRPr="00031A9A">
        <w:rPr>
          <w:lang w:val="en-US"/>
          <w:rPrChange w:id="1359" w:author="Julius Rublack" w:date="2023-02-17T08:10:00Z">
            <w:rPr/>
          </w:rPrChange>
        </w:rPr>
        <w:instrText>HYPERLINK "https://doi.org/10.1007/978-1-4614-0980-9_9" \h</w:instrText>
      </w:r>
      <w:r>
        <w:fldChar w:fldCharType="separate"/>
      </w:r>
      <w:r w:rsidR="00EF0C34" w:rsidRPr="00EF0C34">
        <w:rPr>
          <w:color w:val="auto"/>
          <w:lang w:val="en-US"/>
        </w:rPr>
        <w:t>Luo, M. (2011).</w:t>
      </w:r>
      <w:r>
        <w:rPr>
          <w:color w:val="auto"/>
          <w:lang w:val="en-US"/>
        </w:rPr>
        <w:fldChar w:fldCharType="end"/>
      </w:r>
      <w:r w:rsidR="00EF0C34" w:rsidRPr="00EF0C34">
        <w:rPr>
          <w:color w:val="auto"/>
          <w:lang w:val="en-US"/>
        </w:rPr>
        <w:t xml:space="preserve"> </w:t>
      </w:r>
      <w:r>
        <w:fldChar w:fldCharType="begin"/>
      </w:r>
      <w:r w:rsidRPr="00031A9A">
        <w:rPr>
          <w:lang w:val="en-US"/>
          <w:rPrChange w:id="1360" w:author="Julius Rublack" w:date="2023-02-17T08:10:00Z">
            <w:rPr/>
          </w:rPrChange>
        </w:rPr>
        <w:instrText>HYPERLINK "https://doi.org/10.1007/978-1-4614-0980-9_9" \h</w:instrText>
      </w:r>
      <w:r>
        <w:fldChar w:fldCharType="separate"/>
      </w:r>
      <w:r w:rsidR="00EF0C34" w:rsidRPr="00EF0C34">
        <w:rPr>
          <w:i/>
          <w:color w:val="auto"/>
          <w:lang w:val="en-US"/>
        </w:rPr>
        <w:t>Viral Molecular Machines</w:t>
      </w:r>
      <w:r>
        <w:rPr>
          <w:i/>
          <w:color w:val="auto"/>
          <w:lang w:val="en-US"/>
        </w:rPr>
        <w:fldChar w:fldCharType="end"/>
      </w:r>
      <w:r>
        <w:fldChar w:fldCharType="begin"/>
      </w:r>
      <w:r w:rsidRPr="00031A9A">
        <w:rPr>
          <w:lang w:val="en-US"/>
          <w:rPrChange w:id="1361" w:author="Julius Rublack" w:date="2023-02-17T08:10:00Z">
            <w:rPr/>
          </w:rPrChange>
        </w:rPr>
        <w:instrText>HYPERLINK "https://doi.org/10.1007/978-1-4614-0980-9_9" \h</w:instrText>
      </w:r>
      <w:r>
        <w:fldChar w:fldCharType="separate"/>
      </w:r>
      <w:r w:rsidR="00EF0C34" w:rsidRPr="00EF0C34">
        <w:rPr>
          <w:color w:val="auto"/>
          <w:lang w:val="en-US"/>
        </w:rPr>
        <w:t>. pp. 201–221. Springer US.</w:t>
      </w:r>
      <w:r>
        <w:rPr>
          <w:color w:val="auto"/>
          <w:lang w:val="en-US"/>
        </w:rPr>
        <w:fldChar w:fldCharType="end"/>
      </w:r>
    </w:p>
    <w:p w14:paraId="4818F593" w14:textId="77777777" w:rsidR="00807941" w:rsidRPr="00EF0C34" w:rsidRDefault="00000000">
      <w:pPr>
        <w:spacing w:after="0" w:line="360" w:lineRule="auto"/>
        <w:ind w:left="297" w:hanging="289"/>
        <w:jc w:val="left"/>
        <w:rPr>
          <w:color w:val="auto"/>
          <w:lang w:val="en-US"/>
        </w:rPr>
        <w:pPrChange w:id="1362" w:author="Iris Bachmann" w:date="2023-02-06T10:21:00Z">
          <w:pPr>
            <w:spacing w:after="0" w:line="321" w:lineRule="auto"/>
            <w:ind w:left="297" w:hanging="289"/>
            <w:jc w:val="left"/>
          </w:pPr>
        </w:pPrChange>
      </w:pPr>
      <w:r>
        <w:fldChar w:fldCharType="begin"/>
      </w:r>
      <w:r w:rsidRPr="00031A9A">
        <w:rPr>
          <w:lang w:val="en-US"/>
          <w:rPrChange w:id="1363" w:author="Julius Rublack" w:date="2023-02-17T08:15:00Z">
            <w:rPr/>
          </w:rPrChange>
        </w:rPr>
        <w:instrText>HYPERLINK "https://doi.org/10.1016/j.omtm.2020.11.007" \h</w:instrText>
      </w:r>
      <w:r>
        <w:fldChar w:fldCharType="separate"/>
      </w:r>
      <w:r w:rsidR="00EF0C34" w:rsidRPr="00EF0C34">
        <w:rPr>
          <w:color w:val="auto"/>
          <w:lang w:val="en-US"/>
        </w:rPr>
        <w:t xml:space="preserve">Ma, H., Bell, K. N. &amp; </w:t>
      </w:r>
      <w:proofErr w:type="spellStart"/>
      <w:r w:rsidR="00EF0C34" w:rsidRPr="00EF0C34">
        <w:rPr>
          <w:color w:val="auto"/>
          <w:lang w:val="en-US"/>
        </w:rPr>
        <w:t>Loker</w:t>
      </w:r>
      <w:proofErr w:type="spellEnd"/>
      <w:r w:rsidR="00EF0C34" w:rsidRPr="00EF0C34">
        <w:rPr>
          <w:color w:val="auto"/>
          <w:lang w:val="en-US"/>
        </w:rPr>
        <w:t>, R. N. (2021).</w:t>
      </w:r>
      <w:r>
        <w:rPr>
          <w:color w:val="auto"/>
          <w:lang w:val="en-US"/>
        </w:rPr>
        <w:fldChar w:fldCharType="end"/>
      </w:r>
      <w:r w:rsidR="00EF0C34" w:rsidRPr="00EF0C34">
        <w:rPr>
          <w:color w:val="auto"/>
          <w:lang w:val="en-US"/>
        </w:rPr>
        <w:t xml:space="preserve"> </w:t>
      </w:r>
      <w:r>
        <w:fldChar w:fldCharType="begin"/>
      </w:r>
      <w:r w:rsidRPr="00031A9A">
        <w:rPr>
          <w:lang w:val="en-US"/>
          <w:rPrChange w:id="1364" w:author="Julius Rublack" w:date="2023-02-17T08:15:00Z">
            <w:rPr/>
          </w:rPrChange>
        </w:rPr>
        <w:instrText>HYPERLINK "https://doi.org/10.1016/j.omtm.2020.11.007" \h</w:instrText>
      </w:r>
      <w:r>
        <w:fldChar w:fldCharType="separate"/>
      </w:r>
      <w:r w:rsidR="00EF0C34" w:rsidRPr="00EF0C34">
        <w:rPr>
          <w:i/>
          <w:color w:val="auto"/>
          <w:lang w:val="en-US"/>
        </w:rPr>
        <w:t>Molecular Therapy - Methods &amp;Amp</w:t>
      </w:r>
      <w:r>
        <w:rPr>
          <w:i/>
          <w:color w:val="auto"/>
          <w:lang w:val="en-US"/>
        </w:rPr>
        <w:fldChar w:fldCharType="end"/>
      </w:r>
      <w:r>
        <w:fldChar w:fldCharType="begin"/>
      </w:r>
      <w:r w:rsidRPr="00031A9A">
        <w:rPr>
          <w:lang w:val="en-US"/>
          <w:rPrChange w:id="1365" w:author="Julius Rublack" w:date="2023-02-17T08:15:00Z">
            <w:rPr/>
          </w:rPrChange>
        </w:rPr>
        <w:instrText>HYPERLINK "https://doi.org/10.1016/j.omtm.2020.11.007" \h</w:instrText>
      </w:r>
      <w:r>
        <w:fldChar w:fldCharType="separate"/>
      </w:r>
      <w:r w:rsidR="00EF0C34" w:rsidRPr="00EF0C34">
        <w:rPr>
          <w:color w:val="auto"/>
          <w:lang w:val="en-US"/>
        </w:rPr>
        <w:t>;</w:t>
      </w:r>
      <w:r>
        <w:rPr>
          <w:color w:val="auto"/>
          <w:lang w:val="en-US"/>
        </w:rPr>
        <w:fldChar w:fldCharType="end"/>
      </w:r>
      <w:r w:rsidR="00EF0C34" w:rsidRPr="00EF0C34">
        <w:rPr>
          <w:color w:val="auto"/>
          <w:lang w:val="en-US"/>
        </w:rPr>
        <w:t xml:space="preserve"> </w:t>
      </w:r>
      <w:r>
        <w:fldChar w:fldCharType="begin"/>
      </w:r>
      <w:r w:rsidRPr="00031A9A">
        <w:rPr>
          <w:lang w:val="en-US"/>
          <w:rPrChange w:id="1366" w:author="Julius Rublack" w:date="2023-02-17T08:15:00Z">
            <w:rPr/>
          </w:rPrChange>
        </w:rPr>
        <w:instrText>HYPERLINK "https://doi.org/10.1016/j.omtm.2020.11.007" \h</w:instrText>
      </w:r>
      <w:r>
        <w:fldChar w:fldCharType="separate"/>
      </w:r>
      <w:r w:rsidR="00EF0C34" w:rsidRPr="00EF0C34">
        <w:rPr>
          <w:i/>
          <w:color w:val="auto"/>
          <w:lang w:val="en-US"/>
        </w:rPr>
        <w:t>Clinical Development</w:t>
      </w:r>
      <w:r>
        <w:rPr>
          <w:i/>
          <w:color w:val="auto"/>
          <w:lang w:val="en-US"/>
        </w:rPr>
        <w:fldChar w:fldCharType="end"/>
      </w:r>
      <w:r w:rsidR="00EF0C34" w:rsidRPr="00EF0C34">
        <w:rPr>
          <w:i/>
          <w:color w:val="auto"/>
          <w:lang w:val="en-US"/>
        </w:rPr>
        <w:t xml:space="preserve"> </w:t>
      </w:r>
      <w:r>
        <w:fldChar w:fldCharType="begin"/>
      </w:r>
      <w:r w:rsidRPr="00031A9A">
        <w:rPr>
          <w:lang w:val="en-US"/>
          <w:rPrChange w:id="1367" w:author="Julius Rublack" w:date="2023-02-17T08:15:00Z">
            <w:rPr/>
          </w:rPrChange>
        </w:rPr>
        <w:instrText>HYPERLINK "https://doi.org/10.1016/j.omtm.2020.11.007" \h</w:instrText>
      </w:r>
      <w:r>
        <w:fldChar w:fldCharType="separate"/>
      </w:r>
      <w:r w:rsidR="00EF0C34" w:rsidRPr="00EF0C34">
        <w:rPr>
          <w:b/>
          <w:color w:val="auto"/>
          <w:lang w:val="en-US"/>
        </w:rPr>
        <w:t>20</w:t>
      </w:r>
      <w:r>
        <w:rPr>
          <w:b/>
          <w:color w:val="auto"/>
          <w:lang w:val="en-US"/>
        </w:rPr>
        <w:fldChar w:fldCharType="end"/>
      </w:r>
      <w:r>
        <w:fldChar w:fldCharType="begin"/>
      </w:r>
      <w:r w:rsidRPr="00031A9A">
        <w:rPr>
          <w:lang w:val="en-US"/>
          <w:rPrChange w:id="1368" w:author="Julius Rublack" w:date="2023-02-17T08:15:00Z">
            <w:rPr/>
          </w:rPrChange>
        </w:rPr>
        <w:instrText>HYPERLINK "https://doi.org/10.1016/j.omtm.2020.11.007" \h</w:instrText>
      </w:r>
      <w:r>
        <w:fldChar w:fldCharType="separate"/>
      </w:r>
      <w:r w:rsidR="00EF0C34" w:rsidRPr="00EF0C34">
        <w:rPr>
          <w:color w:val="auto"/>
          <w:lang w:val="en-US"/>
        </w:rPr>
        <w:t xml:space="preserve">, </w:t>
      </w:r>
      <w:r>
        <w:rPr>
          <w:color w:val="auto"/>
          <w:lang w:val="en-US"/>
        </w:rPr>
        <w:fldChar w:fldCharType="end"/>
      </w:r>
      <w:r>
        <w:fldChar w:fldCharType="begin"/>
      </w:r>
      <w:r w:rsidRPr="00031A9A">
        <w:rPr>
          <w:lang w:val="en-US"/>
          <w:rPrChange w:id="1369" w:author="Julius Rublack" w:date="2023-02-17T08:15:00Z">
            <w:rPr/>
          </w:rPrChange>
        </w:rPr>
        <w:instrText>HYPERLINK "https://doi.org/10.1016/j.omtm.2020.11.007" \h</w:instrText>
      </w:r>
      <w:r>
        <w:fldChar w:fldCharType="separate"/>
      </w:r>
      <w:r w:rsidR="00EF0C34" w:rsidRPr="00EF0C34">
        <w:rPr>
          <w:color w:val="auto"/>
          <w:lang w:val="en-US"/>
        </w:rPr>
        <w:t>152–168</w:t>
      </w:r>
      <w:r>
        <w:rPr>
          <w:color w:val="auto"/>
          <w:lang w:val="en-US"/>
        </w:rPr>
        <w:fldChar w:fldCharType="end"/>
      </w:r>
      <w:r w:rsidR="00EF0C34" w:rsidRPr="00EF0C34">
        <w:rPr>
          <w:color w:val="auto"/>
          <w:lang w:val="en-US"/>
        </w:rPr>
        <w:t>.</w:t>
      </w:r>
    </w:p>
    <w:p w14:paraId="0091E2FF" w14:textId="77777777" w:rsidR="00807941" w:rsidRPr="00EF0C34" w:rsidRDefault="00000000">
      <w:pPr>
        <w:spacing w:after="0" w:line="360" w:lineRule="auto"/>
        <w:ind w:left="296" w:hanging="288"/>
        <w:rPr>
          <w:color w:val="auto"/>
          <w:lang w:val="en-US"/>
        </w:rPr>
        <w:pPrChange w:id="1370" w:author="Iris Bachmann" w:date="2023-02-06T10:21:00Z">
          <w:pPr>
            <w:spacing w:after="0" w:line="321" w:lineRule="auto"/>
            <w:ind w:left="296" w:hanging="288"/>
          </w:pPr>
        </w:pPrChange>
      </w:pPr>
      <w:r>
        <w:fldChar w:fldCharType="begin"/>
      </w:r>
      <w:r w:rsidRPr="00031A9A">
        <w:rPr>
          <w:lang w:val="en-US"/>
          <w:rPrChange w:id="1371" w:author="Julius Rublack" w:date="2023-02-17T08:10:00Z">
            <w:rPr/>
          </w:rPrChange>
        </w:rPr>
        <w:instrText>HYPERLINK "https://doi.org/10.1385/0-89603-254-x:253" \h</w:instrText>
      </w:r>
      <w:r>
        <w:fldChar w:fldCharType="separate"/>
      </w:r>
      <w:r w:rsidR="00EF0C34" w:rsidRPr="00EF0C34">
        <w:rPr>
          <w:color w:val="auto"/>
          <w:lang w:val="en-US"/>
        </w:rPr>
        <w:t xml:space="preserve">Malek, L., </w:t>
      </w:r>
      <w:proofErr w:type="spellStart"/>
      <w:r w:rsidR="00EF0C34" w:rsidRPr="00EF0C34">
        <w:rPr>
          <w:color w:val="auto"/>
          <w:lang w:val="en-US"/>
        </w:rPr>
        <w:t>Sooknanan</w:t>
      </w:r>
      <w:proofErr w:type="spellEnd"/>
      <w:r w:rsidR="00EF0C34" w:rsidRPr="00EF0C34">
        <w:rPr>
          <w:color w:val="auto"/>
          <w:lang w:val="en-US"/>
        </w:rPr>
        <w:t>, R. &amp; Compton, J. (1994).</w:t>
      </w:r>
      <w:r>
        <w:rPr>
          <w:color w:val="auto"/>
          <w:lang w:val="en-US"/>
        </w:rPr>
        <w:fldChar w:fldCharType="end"/>
      </w:r>
      <w:r w:rsidR="00EF0C34" w:rsidRPr="00EF0C34">
        <w:rPr>
          <w:color w:val="auto"/>
          <w:lang w:val="en-US"/>
        </w:rPr>
        <w:t xml:space="preserve"> </w:t>
      </w:r>
      <w:r>
        <w:fldChar w:fldCharType="begin"/>
      </w:r>
      <w:r w:rsidRPr="00031A9A">
        <w:rPr>
          <w:lang w:val="en-US"/>
          <w:rPrChange w:id="1372" w:author="Julius Rublack" w:date="2023-02-17T08:10:00Z">
            <w:rPr/>
          </w:rPrChange>
        </w:rPr>
        <w:instrText>HYPERLINK "https://doi.org/10.1385/0-89603-254-x:253" \h</w:instrText>
      </w:r>
      <w:r>
        <w:fldChar w:fldCharType="separate"/>
      </w:r>
      <w:r w:rsidR="00EF0C34" w:rsidRPr="00EF0C34">
        <w:rPr>
          <w:i/>
          <w:color w:val="auto"/>
          <w:lang w:val="en-US"/>
        </w:rPr>
        <w:t xml:space="preserve">Protocols for Nucleic Acid Analysis by Nonradioactive </w:t>
      </w:r>
      <w:r>
        <w:rPr>
          <w:i/>
          <w:color w:val="auto"/>
          <w:lang w:val="en-US"/>
        </w:rPr>
        <w:fldChar w:fldCharType="end"/>
      </w:r>
      <w:r>
        <w:fldChar w:fldCharType="begin"/>
      </w:r>
      <w:r w:rsidRPr="00031A9A">
        <w:rPr>
          <w:lang w:val="en-US"/>
          <w:rPrChange w:id="1373" w:author="Julius Rublack" w:date="2023-02-17T08:10:00Z">
            <w:rPr/>
          </w:rPrChange>
        </w:rPr>
        <w:instrText>HYPERLINK "https://doi.org/10.1385/0-89603-254-x:253" \h</w:instrText>
      </w:r>
      <w:r>
        <w:fldChar w:fldCharType="separate"/>
      </w:r>
      <w:r w:rsidR="00EF0C34" w:rsidRPr="00EF0C34">
        <w:rPr>
          <w:i/>
          <w:color w:val="auto"/>
          <w:lang w:val="en-US"/>
        </w:rPr>
        <w:t>Probes</w:t>
      </w:r>
      <w:r>
        <w:rPr>
          <w:i/>
          <w:color w:val="auto"/>
          <w:lang w:val="en-US"/>
        </w:rPr>
        <w:fldChar w:fldCharType="end"/>
      </w:r>
      <w:r>
        <w:fldChar w:fldCharType="begin"/>
      </w:r>
      <w:r w:rsidRPr="00031A9A">
        <w:rPr>
          <w:lang w:val="en-US"/>
          <w:rPrChange w:id="1374" w:author="Julius Rublack" w:date="2023-02-17T08:10:00Z">
            <w:rPr/>
          </w:rPrChange>
        </w:rPr>
        <w:instrText>HYPERLINK "https://doi.org/10.1385/0-89603-254-x:253" \h</w:instrText>
      </w:r>
      <w:r>
        <w:fldChar w:fldCharType="separate"/>
      </w:r>
      <w:r w:rsidR="00EF0C34" w:rsidRPr="00EF0C34">
        <w:rPr>
          <w:color w:val="auto"/>
          <w:lang w:val="en-US"/>
        </w:rPr>
        <w:t>. pp. 253–260. Humana Press.</w:t>
      </w:r>
      <w:r>
        <w:rPr>
          <w:color w:val="auto"/>
          <w:lang w:val="en-US"/>
        </w:rPr>
        <w:fldChar w:fldCharType="end"/>
      </w:r>
    </w:p>
    <w:p w14:paraId="77BDF4E6" w14:textId="77777777" w:rsidR="00807941" w:rsidRPr="00EF0C34" w:rsidRDefault="00000000">
      <w:pPr>
        <w:spacing w:line="360" w:lineRule="auto"/>
        <w:ind w:left="10" w:hanging="2"/>
        <w:rPr>
          <w:color w:val="auto"/>
        </w:rPr>
        <w:pPrChange w:id="1375" w:author="Iris Bachmann" w:date="2023-02-06T10:21:00Z">
          <w:pPr>
            <w:spacing w:line="259" w:lineRule="auto"/>
            <w:ind w:left="10" w:hanging="2"/>
          </w:pPr>
        </w:pPrChange>
      </w:pPr>
      <w:r>
        <w:fldChar w:fldCharType="begin"/>
      </w:r>
      <w:r w:rsidRPr="00031A9A">
        <w:rPr>
          <w:lang w:val="en-US"/>
          <w:rPrChange w:id="1376" w:author="Julius Rublack" w:date="2023-02-17T08:10:00Z">
            <w:rPr/>
          </w:rPrChange>
        </w:rPr>
        <w:instrText>HYPERLINK "https://doi.org/10.1042/bj2110281" \h</w:instrText>
      </w:r>
      <w:r>
        <w:fldChar w:fldCharType="separate"/>
      </w:r>
      <w:r w:rsidR="00EF0C34" w:rsidRPr="00EF0C34">
        <w:rPr>
          <w:color w:val="auto"/>
          <w:lang w:val="en-US"/>
        </w:rPr>
        <w:t xml:space="preserve">McCauley, J. W. &amp; </w:t>
      </w:r>
      <w:proofErr w:type="spellStart"/>
      <w:r w:rsidR="00EF0C34" w:rsidRPr="00EF0C34">
        <w:rPr>
          <w:color w:val="auto"/>
          <w:lang w:val="en-US"/>
        </w:rPr>
        <w:t>Mahy</w:t>
      </w:r>
      <w:proofErr w:type="spellEnd"/>
      <w:r w:rsidR="00EF0C34" w:rsidRPr="00EF0C34">
        <w:rPr>
          <w:color w:val="auto"/>
          <w:lang w:val="en-US"/>
        </w:rPr>
        <w:t>, B. W. J. (1983).</w:t>
      </w:r>
      <w:r>
        <w:rPr>
          <w:color w:val="auto"/>
          <w:lang w:val="en-US"/>
        </w:rPr>
        <w:fldChar w:fldCharType="end"/>
      </w:r>
      <w:r w:rsidR="00EF0C34" w:rsidRPr="00EF0C34">
        <w:rPr>
          <w:color w:val="auto"/>
          <w:lang w:val="en-US"/>
        </w:rPr>
        <w:t xml:space="preserve"> </w:t>
      </w:r>
      <w:r>
        <w:fldChar w:fldCharType="begin"/>
      </w:r>
      <w:r w:rsidRPr="00031A9A">
        <w:rPr>
          <w:lang w:val="en-US"/>
          <w:rPrChange w:id="1377" w:author="Julius Rublack" w:date="2023-02-17T08:10:00Z">
            <w:rPr/>
          </w:rPrChange>
        </w:rPr>
        <w:instrText>HYPERLINK "https://doi.org/10.1042/bj2110281" \h</w:instrText>
      </w:r>
      <w:r>
        <w:fldChar w:fldCharType="separate"/>
      </w:r>
      <w:proofErr w:type="spellStart"/>
      <w:r w:rsidR="00EF0C34" w:rsidRPr="00EF0C34">
        <w:rPr>
          <w:i/>
          <w:color w:val="auto"/>
        </w:rPr>
        <w:t>Biochemical</w:t>
      </w:r>
      <w:proofErr w:type="spellEnd"/>
      <w:r w:rsidR="00EF0C34" w:rsidRPr="00EF0C34">
        <w:rPr>
          <w:i/>
          <w:color w:val="auto"/>
        </w:rPr>
        <w:t xml:space="preserve"> Journal</w:t>
      </w:r>
      <w:r>
        <w:rPr>
          <w:i/>
          <w:color w:val="auto"/>
        </w:rPr>
        <w:fldChar w:fldCharType="end"/>
      </w:r>
      <w:r w:rsidR="00EF0C34" w:rsidRPr="00EF0C34">
        <w:rPr>
          <w:i/>
          <w:color w:val="auto"/>
        </w:rPr>
        <w:t xml:space="preserve"> </w:t>
      </w:r>
      <w:r>
        <w:fldChar w:fldCharType="begin"/>
      </w:r>
      <w:r>
        <w:instrText>HYPERLINK "https://doi.org/10.1042/bj2110281" \h</w:instrText>
      </w:r>
      <w:r>
        <w:fldChar w:fldCharType="separate"/>
      </w:r>
      <w:r w:rsidR="00EF0C34" w:rsidRPr="00EF0C34">
        <w:rPr>
          <w:b/>
          <w:color w:val="auto"/>
        </w:rPr>
        <w:t>211</w:t>
      </w:r>
      <w:r>
        <w:rPr>
          <w:b/>
          <w:color w:val="auto"/>
        </w:rPr>
        <w:fldChar w:fldCharType="end"/>
      </w:r>
      <w:r>
        <w:fldChar w:fldCharType="begin"/>
      </w:r>
      <w:r>
        <w:instrText>HYPERLINK "https://doi.org/10.1042/bj2110281" \h</w:instrText>
      </w:r>
      <w:r>
        <w:fldChar w:fldCharType="separate"/>
      </w:r>
      <w:r w:rsidR="00EF0C34" w:rsidRPr="00EF0C34">
        <w:rPr>
          <w:color w:val="auto"/>
        </w:rPr>
        <w:t>, 281–294</w:t>
      </w:r>
      <w:r>
        <w:rPr>
          <w:color w:val="auto"/>
        </w:rPr>
        <w:fldChar w:fldCharType="end"/>
      </w:r>
      <w:r w:rsidR="00EF0C34" w:rsidRPr="00EF0C34">
        <w:rPr>
          <w:color w:val="auto"/>
        </w:rPr>
        <w:t>.</w:t>
      </w:r>
    </w:p>
    <w:p w14:paraId="4D691876" w14:textId="77777777" w:rsidR="00807941" w:rsidRPr="00EF0C34" w:rsidRDefault="00EF0C34">
      <w:pPr>
        <w:spacing w:line="360" w:lineRule="auto"/>
        <w:ind w:left="8"/>
        <w:rPr>
          <w:color w:val="auto"/>
        </w:rPr>
        <w:pPrChange w:id="1378" w:author="Iris Bachmann" w:date="2023-02-06T10:21:00Z">
          <w:pPr>
            <w:spacing w:line="259" w:lineRule="auto"/>
            <w:ind w:left="8"/>
          </w:pPr>
        </w:pPrChange>
      </w:pPr>
      <w:r w:rsidRPr="00EF0C34">
        <w:rPr>
          <w:color w:val="auto"/>
        </w:rPr>
        <w:t xml:space="preserve">Modrow, S., Falke, D., </w:t>
      </w:r>
      <w:proofErr w:type="spellStart"/>
      <w:r w:rsidRPr="00EF0C34">
        <w:rPr>
          <w:color w:val="auto"/>
        </w:rPr>
        <w:t>Truyen</w:t>
      </w:r>
      <w:proofErr w:type="spellEnd"/>
      <w:r w:rsidRPr="00EF0C34">
        <w:rPr>
          <w:color w:val="auto"/>
        </w:rPr>
        <w:t xml:space="preserve">, U. &amp; Schätzl, H. (2010). </w:t>
      </w:r>
      <w:r>
        <w:fldChar w:fldCharType="begin"/>
      </w:r>
      <w:r>
        <w:instrText>HYPERLINK "https://doi.org/10.1007/978-3-8274-2241-5" \h</w:instrText>
      </w:r>
      <w:r>
        <w:fldChar w:fldCharType="separate"/>
      </w:r>
      <w:r w:rsidRPr="00EF0C34">
        <w:rPr>
          <w:color w:val="auto"/>
        </w:rPr>
        <w:t xml:space="preserve">Molekulare </w:t>
      </w:r>
      <w:proofErr w:type="spellStart"/>
      <w:r w:rsidRPr="00EF0C34">
        <w:rPr>
          <w:color w:val="auto"/>
        </w:rPr>
        <w:t>virologie</w:t>
      </w:r>
      <w:proofErr w:type="spellEnd"/>
      <w:r>
        <w:rPr>
          <w:color w:val="auto"/>
        </w:rPr>
        <w:fldChar w:fldCharType="end"/>
      </w:r>
      <w:r w:rsidRPr="00EF0C34">
        <w:rPr>
          <w:color w:val="auto"/>
        </w:rPr>
        <w:t xml:space="preserve"> Spektrum Akademischer Verlag.</w:t>
      </w:r>
    </w:p>
    <w:p w14:paraId="53DC4474" w14:textId="77777777" w:rsidR="00807941" w:rsidRPr="00F52BE7" w:rsidRDefault="00000000">
      <w:pPr>
        <w:spacing w:after="0" w:line="360" w:lineRule="auto"/>
        <w:ind w:left="291" w:hanging="283"/>
        <w:rPr>
          <w:color w:val="auto"/>
          <w:lang w:val="en-US"/>
        </w:rPr>
        <w:pPrChange w:id="1379" w:author="Iris Bachmann" w:date="2023-02-06T10:21:00Z">
          <w:pPr>
            <w:spacing w:after="0" w:line="323" w:lineRule="auto"/>
            <w:ind w:left="291" w:hanging="283"/>
          </w:pPr>
        </w:pPrChange>
      </w:pPr>
      <w:r>
        <w:fldChar w:fldCharType="begin"/>
      </w:r>
      <w:r>
        <w:instrText>HYPERLINK "https://doi.org/10.1006/bbrc.2001.5921" \h</w:instrText>
      </w:r>
      <w:r>
        <w:fldChar w:fldCharType="separate"/>
      </w:r>
      <w:r w:rsidR="00EF0C34" w:rsidRPr="00031A9A">
        <w:rPr>
          <w:color w:val="auto"/>
          <w:rPrChange w:id="1380" w:author="Julius Rublack" w:date="2023-02-17T08:10:00Z">
            <w:rPr>
              <w:color w:val="auto"/>
              <w:lang w:val="en-US"/>
            </w:rPr>
          </w:rPrChange>
        </w:rPr>
        <w:t xml:space="preserve">Mori, Y., </w:t>
      </w:r>
      <w:proofErr w:type="spellStart"/>
      <w:r w:rsidR="00EF0C34" w:rsidRPr="00031A9A">
        <w:rPr>
          <w:color w:val="auto"/>
          <w:rPrChange w:id="1381" w:author="Julius Rublack" w:date="2023-02-17T08:10:00Z">
            <w:rPr>
              <w:color w:val="auto"/>
              <w:lang w:val="en-US"/>
            </w:rPr>
          </w:rPrChange>
        </w:rPr>
        <w:t>Nagamine</w:t>
      </w:r>
      <w:proofErr w:type="spellEnd"/>
      <w:r w:rsidR="00EF0C34" w:rsidRPr="00031A9A">
        <w:rPr>
          <w:color w:val="auto"/>
          <w:rPrChange w:id="1382" w:author="Julius Rublack" w:date="2023-02-17T08:10:00Z">
            <w:rPr>
              <w:color w:val="auto"/>
              <w:lang w:val="en-US"/>
            </w:rPr>
          </w:rPrChange>
        </w:rPr>
        <w:t xml:space="preserve">, K., </w:t>
      </w:r>
      <w:proofErr w:type="spellStart"/>
      <w:r w:rsidR="00EF0C34" w:rsidRPr="00031A9A">
        <w:rPr>
          <w:color w:val="auto"/>
          <w:rPrChange w:id="1383" w:author="Julius Rublack" w:date="2023-02-17T08:10:00Z">
            <w:rPr>
              <w:color w:val="auto"/>
              <w:lang w:val="en-US"/>
            </w:rPr>
          </w:rPrChange>
        </w:rPr>
        <w:t>Tomita</w:t>
      </w:r>
      <w:proofErr w:type="spellEnd"/>
      <w:r w:rsidR="00EF0C34" w:rsidRPr="00031A9A">
        <w:rPr>
          <w:color w:val="auto"/>
          <w:rPrChange w:id="1384" w:author="Julius Rublack" w:date="2023-02-17T08:10:00Z">
            <w:rPr>
              <w:color w:val="auto"/>
              <w:lang w:val="en-US"/>
            </w:rPr>
          </w:rPrChange>
        </w:rPr>
        <w:t xml:space="preserve">, N. &amp; </w:t>
      </w:r>
      <w:proofErr w:type="spellStart"/>
      <w:r w:rsidR="00EF0C34" w:rsidRPr="00031A9A">
        <w:rPr>
          <w:color w:val="auto"/>
          <w:rPrChange w:id="1385" w:author="Julius Rublack" w:date="2023-02-17T08:10:00Z">
            <w:rPr>
              <w:color w:val="auto"/>
              <w:lang w:val="en-US"/>
            </w:rPr>
          </w:rPrChange>
        </w:rPr>
        <w:t>Notomi</w:t>
      </w:r>
      <w:proofErr w:type="spellEnd"/>
      <w:r w:rsidR="00EF0C34" w:rsidRPr="00031A9A">
        <w:rPr>
          <w:color w:val="auto"/>
          <w:rPrChange w:id="1386" w:author="Julius Rublack" w:date="2023-02-17T08:10:00Z">
            <w:rPr>
              <w:color w:val="auto"/>
              <w:lang w:val="en-US"/>
            </w:rPr>
          </w:rPrChange>
        </w:rPr>
        <w:t>, T. (2001).</w:t>
      </w:r>
      <w:r>
        <w:rPr>
          <w:color w:val="auto"/>
          <w:lang w:val="en-US"/>
        </w:rPr>
        <w:fldChar w:fldCharType="end"/>
      </w:r>
      <w:r w:rsidR="00EF0C34" w:rsidRPr="00031A9A">
        <w:rPr>
          <w:color w:val="auto"/>
          <w:rPrChange w:id="1387" w:author="Julius Rublack" w:date="2023-02-17T08:10:00Z">
            <w:rPr>
              <w:color w:val="auto"/>
              <w:lang w:val="en-US"/>
            </w:rPr>
          </w:rPrChange>
        </w:rPr>
        <w:t xml:space="preserve"> </w:t>
      </w:r>
      <w:r>
        <w:fldChar w:fldCharType="begin"/>
      </w:r>
      <w:r>
        <w:instrText>HYPERLINK "https://doi.org/10.1006/bbrc.2001.5921" \h</w:instrText>
      </w:r>
      <w:r>
        <w:fldChar w:fldCharType="separate"/>
      </w:r>
      <w:r w:rsidR="00EF0C34" w:rsidRPr="00F52BE7">
        <w:rPr>
          <w:i/>
          <w:color w:val="auto"/>
          <w:lang w:val="en-US"/>
        </w:rPr>
        <w:t>Biochemical and Biophysical Research Communi</w:t>
      </w:r>
      <w:r>
        <w:rPr>
          <w:i/>
          <w:color w:val="auto"/>
          <w:lang w:val="en-US"/>
        </w:rPr>
        <w:fldChar w:fldCharType="end"/>
      </w:r>
      <w:r>
        <w:fldChar w:fldCharType="begin"/>
      </w:r>
      <w:r>
        <w:instrText>HYPERLINK "https://doi.org/10.1006/bbrc.2001.5921" \h</w:instrText>
      </w:r>
      <w:r>
        <w:fldChar w:fldCharType="separate"/>
      </w:r>
      <w:r w:rsidR="00EF0C34" w:rsidRPr="00F52BE7">
        <w:rPr>
          <w:i/>
          <w:color w:val="auto"/>
          <w:lang w:val="en-US"/>
        </w:rPr>
        <w:t>cations</w:t>
      </w:r>
      <w:r>
        <w:rPr>
          <w:i/>
          <w:color w:val="auto"/>
          <w:lang w:val="en-US"/>
        </w:rPr>
        <w:fldChar w:fldCharType="end"/>
      </w:r>
      <w:r w:rsidR="00EF0C34" w:rsidRPr="00F52BE7">
        <w:rPr>
          <w:i/>
          <w:color w:val="auto"/>
          <w:lang w:val="en-US"/>
        </w:rPr>
        <w:t xml:space="preserve"> </w:t>
      </w:r>
      <w:r>
        <w:fldChar w:fldCharType="begin"/>
      </w:r>
      <w:r>
        <w:instrText>HYPERLINK "https://doi.org/10.1006/bbrc.2001.5921" \h</w:instrText>
      </w:r>
      <w:r>
        <w:fldChar w:fldCharType="separate"/>
      </w:r>
      <w:r w:rsidR="00EF0C34" w:rsidRPr="00F52BE7">
        <w:rPr>
          <w:b/>
          <w:color w:val="auto"/>
          <w:lang w:val="en-US"/>
        </w:rPr>
        <w:t>289</w:t>
      </w:r>
      <w:r>
        <w:rPr>
          <w:b/>
          <w:color w:val="auto"/>
          <w:lang w:val="en-US"/>
        </w:rPr>
        <w:fldChar w:fldCharType="end"/>
      </w:r>
      <w:r>
        <w:fldChar w:fldCharType="begin"/>
      </w:r>
      <w:r>
        <w:instrText>HYPERLINK "https://doi.org/10.1006/bbrc.2001.5921" \h</w:instrText>
      </w:r>
      <w:r>
        <w:fldChar w:fldCharType="separate"/>
      </w:r>
      <w:r w:rsidR="00EF0C34" w:rsidRPr="00F52BE7">
        <w:rPr>
          <w:color w:val="auto"/>
          <w:lang w:val="en-US"/>
        </w:rPr>
        <w:t>, 150–154</w:t>
      </w:r>
      <w:r>
        <w:rPr>
          <w:color w:val="auto"/>
          <w:lang w:val="en-US"/>
        </w:rPr>
        <w:fldChar w:fldCharType="end"/>
      </w:r>
      <w:r w:rsidR="00EF0C34" w:rsidRPr="00F52BE7">
        <w:rPr>
          <w:color w:val="auto"/>
          <w:lang w:val="en-US"/>
        </w:rPr>
        <w:t>.</w:t>
      </w:r>
    </w:p>
    <w:p w14:paraId="443AEAF6" w14:textId="77777777" w:rsidR="00807941" w:rsidRPr="00EF0C34" w:rsidRDefault="00EF0C34">
      <w:pPr>
        <w:spacing w:line="360" w:lineRule="auto"/>
        <w:ind w:left="8"/>
        <w:rPr>
          <w:color w:val="auto"/>
        </w:rPr>
        <w:pPrChange w:id="1388" w:author="Iris Bachmann" w:date="2023-02-06T10:21:00Z">
          <w:pPr>
            <w:spacing w:line="259" w:lineRule="auto"/>
            <w:ind w:left="8"/>
          </w:pPr>
        </w:pPrChange>
      </w:pPr>
      <w:proofErr w:type="spellStart"/>
      <w:r w:rsidRPr="00EF0C34">
        <w:rPr>
          <w:color w:val="auto"/>
        </w:rPr>
        <w:t>Mülhardt</w:t>
      </w:r>
      <w:proofErr w:type="spellEnd"/>
      <w:r w:rsidRPr="00EF0C34">
        <w:rPr>
          <w:color w:val="auto"/>
        </w:rPr>
        <w:t xml:space="preserve">, C. (2009). </w:t>
      </w:r>
      <w:r>
        <w:fldChar w:fldCharType="begin"/>
      </w:r>
      <w:r>
        <w:instrText>HYPERLINK "https://doi.org/10.1007/978-3-8274-2158-6" \h</w:instrText>
      </w:r>
      <w:r>
        <w:fldChar w:fldCharType="separate"/>
      </w:r>
      <w:r w:rsidRPr="00EF0C34">
        <w:rPr>
          <w:color w:val="auto"/>
        </w:rPr>
        <w:t xml:space="preserve">Der </w:t>
      </w:r>
      <w:proofErr w:type="spellStart"/>
      <w:r w:rsidRPr="00EF0C34">
        <w:rPr>
          <w:color w:val="auto"/>
        </w:rPr>
        <w:t>experimentator</w:t>
      </w:r>
      <w:proofErr w:type="spellEnd"/>
      <w:r w:rsidRPr="00EF0C34">
        <w:rPr>
          <w:color w:val="auto"/>
        </w:rPr>
        <w:t xml:space="preserve">: Molekularbiologie/ </w:t>
      </w:r>
      <w:proofErr w:type="spellStart"/>
      <w:r w:rsidRPr="00EF0C34">
        <w:rPr>
          <w:color w:val="auto"/>
        </w:rPr>
        <w:t>genomics</w:t>
      </w:r>
      <w:proofErr w:type="spellEnd"/>
      <w:r>
        <w:rPr>
          <w:color w:val="auto"/>
        </w:rPr>
        <w:fldChar w:fldCharType="end"/>
      </w:r>
      <w:r w:rsidRPr="00EF0C34">
        <w:rPr>
          <w:color w:val="auto"/>
        </w:rPr>
        <w:t xml:space="preserve"> Spektrum Akademischer Verlag.</w:t>
      </w:r>
    </w:p>
    <w:p w14:paraId="2354AA86" w14:textId="77777777" w:rsidR="00807941" w:rsidRPr="00F52BE7" w:rsidRDefault="00000000">
      <w:pPr>
        <w:spacing w:after="0" w:line="360" w:lineRule="auto"/>
        <w:ind w:left="284" w:hanging="276"/>
        <w:rPr>
          <w:color w:val="auto"/>
          <w:lang w:val="en-US"/>
        </w:rPr>
        <w:pPrChange w:id="1389" w:author="Iris Bachmann" w:date="2023-02-06T10:21:00Z">
          <w:pPr>
            <w:spacing w:after="0" w:line="323" w:lineRule="auto"/>
            <w:ind w:left="284" w:hanging="276"/>
          </w:pPr>
        </w:pPrChange>
      </w:pPr>
      <w:r>
        <w:fldChar w:fldCharType="begin"/>
      </w:r>
      <w:r>
        <w:instrText>HYPERLINK "https://doi.org/10.1101/sqb.1986.051.01.032" \h</w:instrText>
      </w:r>
      <w:r>
        <w:fldChar w:fldCharType="separate"/>
      </w:r>
      <w:r w:rsidR="00EF0C34" w:rsidRPr="00EF0C34">
        <w:rPr>
          <w:color w:val="auto"/>
        </w:rPr>
        <w:t xml:space="preserve">Mullis, K., </w:t>
      </w:r>
      <w:proofErr w:type="spellStart"/>
      <w:r w:rsidR="00EF0C34" w:rsidRPr="00EF0C34">
        <w:rPr>
          <w:color w:val="auto"/>
        </w:rPr>
        <w:t>Faloona</w:t>
      </w:r>
      <w:proofErr w:type="spellEnd"/>
      <w:r w:rsidR="00EF0C34" w:rsidRPr="00EF0C34">
        <w:rPr>
          <w:color w:val="auto"/>
        </w:rPr>
        <w:t xml:space="preserve">, F., Scharf, S., </w:t>
      </w:r>
      <w:proofErr w:type="spellStart"/>
      <w:r w:rsidR="00EF0C34" w:rsidRPr="00EF0C34">
        <w:rPr>
          <w:color w:val="auto"/>
        </w:rPr>
        <w:t>Saiki</w:t>
      </w:r>
      <w:proofErr w:type="spellEnd"/>
      <w:r w:rsidR="00EF0C34" w:rsidRPr="00EF0C34">
        <w:rPr>
          <w:color w:val="auto"/>
        </w:rPr>
        <w:t>, R., Horn, G. &amp; Erlich, H. (1986).</w:t>
      </w:r>
      <w:r>
        <w:rPr>
          <w:color w:val="auto"/>
        </w:rPr>
        <w:fldChar w:fldCharType="end"/>
      </w:r>
      <w:r w:rsidR="00EF0C34" w:rsidRPr="00EF0C34">
        <w:rPr>
          <w:color w:val="auto"/>
        </w:rPr>
        <w:t xml:space="preserve"> </w:t>
      </w:r>
      <w:r>
        <w:fldChar w:fldCharType="begin"/>
      </w:r>
      <w:r>
        <w:instrText>HYPERLINK "https://doi.org/10.1101/sqb.1986.051.01.032" \h</w:instrText>
      </w:r>
      <w:r>
        <w:fldChar w:fldCharType="separate"/>
      </w:r>
      <w:r w:rsidR="00EF0C34" w:rsidRPr="00F52BE7">
        <w:rPr>
          <w:i/>
          <w:color w:val="auto"/>
          <w:lang w:val="en-US"/>
        </w:rPr>
        <w:t xml:space="preserve">Cold Spring Harbor Symposia on </w:t>
      </w:r>
      <w:r>
        <w:rPr>
          <w:i/>
          <w:color w:val="auto"/>
          <w:lang w:val="en-US"/>
        </w:rPr>
        <w:fldChar w:fldCharType="end"/>
      </w:r>
      <w:r>
        <w:fldChar w:fldCharType="begin"/>
      </w:r>
      <w:r>
        <w:instrText>HYPERLINK "https://doi.org/10.1101/sqb.1986.051.01.032" \h</w:instrText>
      </w:r>
      <w:r>
        <w:fldChar w:fldCharType="separate"/>
      </w:r>
      <w:r w:rsidR="00EF0C34" w:rsidRPr="00F52BE7">
        <w:rPr>
          <w:i/>
          <w:color w:val="auto"/>
          <w:lang w:val="en-US"/>
        </w:rPr>
        <w:t>Quantitative Biology</w:t>
      </w:r>
      <w:r>
        <w:rPr>
          <w:i/>
          <w:color w:val="auto"/>
          <w:lang w:val="en-US"/>
        </w:rPr>
        <w:fldChar w:fldCharType="end"/>
      </w:r>
      <w:r w:rsidR="00EF0C34" w:rsidRPr="00F52BE7">
        <w:rPr>
          <w:i/>
          <w:color w:val="auto"/>
          <w:lang w:val="en-US"/>
        </w:rPr>
        <w:t xml:space="preserve"> </w:t>
      </w:r>
      <w:r>
        <w:fldChar w:fldCharType="begin"/>
      </w:r>
      <w:r>
        <w:instrText>HYPERLINK "https://doi.org/10.1101/sqb.1986.051.01.032" \h</w:instrText>
      </w:r>
      <w:r>
        <w:fldChar w:fldCharType="separate"/>
      </w:r>
      <w:r w:rsidR="00EF0C34" w:rsidRPr="00F52BE7">
        <w:rPr>
          <w:b/>
          <w:color w:val="auto"/>
          <w:lang w:val="en-US"/>
        </w:rPr>
        <w:t>51</w:t>
      </w:r>
      <w:r>
        <w:rPr>
          <w:b/>
          <w:color w:val="auto"/>
          <w:lang w:val="en-US"/>
        </w:rPr>
        <w:fldChar w:fldCharType="end"/>
      </w:r>
      <w:r>
        <w:fldChar w:fldCharType="begin"/>
      </w:r>
      <w:r>
        <w:instrText>HYPERLINK "https://doi.org/10.1101/sqb.1986.051.01.032" \h</w:instrText>
      </w:r>
      <w:r>
        <w:fldChar w:fldCharType="separate"/>
      </w:r>
      <w:r w:rsidR="00EF0C34" w:rsidRPr="00F52BE7">
        <w:rPr>
          <w:color w:val="auto"/>
          <w:lang w:val="en-US"/>
        </w:rPr>
        <w:t>, 263–273</w:t>
      </w:r>
      <w:r>
        <w:rPr>
          <w:color w:val="auto"/>
          <w:lang w:val="en-US"/>
        </w:rPr>
        <w:fldChar w:fldCharType="end"/>
      </w:r>
      <w:r w:rsidR="00EF0C34" w:rsidRPr="00F52BE7">
        <w:rPr>
          <w:color w:val="auto"/>
          <w:lang w:val="en-US"/>
        </w:rPr>
        <w:t>.</w:t>
      </w:r>
    </w:p>
    <w:p w14:paraId="021E9147" w14:textId="77777777" w:rsidR="00807941" w:rsidRPr="00F52BE7" w:rsidRDefault="00000000">
      <w:pPr>
        <w:spacing w:after="0" w:line="360" w:lineRule="auto"/>
        <w:ind w:left="302" w:hanging="294"/>
        <w:rPr>
          <w:color w:val="auto"/>
          <w:lang w:val="en-US"/>
        </w:rPr>
        <w:pPrChange w:id="1390" w:author="Iris Bachmann" w:date="2023-02-06T10:21:00Z">
          <w:pPr>
            <w:spacing w:after="0" w:line="321" w:lineRule="auto"/>
            <w:ind w:left="302" w:hanging="294"/>
          </w:pPr>
        </w:pPrChange>
      </w:pPr>
      <w:r>
        <w:fldChar w:fldCharType="begin"/>
      </w:r>
      <w:r w:rsidRPr="00031A9A">
        <w:rPr>
          <w:lang w:val="en-US"/>
          <w:rPrChange w:id="1391" w:author="Julius Rublack" w:date="2023-02-17T08:10:00Z">
            <w:rPr/>
          </w:rPrChange>
        </w:rPr>
        <w:instrText>HYPERLINK "https://doi.org/10.1128/jvi.02656-12" \h</w:instrText>
      </w:r>
      <w:r>
        <w:fldChar w:fldCharType="separate"/>
      </w:r>
      <w:proofErr w:type="spellStart"/>
      <w:r w:rsidR="00EF0C34" w:rsidRPr="00F52BE7">
        <w:rPr>
          <w:color w:val="auto"/>
          <w:lang w:val="en-US"/>
        </w:rPr>
        <w:t>Muramoto</w:t>
      </w:r>
      <w:proofErr w:type="spellEnd"/>
      <w:r w:rsidR="00EF0C34" w:rsidRPr="00F52BE7">
        <w:rPr>
          <w:color w:val="auto"/>
          <w:lang w:val="en-US"/>
        </w:rPr>
        <w:t xml:space="preserve">, Y., Noda, T., Kawakami, E., </w:t>
      </w:r>
      <w:proofErr w:type="spellStart"/>
      <w:r w:rsidR="00EF0C34" w:rsidRPr="00F52BE7">
        <w:rPr>
          <w:color w:val="auto"/>
          <w:lang w:val="en-US"/>
        </w:rPr>
        <w:t>Akkina</w:t>
      </w:r>
      <w:proofErr w:type="spellEnd"/>
      <w:r w:rsidR="00EF0C34" w:rsidRPr="00F52BE7">
        <w:rPr>
          <w:color w:val="auto"/>
          <w:lang w:val="en-US"/>
        </w:rPr>
        <w:t xml:space="preserve">, R. &amp; </w:t>
      </w:r>
      <w:proofErr w:type="spellStart"/>
      <w:r w:rsidR="00EF0C34" w:rsidRPr="00F52BE7">
        <w:rPr>
          <w:color w:val="auto"/>
          <w:lang w:val="en-US"/>
        </w:rPr>
        <w:t>Kawaoka</w:t>
      </w:r>
      <w:proofErr w:type="spellEnd"/>
      <w:r w:rsidR="00EF0C34" w:rsidRPr="00F52BE7">
        <w:rPr>
          <w:color w:val="auto"/>
          <w:lang w:val="en-US"/>
        </w:rPr>
        <w:t>, Y. (2013).</w:t>
      </w:r>
      <w:r>
        <w:rPr>
          <w:color w:val="auto"/>
          <w:lang w:val="en-US"/>
        </w:rPr>
        <w:fldChar w:fldCharType="end"/>
      </w:r>
      <w:r w:rsidR="00EF0C34" w:rsidRPr="00F52BE7">
        <w:rPr>
          <w:color w:val="auto"/>
          <w:lang w:val="en-US"/>
        </w:rPr>
        <w:t xml:space="preserve"> </w:t>
      </w:r>
      <w:r>
        <w:fldChar w:fldCharType="begin"/>
      </w:r>
      <w:r w:rsidRPr="00031A9A">
        <w:rPr>
          <w:lang w:val="en-US"/>
          <w:rPrChange w:id="1392" w:author="Julius Rublack" w:date="2023-02-17T08:10:00Z">
            <w:rPr/>
          </w:rPrChange>
        </w:rPr>
        <w:instrText>HYPERLINK "https://doi.org/10.1128/jvi.02656-12" \h</w:instrText>
      </w:r>
      <w:r>
        <w:fldChar w:fldCharType="separate"/>
      </w:r>
      <w:r w:rsidR="00EF0C34" w:rsidRPr="00F52BE7">
        <w:rPr>
          <w:i/>
          <w:color w:val="auto"/>
          <w:lang w:val="en-US"/>
        </w:rPr>
        <w:t>Journal of Virology</w:t>
      </w:r>
      <w:r>
        <w:rPr>
          <w:i/>
          <w:color w:val="auto"/>
          <w:lang w:val="en-US"/>
        </w:rPr>
        <w:fldChar w:fldCharType="end"/>
      </w:r>
      <w:r w:rsidR="00EF0C34" w:rsidRPr="00F52BE7">
        <w:rPr>
          <w:i/>
          <w:color w:val="auto"/>
          <w:lang w:val="en-US"/>
        </w:rPr>
        <w:t xml:space="preserve"> </w:t>
      </w:r>
      <w:r>
        <w:fldChar w:fldCharType="begin"/>
      </w:r>
      <w:r>
        <w:instrText>HYPERLINK "https://doi.org/10.1128/jvi.02656-12" \h</w:instrText>
      </w:r>
      <w:r>
        <w:fldChar w:fldCharType="separate"/>
      </w:r>
      <w:r w:rsidR="00EF0C34" w:rsidRPr="00F52BE7">
        <w:rPr>
          <w:b/>
          <w:color w:val="auto"/>
          <w:lang w:val="en-US"/>
        </w:rPr>
        <w:t>87</w:t>
      </w:r>
      <w:r>
        <w:rPr>
          <w:b/>
          <w:color w:val="auto"/>
          <w:lang w:val="en-US"/>
        </w:rPr>
        <w:fldChar w:fldCharType="end"/>
      </w:r>
      <w:r>
        <w:fldChar w:fldCharType="begin"/>
      </w:r>
      <w:r>
        <w:instrText>HYPERLINK "https://doi.org/10.1128/jvi.02656-12" \h</w:instrText>
      </w:r>
      <w:r>
        <w:fldChar w:fldCharType="separate"/>
      </w:r>
      <w:r w:rsidR="00EF0C34" w:rsidRPr="00F52BE7">
        <w:rPr>
          <w:color w:val="auto"/>
          <w:lang w:val="en-US"/>
        </w:rPr>
        <w:t xml:space="preserve">, 2455– </w:t>
      </w:r>
      <w:r>
        <w:rPr>
          <w:color w:val="auto"/>
          <w:lang w:val="en-US"/>
        </w:rPr>
        <w:fldChar w:fldCharType="end"/>
      </w:r>
      <w:r>
        <w:fldChar w:fldCharType="begin"/>
      </w:r>
      <w:r>
        <w:instrText>HYPERLINK "https://doi.org/10.1128/jvi.02656-12" \h</w:instrText>
      </w:r>
      <w:r>
        <w:fldChar w:fldCharType="separate"/>
      </w:r>
      <w:r w:rsidR="00EF0C34" w:rsidRPr="00F52BE7">
        <w:rPr>
          <w:color w:val="auto"/>
          <w:lang w:val="en-US"/>
        </w:rPr>
        <w:t>2462</w:t>
      </w:r>
      <w:r>
        <w:rPr>
          <w:color w:val="auto"/>
          <w:lang w:val="en-US"/>
        </w:rPr>
        <w:fldChar w:fldCharType="end"/>
      </w:r>
      <w:r>
        <w:fldChar w:fldCharType="begin"/>
      </w:r>
      <w:r>
        <w:instrText>HYPERLINK "https://doi.org/10.1128/jvi.02656-12" \h</w:instrText>
      </w:r>
      <w:r>
        <w:fldChar w:fldCharType="separate"/>
      </w:r>
      <w:r w:rsidR="00EF0C34" w:rsidRPr="00F52BE7">
        <w:rPr>
          <w:color w:val="auto"/>
          <w:lang w:val="en-US"/>
        </w:rPr>
        <w:t>.</w:t>
      </w:r>
      <w:r>
        <w:rPr>
          <w:color w:val="auto"/>
          <w:lang w:val="en-US"/>
        </w:rPr>
        <w:fldChar w:fldCharType="end"/>
      </w:r>
    </w:p>
    <w:p w14:paraId="69B805EA" w14:textId="77777777" w:rsidR="00807941" w:rsidRPr="00F52BE7" w:rsidRDefault="00000000">
      <w:pPr>
        <w:spacing w:line="360" w:lineRule="auto"/>
        <w:ind w:left="10" w:hanging="2"/>
        <w:rPr>
          <w:color w:val="auto"/>
          <w:lang w:val="en-US"/>
        </w:rPr>
        <w:pPrChange w:id="1393" w:author="Iris Bachmann" w:date="2023-02-06T10:21:00Z">
          <w:pPr>
            <w:spacing w:line="259" w:lineRule="auto"/>
            <w:ind w:left="10" w:hanging="2"/>
          </w:pPr>
        </w:pPrChange>
      </w:pPr>
      <w:r>
        <w:fldChar w:fldCharType="begin"/>
      </w:r>
      <w:r w:rsidRPr="00031A9A">
        <w:rPr>
          <w:lang w:val="en-US"/>
          <w:rPrChange w:id="1394" w:author="Julius Rublack" w:date="2023-02-17T08:10:00Z">
            <w:rPr/>
          </w:rPrChange>
        </w:rPr>
        <w:instrText>HYPERLINK "https://doi.org/10.1006/mcpr.2002.0415" \h</w:instrText>
      </w:r>
      <w:r>
        <w:fldChar w:fldCharType="separate"/>
      </w:r>
      <w:proofErr w:type="spellStart"/>
      <w:r w:rsidR="00EF0C34" w:rsidRPr="00EF0C34">
        <w:rPr>
          <w:color w:val="auto"/>
          <w:lang w:val="en-US"/>
        </w:rPr>
        <w:t>Nagamine</w:t>
      </w:r>
      <w:proofErr w:type="spellEnd"/>
      <w:r w:rsidR="00EF0C34" w:rsidRPr="00EF0C34">
        <w:rPr>
          <w:color w:val="auto"/>
          <w:lang w:val="en-US"/>
        </w:rPr>
        <w:t xml:space="preserve">, K., </w:t>
      </w:r>
      <w:proofErr w:type="spellStart"/>
      <w:r w:rsidR="00EF0C34" w:rsidRPr="00EF0C34">
        <w:rPr>
          <w:color w:val="auto"/>
          <w:lang w:val="en-US"/>
        </w:rPr>
        <w:t>Hase</w:t>
      </w:r>
      <w:proofErr w:type="spellEnd"/>
      <w:r w:rsidR="00EF0C34" w:rsidRPr="00EF0C34">
        <w:rPr>
          <w:color w:val="auto"/>
          <w:lang w:val="en-US"/>
        </w:rPr>
        <w:t xml:space="preserve">, T. &amp; </w:t>
      </w:r>
      <w:proofErr w:type="spellStart"/>
      <w:r w:rsidR="00EF0C34" w:rsidRPr="00EF0C34">
        <w:rPr>
          <w:color w:val="auto"/>
          <w:lang w:val="en-US"/>
        </w:rPr>
        <w:t>Notomi</w:t>
      </w:r>
      <w:proofErr w:type="spellEnd"/>
      <w:r w:rsidR="00EF0C34" w:rsidRPr="00EF0C34">
        <w:rPr>
          <w:color w:val="auto"/>
          <w:lang w:val="en-US"/>
        </w:rPr>
        <w:t>, T. (2002).</w:t>
      </w:r>
      <w:r>
        <w:rPr>
          <w:color w:val="auto"/>
          <w:lang w:val="en-US"/>
        </w:rPr>
        <w:fldChar w:fldCharType="end"/>
      </w:r>
      <w:r w:rsidR="00EF0C34" w:rsidRPr="00EF0C34">
        <w:rPr>
          <w:color w:val="auto"/>
          <w:lang w:val="en-US"/>
        </w:rPr>
        <w:t xml:space="preserve"> </w:t>
      </w:r>
      <w:r>
        <w:fldChar w:fldCharType="begin"/>
      </w:r>
      <w:r w:rsidRPr="00031A9A">
        <w:rPr>
          <w:lang w:val="en-US"/>
          <w:rPrChange w:id="1395" w:author="Julius Rublack" w:date="2023-02-17T08:10:00Z">
            <w:rPr/>
          </w:rPrChange>
        </w:rPr>
        <w:instrText>HYPERLINK "https://doi.org/10.1006/mcpr.2002.0415" \h</w:instrText>
      </w:r>
      <w:r>
        <w:fldChar w:fldCharType="separate"/>
      </w:r>
      <w:r w:rsidR="00EF0C34" w:rsidRPr="00F52BE7">
        <w:rPr>
          <w:i/>
          <w:color w:val="auto"/>
          <w:lang w:val="en-US"/>
        </w:rPr>
        <w:t>Molecular and Cellular Probes</w:t>
      </w:r>
      <w:r>
        <w:rPr>
          <w:i/>
          <w:color w:val="auto"/>
          <w:lang w:val="en-US"/>
        </w:rPr>
        <w:fldChar w:fldCharType="end"/>
      </w:r>
      <w:r w:rsidR="00EF0C34" w:rsidRPr="00F52BE7">
        <w:rPr>
          <w:i/>
          <w:color w:val="auto"/>
          <w:lang w:val="en-US"/>
        </w:rPr>
        <w:t xml:space="preserve"> </w:t>
      </w:r>
      <w:r>
        <w:fldChar w:fldCharType="begin"/>
      </w:r>
      <w:r>
        <w:instrText>HYPERLINK "https://doi.org/10.1006/mcpr.2002.0415" \h</w:instrText>
      </w:r>
      <w:r>
        <w:fldChar w:fldCharType="separate"/>
      </w:r>
      <w:r w:rsidR="00EF0C34" w:rsidRPr="00F52BE7">
        <w:rPr>
          <w:b/>
          <w:color w:val="auto"/>
          <w:lang w:val="en-US"/>
        </w:rPr>
        <w:t>16</w:t>
      </w:r>
      <w:r>
        <w:rPr>
          <w:b/>
          <w:color w:val="auto"/>
          <w:lang w:val="en-US"/>
        </w:rPr>
        <w:fldChar w:fldCharType="end"/>
      </w:r>
      <w:r>
        <w:fldChar w:fldCharType="begin"/>
      </w:r>
      <w:r>
        <w:instrText>HYPERLINK "https://doi.org/10.1006/mcpr.2002.0415" \h</w:instrText>
      </w:r>
      <w:r>
        <w:fldChar w:fldCharType="separate"/>
      </w:r>
      <w:r w:rsidR="00EF0C34" w:rsidRPr="00F52BE7">
        <w:rPr>
          <w:color w:val="auto"/>
          <w:lang w:val="en-US"/>
        </w:rPr>
        <w:t>, 223–229</w:t>
      </w:r>
      <w:r>
        <w:rPr>
          <w:color w:val="auto"/>
          <w:lang w:val="en-US"/>
        </w:rPr>
        <w:fldChar w:fldCharType="end"/>
      </w:r>
      <w:r w:rsidR="00EF0C34" w:rsidRPr="00F52BE7">
        <w:rPr>
          <w:color w:val="auto"/>
          <w:lang w:val="en-US"/>
        </w:rPr>
        <w:t>.</w:t>
      </w:r>
    </w:p>
    <w:p w14:paraId="53C7D9E5" w14:textId="77777777" w:rsidR="00807941" w:rsidRPr="00031A9A" w:rsidRDefault="00000000">
      <w:pPr>
        <w:spacing w:line="360" w:lineRule="auto"/>
        <w:ind w:left="10" w:hanging="2"/>
        <w:rPr>
          <w:color w:val="auto"/>
          <w:lang w:val="en-US"/>
          <w:rPrChange w:id="1396" w:author="Julius Rublack" w:date="2023-02-17T08:15:00Z">
            <w:rPr>
              <w:color w:val="auto"/>
            </w:rPr>
          </w:rPrChange>
        </w:rPr>
        <w:pPrChange w:id="1397" w:author="Iris Bachmann" w:date="2023-02-06T10:21:00Z">
          <w:pPr>
            <w:spacing w:line="259" w:lineRule="auto"/>
            <w:ind w:left="10" w:hanging="2"/>
          </w:pPr>
        </w:pPrChange>
      </w:pPr>
      <w:r>
        <w:fldChar w:fldCharType="begin"/>
      </w:r>
      <w:r w:rsidRPr="00031A9A">
        <w:rPr>
          <w:lang w:val="en-US"/>
          <w:rPrChange w:id="1398" w:author="Julius Rublack" w:date="2023-02-17T08:10:00Z">
            <w:rPr/>
          </w:rPrChange>
        </w:rPr>
        <w:instrText>HYPERLINK "https://doi.org/10.1016/j.virusres.2009.05.010" \h</w:instrText>
      </w:r>
      <w:r>
        <w:fldChar w:fldCharType="separate"/>
      </w:r>
      <w:r w:rsidR="00EF0C34" w:rsidRPr="00EF0C34">
        <w:rPr>
          <w:color w:val="auto"/>
          <w:lang w:val="en-US"/>
        </w:rPr>
        <w:t>Nayak, D. P., Balogun, R. A., Yamada, H., Zhou, Z. H. &amp; Barman, S. (2009).</w:t>
      </w:r>
      <w:r>
        <w:rPr>
          <w:color w:val="auto"/>
          <w:lang w:val="en-US"/>
        </w:rPr>
        <w:fldChar w:fldCharType="end"/>
      </w:r>
      <w:r w:rsidR="00EF0C34" w:rsidRPr="00EF0C34">
        <w:rPr>
          <w:color w:val="auto"/>
          <w:lang w:val="en-US"/>
        </w:rPr>
        <w:t xml:space="preserve"> </w:t>
      </w:r>
      <w:r>
        <w:fldChar w:fldCharType="begin"/>
      </w:r>
      <w:r w:rsidRPr="00031A9A">
        <w:rPr>
          <w:lang w:val="en-US"/>
          <w:rPrChange w:id="1399" w:author="Julius Rublack" w:date="2023-02-17T08:10:00Z">
            <w:rPr/>
          </w:rPrChange>
        </w:rPr>
        <w:instrText>HYPERLINK "https://doi.org/10.1016/j.virusres.2009.05.010" \h</w:instrText>
      </w:r>
      <w:r>
        <w:fldChar w:fldCharType="separate"/>
      </w:r>
      <w:r w:rsidR="00EF0C34" w:rsidRPr="00031A9A">
        <w:rPr>
          <w:i/>
          <w:color w:val="auto"/>
          <w:lang w:val="en-US"/>
          <w:rPrChange w:id="1400" w:author="Julius Rublack" w:date="2023-02-17T08:15:00Z">
            <w:rPr>
              <w:i/>
              <w:color w:val="auto"/>
            </w:rPr>
          </w:rPrChange>
        </w:rPr>
        <w:t>Virus Research</w:t>
      </w:r>
      <w:r>
        <w:rPr>
          <w:i/>
          <w:color w:val="auto"/>
        </w:rPr>
        <w:fldChar w:fldCharType="end"/>
      </w:r>
      <w:r w:rsidR="00EF0C34" w:rsidRPr="00031A9A">
        <w:rPr>
          <w:i/>
          <w:color w:val="auto"/>
          <w:lang w:val="en-US"/>
          <w:rPrChange w:id="1401" w:author="Julius Rublack" w:date="2023-02-17T08:15:00Z">
            <w:rPr>
              <w:i/>
              <w:color w:val="auto"/>
            </w:rPr>
          </w:rPrChange>
        </w:rPr>
        <w:t xml:space="preserve"> </w:t>
      </w:r>
      <w:r>
        <w:fldChar w:fldCharType="begin"/>
      </w:r>
      <w:r w:rsidRPr="00031A9A">
        <w:rPr>
          <w:lang w:val="en-US"/>
          <w:rPrChange w:id="1402" w:author="Julius Rublack" w:date="2023-02-17T08:15:00Z">
            <w:rPr/>
          </w:rPrChange>
        </w:rPr>
        <w:instrText>HYPERLINK "https://doi.org/10.1016/j.virusres.2009.05.010" \h</w:instrText>
      </w:r>
      <w:r>
        <w:fldChar w:fldCharType="separate"/>
      </w:r>
      <w:r w:rsidR="00EF0C34" w:rsidRPr="00031A9A">
        <w:rPr>
          <w:b/>
          <w:color w:val="auto"/>
          <w:lang w:val="en-US"/>
          <w:rPrChange w:id="1403" w:author="Julius Rublack" w:date="2023-02-17T08:15:00Z">
            <w:rPr>
              <w:b/>
              <w:color w:val="auto"/>
            </w:rPr>
          </w:rPrChange>
        </w:rPr>
        <w:t>143</w:t>
      </w:r>
      <w:r>
        <w:rPr>
          <w:b/>
          <w:color w:val="auto"/>
        </w:rPr>
        <w:fldChar w:fldCharType="end"/>
      </w:r>
      <w:r>
        <w:fldChar w:fldCharType="begin"/>
      </w:r>
      <w:r w:rsidRPr="00031A9A">
        <w:rPr>
          <w:lang w:val="en-US"/>
          <w:rPrChange w:id="1404" w:author="Julius Rublack" w:date="2023-02-17T08:15:00Z">
            <w:rPr/>
          </w:rPrChange>
        </w:rPr>
        <w:instrText>HYPERLINK "https://doi.org/10.1016/j.virusres.2009.05.010" \h</w:instrText>
      </w:r>
      <w:r>
        <w:fldChar w:fldCharType="separate"/>
      </w:r>
      <w:r w:rsidR="00EF0C34" w:rsidRPr="00031A9A">
        <w:rPr>
          <w:color w:val="auto"/>
          <w:lang w:val="en-US"/>
          <w:rPrChange w:id="1405" w:author="Julius Rublack" w:date="2023-02-17T08:15:00Z">
            <w:rPr>
              <w:color w:val="auto"/>
            </w:rPr>
          </w:rPrChange>
        </w:rPr>
        <w:t>, 147–161</w:t>
      </w:r>
      <w:r>
        <w:rPr>
          <w:color w:val="auto"/>
        </w:rPr>
        <w:fldChar w:fldCharType="end"/>
      </w:r>
      <w:r w:rsidR="00EF0C34" w:rsidRPr="00031A9A">
        <w:rPr>
          <w:color w:val="auto"/>
          <w:lang w:val="en-US"/>
          <w:rPrChange w:id="1406" w:author="Julius Rublack" w:date="2023-02-17T08:15:00Z">
            <w:rPr>
              <w:color w:val="auto"/>
            </w:rPr>
          </w:rPrChange>
        </w:rPr>
        <w:t>.</w:t>
      </w:r>
    </w:p>
    <w:p w14:paraId="34FF08A6" w14:textId="77777777" w:rsidR="00807941" w:rsidRPr="00EF0C34" w:rsidRDefault="00000000">
      <w:pPr>
        <w:spacing w:line="360" w:lineRule="auto"/>
        <w:ind w:left="307" w:hanging="299"/>
        <w:rPr>
          <w:color w:val="auto"/>
          <w:lang w:val="en-US"/>
        </w:rPr>
        <w:pPrChange w:id="1407" w:author="Iris Bachmann" w:date="2023-02-06T10:21:00Z">
          <w:pPr>
            <w:spacing w:line="259" w:lineRule="auto"/>
            <w:ind w:left="307" w:hanging="299"/>
          </w:pPr>
        </w:pPrChange>
      </w:pPr>
      <w:r>
        <w:fldChar w:fldCharType="begin"/>
      </w:r>
      <w:r w:rsidRPr="00031A9A">
        <w:rPr>
          <w:lang w:val="en-US"/>
          <w:rPrChange w:id="1408" w:author="Julius Rublack" w:date="2023-02-17T08:15:00Z">
            <w:rPr/>
          </w:rPrChange>
        </w:rPr>
        <w:instrText>HYPERLINK "https://doi.org/10.3201/eid2503.181213" \h</w:instrText>
      </w:r>
      <w:r>
        <w:fldChar w:fldCharType="separate"/>
      </w:r>
      <w:proofErr w:type="spellStart"/>
      <w:r w:rsidR="00EF0C34" w:rsidRPr="00031A9A">
        <w:rPr>
          <w:color w:val="auto"/>
          <w:lang w:val="en-US"/>
          <w:rPrChange w:id="1409" w:author="Julius Rublack" w:date="2023-02-17T08:15:00Z">
            <w:rPr>
              <w:color w:val="auto"/>
            </w:rPr>
          </w:rPrChange>
        </w:rPr>
        <w:t>Njouom</w:t>
      </w:r>
      <w:proofErr w:type="spellEnd"/>
      <w:r w:rsidR="00EF0C34" w:rsidRPr="00031A9A">
        <w:rPr>
          <w:color w:val="auto"/>
          <w:lang w:val="en-US"/>
          <w:rPrChange w:id="1410" w:author="Julius Rublack" w:date="2023-02-17T08:15:00Z">
            <w:rPr>
              <w:color w:val="auto"/>
            </w:rPr>
          </w:rPrChange>
        </w:rPr>
        <w:t xml:space="preserve">, R., </w:t>
      </w:r>
      <w:proofErr w:type="spellStart"/>
      <w:r w:rsidR="00EF0C34" w:rsidRPr="00031A9A">
        <w:rPr>
          <w:color w:val="auto"/>
          <w:lang w:val="en-US"/>
          <w:rPrChange w:id="1411" w:author="Julius Rublack" w:date="2023-02-17T08:15:00Z">
            <w:rPr>
              <w:color w:val="auto"/>
            </w:rPr>
          </w:rPrChange>
        </w:rPr>
        <w:t>Monamele</w:t>
      </w:r>
      <w:proofErr w:type="spellEnd"/>
      <w:r w:rsidR="00EF0C34" w:rsidRPr="00031A9A">
        <w:rPr>
          <w:color w:val="auto"/>
          <w:lang w:val="en-US"/>
          <w:rPrChange w:id="1412" w:author="Julius Rublack" w:date="2023-02-17T08:15:00Z">
            <w:rPr>
              <w:color w:val="auto"/>
            </w:rPr>
          </w:rPrChange>
        </w:rPr>
        <w:t xml:space="preserve">, G. C., </w:t>
      </w:r>
      <w:proofErr w:type="spellStart"/>
      <w:r w:rsidR="00EF0C34" w:rsidRPr="00031A9A">
        <w:rPr>
          <w:color w:val="auto"/>
          <w:lang w:val="en-US"/>
          <w:rPrChange w:id="1413" w:author="Julius Rublack" w:date="2023-02-17T08:15:00Z">
            <w:rPr>
              <w:color w:val="auto"/>
            </w:rPr>
          </w:rPrChange>
        </w:rPr>
        <w:t>Ermetal</w:t>
      </w:r>
      <w:proofErr w:type="spellEnd"/>
      <w:r w:rsidR="00EF0C34" w:rsidRPr="00031A9A">
        <w:rPr>
          <w:color w:val="auto"/>
          <w:lang w:val="en-US"/>
          <w:rPrChange w:id="1414" w:author="Julius Rublack" w:date="2023-02-17T08:15:00Z">
            <w:rPr>
              <w:color w:val="auto"/>
            </w:rPr>
          </w:rPrChange>
        </w:rPr>
        <w:t xml:space="preserve">, B., </w:t>
      </w:r>
      <w:proofErr w:type="spellStart"/>
      <w:r w:rsidR="00EF0C34" w:rsidRPr="00031A9A">
        <w:rPr>
          <w:color w:val="auto"/>
          <w:lang w:val="en-US"/>
          <w:rPrChange w:id="1415" w:author="Julius Rublack" w:date="2023-02-17T08:15:00Z">
            <w:rPr>
              <w:color w:val="auto"/>
            </w:rPr>
          </w:rPrChange>
        </w:rPr>
        <w:t>Tchatchouang</w:t>
      </w:r>
      <w:proofErr w:type="spellEnd"/>
      <w:r w:rsidR="00EF0C34" w:rsidRPr="00031A9A">
        <w:rPr>
          <w:color w:val="auto"/>
          <w:lang w:val="en-US"/>
          <w:rPrChange w:id="1416" w:author="Julius Rublack" w:date="2023-02-17T08:15:00Z">
            <w:rPr>
              <w:color w:val="auto"/>
            </w:rPr>
          </w:rPrChange>
        </w:rPr>
        <w:t xml:space="preserve">, S., </w:t>
      </w:r>
      <w:proofErr w:type="spellStart"/>
      <w:r w:rsidR="00EF0C34" w:rsidRPr="00031A9A">
        <w:rPr>
          <w:color w:val="auto"/>
          <w:lang w:val="en-US"/>
          <w:rPrChange w:id="1417" w:author="Julius Rublack" w:date="2023-02-17T08:15:00Z">
            <w:rPr>
              <w:color w:val="auto"/>
            </w:rPr>
          </w:rPrChange>
        </w:rPr>
        <w:t>Moyo-Tetang</w:t>
      </w:r>
      <w:proofErr w:type="spellEnd"/>
      <w:r w:rsidR="00EF0C34" w:rsidRPr="00031A9A">
        <w:rPr>
          <w:color w:val="auto"/>
          <w:lang w:val="en-US"/>
          <w:rPrChange w:id="1418" w:author="Julius Rublack" w:date="2023-02-17T08:15:00Z">
            <w:rPr>
              <w:color w:val="auto"/>
            </w:rPr>
          </w:rPrChange>
        </w:rPr>
        <w:t xml:space="preserve">, S., McCauley, J. W. &amp; Daniels, </w:t>
      </w:r>
      <w:r>
        <w:rPr>
          <w:color w:val="auto"/>
        </w:rPr>
        <w:fldChar w:fldCharType="end"/>
      </w:r>
      <w:r>
        <w:fldChar w:fldCharType="begin"/>
      </w:r>
      <w:r w:rsidRPr="00031A9A">
        <w:rPr>
          <w:lang w:val="en-US"/>
          <w:rPrChange w:id="1419" w:author="Julius Rublack" w:date="2023-02-17T08:15:00Z">
            <w:rPr/>
          </w:rPrChange>
        </w:rPr>
        <w:instrText>HYPERLINK "https://doi.org/10.3201/eid2503.181213" \h</w:instrText>
      </w:r>
      <w:r>
        <w:fldChar w:fldCharType="separate"/>
      </w:r>
      <w:r w:rsidR="00EF0C34" w:rsidRPr="00031A9A">
        <w:rPr>
          <w:color w:val="auto"/>
          <w:lang w:val="en-US"/>
          <w:rPrChange w:id="1420" w:author="Julius Rublack" w:date="2023-02-17T08:15:00Z">
            <w:rPr>
              <w:color w:val="auto"/>
            </w:rPr>
          </w:rPrChange>
        </w:rPr>
        <w:t>R. S. (2019).</w:t>
      </w:r>
      <w:r>
        <w:rPr>
          <w:color w:val="auto"/>
        </w:rPr>
        <w:fldChar w:fldCharType="end"/>
      </w:r>
      <w:r w:rsidR="00EF0C34" w:rsidRPr="00031A9A">
        <w:rPr>
          <w:color w:val="auto"/>
          <w:lang w:val="en-US"/>
          <w:rPrChange w:id="1421" w:author="Julius Rublack" w:date="2023-02-17T08:15:00Z">
            <w:rPr>
              <w:color w:val="auto"/>
            </w:rPr>
          </w:rPrChange>
        </w:rPr>
        <w:t xml:space="preserve"> </w:t>
      </w:r>
      <w:r>
        <w:fldChar w:fldCharType="begin"/>
      </w:r>
      <w:r w:rsidRPr="00031A9A">
        <w:rPr>
          <w:lang w:val="en-US"/>
          <w:rPrChange w:id="1422" w:author="Julius Rublack" w:date="2023-02-17T08:15:00Z">
            <w:rPr/>
          </w:rPrChange>
        </w:rPr>
        <w:instrText>HYPERLINK "https://doi.org/10.3201/eid2503.181213" \h</w:instrText>
      </w:r>
      <w:r>
        <w:fldChar w:fldCharType="separate"/>
      </w:r>
      <w:r w:rsidR="00EF0C34" w:rsidRPr="00EF0C34">
        <w:rPr>
          <w:i/>
          <w:color w:val="auto"/>
          <w:lang w:val="en-US"/>
        </w:rPr>
        <w:t>Emerging Infectious Diseases</w:t>
      </w:r>
      <w:r>
        <w:rPr>
          <w:i/>
          <w:color w:val="auto"/>
          <w:lang w:val="en-US"/>
        </w:rPr>
        <w:fldChar w:fldCharType="end"/>
      </w:r>
      <w:r w:rsidR="00EF0C34" w:rsidRPr="00EF0C34">
        <w:rPr>
          <w:i/>
          <w:color w:val="auto"/>
          <w:lang w:val="en-US"/>
        </w:rPr>
        <w:t xml:space="preserve"> </w:t>
      </w:r>
      <w:r>
        <w:fldChar w:fldCharType="begin"/>
      </w:r>
      <w:r w:rsidRPr="00031A9A">
        <w:rPr>
          <w:lang w:val="en-US"/>
          <w:rPrChange w:id="1423" w:author="Julius Rublack" w:date="2023-02-17T08:15:00Z">
            <w:rPr/>
          </w:rPrChange>
        </w:rPr>
        <w:instrText>HYPERLINK "https://doi.org/10.3201/eid2503.181213" \h</w:instrText>
      </w:r>
      <w:r>
        <w:fldChar w:fldCharType="separate"/>
      </w:r>
      <w:r w:rsidR="00EF0C34" w:rsidRPr="00EF0C34">
        <w:rPr>
          <w:b/>
          <w:color w:val="auto"/>
          <w:lang w:val="en-US"/>
        </w:rPr>
        <w:t>25</w:t>
      </w:r>
      <w:r>
        <w:rPr>
          <w:b/>
          <w:color w:val="auto"/>
          <w:lang w:val="en-US"/>
        </w:rPr>
        <w:fldChar w:fldCharType="end"/>
      </w:r>
      <w:r>
        <w:fldChar w:fldCharType="begin"/>
      </w:r>
      <w:r w:rsidRPr="00031A9A">
        <w:rPr>
          <w:lang w:val="en-US"/>
          <w:rPrChange w:id="1424" w:author="Julius Rublack" w:date="2023-02-17T08:15:00Z">
            <w:rPr/>
          </w:rPrChange>
        </w:rPr>
        <w:instrText>HYPERLINK "https://doi.org/10.3201/eid2503.181213" \h</w:instrText>
      </w:r>
      <w:r>
        <w:fldChar w:fldCharType="separate"/>
      </w:r>
      <w:r w:rsidR="00EF0C34" w:rsidRPr="00EF0C34">
        <w:rPr>
          <w:color w:val="auto"/>
          <w:lang w:val="en-US"/>
        </w:rPr>
        <w:t>, 607–609</w:t>
      </w:r>
      <w:r>
        <w:rPr>
          <w:color w:val="auto"/>
          <w:lang w:val="en-US"/>
        </w:rPr>
        <w:fldChar w:fldCharType="end"/>
      </w:r>
      <w:r w:rsidR="00EF0C34" w:rsidRPr="00EF0C34">
        <w:rPr>
          <w:color w:val="auto"/>
          <w:lang w:val="en-US"/>
        </w:rPr>
        <w:t>.</w:t>
      </w:r>
    </w:p>
    <w:p w14:paraId="36FB95B5" w14:textId="77777777" w:rsidR="00807941" w:rsidRPr="00EF0C34" w:rsidRDefault="00000000">
      <w:pPr>
        <w:spacing w:line="360" w:lineRule="auto"/>
        <w:ind w:left="10" w:hanging="2"/>
        <w:rPr>
          <w:color w:val="auto"/>
          <w:lang w:val="en-US"/>
        </w:rPr>
        <w:pPrChange w:id="1425" w:author="Iris Bachmann" w:date="2023-02-06T10:21:00Z">
          <w:pPr>
            <w:spacing w:line="259" w:lineRule="auto"/>
            <w:ind w:left="10" w:hanging="2"/>
          </w:pPr>
        </w:pPrChange>
      </w:pPr>
      <w:r>
        <w:fldChar w:fldCharType="begin"/>
      </w:r>
      <w:r w:rsidRPr="00031A9A">
        <w:rPr>
          <w:lang w:val="en-US"/>
          <w:rPrChange w:id="1426" w:author="Julius Rublack" w:date="2023-02-17T08:15:00Z">
            <w:rPr/>
          </w:rPrChange>
        </w:rPr>
        <w:instrText>HYPERLINK "https://doi.org/10.1093/nar/28.12.e63" \h</w:instrText>
      </w:r>
      <w:r>
        <w:fldChar w:fldCharType="separate"/>
      </w:r>
      <w:proofErr w:type="spellStart"/>
      <w:r w:rsidR="00EF0C34" w:rsidRPr="00EF0C34">
        <w:rPr>
          <w:color w:val="auto"/>
          <w:lang w:val="en-US"/>
        </w:rPr>
        <w:t>Notomi</w:t>
      </w:r>
      <w:proofErr w:type="spellEnd"/>
      <w:r w:rsidR="00EF0C34" w:rsidRPr="00EF0C34">
        <w:rPr>
          <w:color w:val="auto"/>
          <w:lang w:val="en-US"/>
        </w:rPr>
        <w:t>, T. (2000).</w:t>
      </w:r>
      <w:r>
        <w:rPr>
          <w:color w:val="auto"/>
          <w:lang w:val="en-US"/>
        </w:rPr>
        <w:fldChar w:fldCharType="end"/>
      </w:r>
      <w:r w:rsidR="00EF0C34" w:rsidRPr="00EF0C34">
        <w:rPr>
          <w:color w:val="auto"/>
          <w:lang w:val="en-US"/>
        </w:rPr>
        <w:t xml:space="preserve"> </w:t>
      </w:r>
      <w:r>
        <w:fldChar w:fldCharType="begin"/>
      </w:r>
      <w:r w:rsidRPr="00031A9A">
        <w:rPr>
          <w:lang w:val="en-US"/>
          <w:rPrChange w:id="1427" w:author="Julius Rublack" w:date="2023-02-17T08:15:00Z">
            <w:rPr/>
          </w:rPrChange>
        </w:rPr>
        <w:instrText>HYPERLINK "https://doi.org/10.1093/nar/28.12.e63" \h</w:instrText>
      </w:r>
      <w:r>
        <w:fldChar w:fldCharType="separate"/>
      </w:r>
      <w:r w:rsidR="00EF0C34" w:rsidRPr="00EF0C34">
        <w:rPr>
          <w:i/>
          <w:color w:val="auto"/>
          <w:lang w:val="en-US"/>
        </w:rPr>
        <w:t>Nucleic Acids Research</w:t>
      </w:r>
      <w:r>
        <w:rPr>
          <w:i/>
          <w:color w:val="auto"/>
          <w:lang w:val="en-US"/>
        </w:rPr>
        <w:fldChar w:fldCharType="end"/>
      </w:r>
      <w:r w:rsidR="00EF0C34" w:rsidRPr="00EF0C34">
        <w:rPr>
          <w:i/>
          <w:color w:val="auto"/>
          <w:lang w:val="en-US"/>
        </w:rPr>
        <w:t xml:space="preserve"> </w:t>
      </w:r>
      <w:r>
        <w:fldChar w:fldCharType="begin"/>
      </w:r>
      <w:r w:rsidRPr="00031A9A">
        <w:rPr>
          <w:lang w:val="en-US"/>
          <w:rPrChange w:id="1428" w:author="Julius Rublack" w:date="2023-02-17T08:15:00Z">
            <w:rPr/>
          </w:rPrChange>
        </w:rPr>
        <w:instrText>HYPERLINK "https://doi.org/10.1093/nar/28.12.e63" \h</w:instrText>
      </w:r>
      <w:r>
        <w:fldChar w:fldCharType="separate"/>
      </w:r>
      <w:r w:rsidR="00EF0C34" w:rsidRPr="00EF0C34">
        <w:rPr>
          <w:b/>
          <w:color w:val="auto"/>
          <w:lang w:val="en-US"/>
        </w:rPr>
        <w:t>28</w:t>
      </w:r>
      <w:r>
        <w:rPr>
          <w:b/>
          <w:color w:val="auto"/>
          <w:lang w:val="en-US"/>
        </w:rPr>
        <w:fldChar w:fldCharType="end"/>
      </w:r>
      <w:r>
        <w:fldChar w:fldCharType="begin"/>
      </w:r>
      <w:r w:rsidRPr="00031A9A">
        <w:rPr>
          <w:lang w:val="en-US"/>
          <w:rPrChange w:id="1429" w:author="Julius Rublack" w:date="2023-02-17T08:15:00Z">
            <w:rPr/>
          </w:rPrChange>
        </w:rPr>
        <w:instrText>HYPERLINK "https://doi.org/10.1093/nar/28.12.e63" \h</w:instrText>
      </w:r>
      <w:r>
        <w:fldChar w:fldCharType="separate"/>
      </w:r>
      <w:r w:rsidR="00EF0C34" w:rsidRPr="00EF0C34">
        <w:rPr>
          <w:color w:val="auto"/>
          <w:lang w:val="en-US"/>
        </w:rPr>
        <w:t>, 63e–63</w:t>
      </w:r>
      <w:r>
        <w:rPr>
          <w:color w:val="auto"/>
          <w:lang w:val="en-US"/>
        </w:rPr>
        <w:fldChar w:fldCharType="end"/>
      </w:r>
      <w:r w:rsidR="00EF0C34" w:rsidRPr="00EF0C34">
        <w:rPr>
          <w:color w:val="auto"/>
          <w:lang w:val="en-US"/>
        </w:rPr>
        <w:t>.</w:t>
      </w:r>
    </w:p>
    <w:p w14:paraId="6CAB0C94" w14:textId="77777777" w:rsidR="00807941" w:rsidRPr="00F52BE7" w:rsidRDefault="00000000">
      <w:pPr>
        <w:spacing w:line="360" w:lineRule="auto"/>
        <w:ind w:left="10" w:hanging="2"/>
        <w:rPr>
          <w:color w:val="auto"/>
          <w:lang w:val="en-US"/>
        </w:rPr>
        <w:pPrChange w:id="1430" w:author="Iris Bachmann" w:date="2023-02-06T10:21:00Z">
          <w:pPr>
            <w:spacing w:line="259" w:lineRule="auto"/>
            <w:ind w:left="10" w:hanging="2"/>
          </w:pPr>
        </w:pPrChange>
      </w:pPr>
      <w:r>
        <w:fldChar w:fldCharType="begin"/>
      </w:r>
      <w:r w:rsidRPr="00031A9A">
        <w:rPr>
          <w:lang w:val="en-US"/>
          <w:rPrChange w:id="1431" w:author="Julius Rublack" w:date="2023-02-17T08:10:00Z">
            <w:rPr/>
          </w:rPrChange>
        </w:rPr>
        <w:instrText>HYPERLINK "https://doi.org/10.1093/nar/gkac242" \h</w:instrText>
      </w:r>
      <w:r>
        <w:fldChar w:fldCharType="separate"/>
      </w:r>
      <w:proofErr w:type="spellStart"/>
      <w:r w:rsidR="00EF0C34" w:rsidRPr="00EF0C34">
        <w:rPr>
          <w:color w:val="auto"/>
          <w:lang w:val="en-US"/>
        </w:rPr>
        <w:t>Omran</w:t>
      </w:r>
      <w:proofErr w:type="spellEnd"/>
      <w:r w:rsidR="00EF0C34" w:rsidRPr="00EF0C34">
        <w:rPr>
          <w:color w:val="auto"/>
          <w:lang w:val="en-US"/>
        </w:rPr>
        <w:t>, Q. Q., Fedorova, O., Liu, T. &amp; Pyle, A. M. (2022).</w:t>
      </w:r>
      <w:r>
        <w:rPr>
          <w:color w:val="auto"/>
          <w:lang w:val="en-US"/>
        </w:rPr>
        <w:fldChar w:fldCharType="end"/>
      </w:r>
      <w:r w:rsidR="00EF0C34" w:rsidRPr="00EF0C34">
        <w:rPr>
          <w:color w:val="auto"/>
          <w:lang w:val="en-US"/>
        </w:rPr>
        <w:t xml:space="preserve"> </w:t>
      </w:r>
      <w:r>
        <w:fldChar w:fldCharType="begin"/>
      </w:r>
      <w:r w:rsidRPr="00031A9A">
        <w:rPr>
          <w:lang w:val="en-US"/>
          <w:rPrChange w:id="1432" w:author="Julius Rublack" w:date="2023-02-17T08:10:00Z">
            <w:rPr/>
          </w:rPrChange>
        </w:rPr>
        <w:instrText>HYPERLINK "https://doi.org/10.1093/nar/gkac242" \h</w:instrText>
      </w:r>
      <w:r>
        <w:fldChar w:fldCharType="separate"/>
      </w:r>
      <w:r w:rsidR="00EF0C34" w:rsidRPr="00F52BE7">
        <w:rPr>
          <w:i/>
          <w:color w:val="auto"/>
          <w:lang w:val="en-US"/>
        </w:rPr>
        <w:t>Nucleic Acids Research</w:t>
      </w:r>
      <w:r>
        <w:rPr>
          <w:i/>
          <w:color w:val="auto"/>
          <w:lang w:val="en-US"/>
        </w:rPr>
        <w:fldChar w:fldCharType="end"/>
      </w:r>
      <w:r w:rsidR="00EF0C34" w:rsidRPr="00F52BE7">
        <w:rPr>
          <w:i/>
          <w:color w:val="auto"/>
          <w:lang w:val="en-US"/>
        </w:rPr>
        <w:t xml:space="preserve"> </w:t>
      </w:r>
      <w:r>
        <w:fldChar w:fldCharType="begin"/>
      </w:r>
      <w:r>
        <w:instrText>HYPERLINK "https://doi.org/10.1093/nar/gkac242" \h</w:instrText>
      </w:r>
      <w:r>
        <w:fldChar w:fldCharType="separate"/>
      </w:r>
      <w:r w:rsidR="00EF0C34" w:rsidRPr="00F52BE7">
        <w:rPr>
          <w:b/>
          <w:color w:val="auto"/>
          <w:lang w:val="en-US"/>
        </w:rPr>
        <w:t>50</w:t>
      </w:r>
      <w:r>
        <w:rPr>
          <w:b/>
          <w:color w:val="auto"/>
          <w:lang w:val="en-US"/>
        </w:rPr>
        <w:fldChar w:fldCharType="end"/>
      </w:r>
      <w:r>
        <w:fldChar w:fldCharType="begin"/>
      </w:r>
      <w:r>
        <w:instrText>HYPERLINK "https://doi.org/10.1093/nar/gkac242" \h</w:instrText>
      </w:r>
      <w:r>
        <w:fldChar w:fldCharType="separate"/>
      </w:r>
      <w:r w:rsidR="00EF0C34" w:rsidRPr="00F52BE7">
        <w:rPr>
          <w:color w:val="auto"/>
          <w:lang w:val="en-US"/>
        </w:rPr>
        <w:t>, e74–e74</w:t>
      </w:r>
      <w:r>
        <w:rPr>
          <w:color w:val="auto"/>
          <w:lang w:val="en-US"/>
        </w:rPr>
        <w:fldChar w:fldCharType="end"/>
      </w:r>
      <w:r w:rsidR="00EF0C34" w:rsidRPr="00F52BE7">
        <w:rPr>
          <w:color w:val="auto"/>
          <w:lang w:val="en-US"/>
        </w:rPr>
        <w:t>.</w:t>
      </w:r>
    </w:p>
    <w:p w14:paraId="790E8312" w14:textId="77777777" w:rsidR="00807941" w:rsidRPr="00EF0C34" w:rsidRDefault="00000000">
      <w:pPr>
        <w:spacing w:after="0" w:line="360" w:lineRule="auto"/>
        <w:ind w:left="307" w:hanging="299"/>
        <w:rPr>
          <w:color w:val="auto"/>
          <w:lang w:val="en-US"/>
        </w:rPr>
        <w:pPrChange w:id="1433" w:author="Iris Bachmann" w:date="2023-02-06T10:21:00Z">
          <w:pPr>
            <w:spacing w:after="0" w:line="321" w:lineRule="auto"/>
            <w:ind w:left="307" w:hanging="299"/>
          </w:pPr>
        </w:pPrChange>
      </w:pPr>
      <w:r>
        <w:lastRenderedPageBreak/>
        <w:fldChar w:fldCharType="begin"/>
      </w:r>
      <w:r w:rsidRPr="00031A9A">
        <w:rPr>
          <w:lang w:val="en-US"/>
          <w:rPrChange w:id="1434" w:author="Julius Rublack" w:date="2023-02-17T08:10:00Z">
            <w:rPr/>
          </w:rPrChange>
        </w:rPr>
        <w:instrText>HYPERLINK "https://doi.org/10.1002/rmv.593" \h</w:instrText>
      </w:r>
      <w:r>
        <w:fldChar w:fldCharType="separate"/>
      </w:r>
      <w:proofErr w:type="spellStart"/>
      <w:r w:rsidR="00EF0C34" w:rsidRPr="00EF0C34">
        <w:rPr>
          <w:color w:val="auto"/>
          <w:lang w:val="en-US"/>
        </w:rPr>
        <w:t>Parida</w:t>
      </w:r>
      <w:proofErr w:type="spellEnd"/>
      <w:r w:rsidR="00EF0C34" w:rsidRPr="00EF0C34">
        <w:rPr>
          <w:color w:val="auto"/>
          <w:lang w:val="en-US"/>
        </w:rPr>
        <w:t xml:space="preserve">, M., </w:t>
      </w:r>
      <w:proofErr w:type="spellStart"/>
      <w:r w:rsidR="00EF0C34" w:rsidRPr="00EF0C34">
        <w:rPr>
          <w:color w:val="auto"/>
          <w:lang w:val="en-US"/>
        </w:rPr>
        <w:t>Sannarangaiah</w:t>
      </w:r>
      <w:proofErr w:type="spellEnd"/>
      <w:r w:rsidR="00EF0C34" w:rsidRPr="00EF0C34">
        <w:rPr>
          <w:color w:val="auto"/>
          <w:lang w:val="en-US"/>
        </w:rPr>
        <w:t>, S., Dash, P. K., Rao, P. V. L. &amp; Morita, K. (2008).</w:t>
      </w:r>
      <w:r>
        <w:rPr>
          <w:color w:val="auto"/>
          <w:lang w:val="en-US"/>
        </w:rPr>
        <w:fldChar w:fldCharType="end"/>
      </w:r>
      <w:r w:rsidR="00EF0C34" w:rsidRPr="00EF0C34">
        <w:rPr>
          <w:color w:val="auto"/>
          <w:lang w:val="en-US"/>
        </w:rPr>
        <w:t xml:space="preserve"> </w:t>
      </w:r>
      <w:r>
        <w:fldChar w:fldCharType="begin"/>
      </w:r>
      <w:r w:rsidRPr="00031A9A">
        <w:rPr>
          <w:lang w:val="en-US"/>
          <w:rPrChange w:id="1435" w:author="Julius Rublack" w:date="2023-02-17T08:10:00Z">
            <w:rPr/>
          </w:rPrChange>
        </w:rPr>
        <w:instrText>HYPERLINK "https://doi.org/10.1002/rmv.593" \h</w:instrText>
      </w:r>
      <w:r>
        <w:fldChar w:fldCharType="separate"/>
      </w:r>
      <w:r w:rsidR="00EF0C34" w:rsidRPr="00EF0C34">
        <w:rPr>
          <w:i/>
          <w:color w:val="auto"/>
          <w:lang w:val="en-US"/>
        </w:rPr>
        <w:t xml:space="preserve">Reviews in Medical Virology </w:t>
      </w:r>
      <w:r>
        <w:rPr>
          <w:i/>
          <w:color w:val="auto"/>
          <w:lang w:val="en-US"/>
        </w:rPr>
        <w:fldChar w:fldCharType="end"/>
      </w:r>
      <w:r>
        <w:fldChar w:fldCharType="begin"/>
      </w:r>
      <w:r w:rsidRPr="00031A9A">
        <w:rPr>
          <w:lang w:val="en-US"/>
          <w:rPrChange w:id="1436" w:author="Julius Rublack" w:date="2023-02-17T08:15:00Z">
            <w:rPr/>
          </w:rPrChange>
        </w:rPr>
        <w:instrText>HYPERLINK "https://doi.org/10.1002/rmv.593" \h</w:instrText>
      </w:r>
      <w:r>
        <w:fldChar w:fldCharType="separate"/>
      </w:r>
      <w:r w:rsidR="00EF0C34" w:rsidRPr="00EF0C34">
        <w:rPr>
          <w:b/>
          <w:color w:val="auto"/>
          <w:lang w:val="en-US"/>
        </w:rPr>
        <w:t>18</w:t>
      </w:r>
      <w:r>
        <w:rPr>
          <w:b/>
          <w:color w:val="auto"/>
          <w:lang w:val="en-US"/>
        </w:rPr>
        <w:fldChar w:fldCharType="end"/>
      </w:r>
      <w:r>
        <w:fldChar w:fldCharType="begin"/>
      </w:r>
      <w:r w:rsidRPr="00031A9A">
        <w:rPr>
          <w:lang w:val="en-US"/>
          <w:rPrChange w:id="1437" w:author="Julius Rublack" w:date="2023-02-17T08:15:00Z">
            <w:rPr/>
          </w:rPrChange>
        </w:rPr>
        <w:instrText>HYPERLINK "https://doi.org/10.1002/rmv.593" \h</w:instrText>
      </w:r>
      <w:r>
        <w:fldChar w:fldCharType="separate"/>
      </w:r>
      <w:r w:rsidR="00EF0C34" w:rsidRPr="00EF0C34">
        <w:rPr>
          <w:color w:val="auto"/>
          <w:lang w:val="en-US"/>
        </w:rPr>
        <w:t>, 407–421</w:t>
      </w:r>
      <w:r>
        <w:rPr>
          <w:color w:val="auto"/>
          <w:lang w:val="en-US"/>
        </w:rPr>
        <w:fldChar w:fldCharType="end"/>
      </w:r>
      <w:r w:rsidR="00EF0C34" w:rsidRPr="00EF0C34">
        <w:rPr>
          <w:color w:val="auto"/>
          <w:lang w:val="en-US"/>
        </w:rPr>
        <w:t>.</w:t>
      </w:r>
    </w:p>
    <w:p w14:paraId="3CC74CBD" w14:textId="77777777" w:rsidR="00807941" w:rsidRPr="00EF0C34" w:rsidRDefault="00000000">
      <w:pPr>
        <w:spacing w:line="360" w:lineRule="auto"/>
        <w:ind w:left="10" w:hanging="2"/>
        <w:rPr>
          <w:color w:val="auto"/>
          <w:lang w:val="en-US"/>
        </w:rPr>
        <w:pPrChange w:id="1438" w:author="Iris Bachmann" w:date="2023-02-06T10:21:00Z">
          <w:pPr>
            <w:spacing w:line="259" w:lineRule="auto"/>
            <w:ind w:left="10" w:hanging="2"/>
          </w:pPr>
        </w:pPrChange>
      </w:pPr>
      <w:r>
        <w:fldChar w:fldCharType="begin"/>
      </w:r>
      <w:r w:rsidRPr="00031A9A">
        <w:rPr>
          <w:lang w:val="en-US"/>
          <w:rPrChange w:id="1439" w:author="Julius Rublack" w:date="2023-02-17T08:15:00Z">
            <w:rPr/>
          </w:rPrChange>
        </w:rPr>
        <w:instrText>HYPERLINK "https://doi.org/10.3390/bios12100857" \h</w:instrText>
      </w:r>
      <w:r>
        <w:fldChar w:fldCharType="separate"/>
      </w:r>
      <w:r w:rsidR="00EF0C34" w:rsidRPr="00EF0C34">
        <w:rPr>
          <w:color w:val="auto"/>
          <w:lang w:val="en-US"/>
        </w:rPr>
        <w:t>Park, J.-W. (2022).</w:t>
      </w:r>
      <w:r>
        <w:rPr>
          <w:color w:val="auto"/>
          <w:lang w:val="en-US"/>
        </w:rPr>
        <w:fldChar w:fldCharType="end"/>
      </w:r>
      <w:r w:rsidR="00EF0C34" w:rsidRPr="00EF0C34">
        <w:rPr>
          <w:color w:val="auto"/>
          <w:lang w:val="en-US"/>
        </w:rPr>
        <w:t xml:space="preserve"> </w:t>
      </w:r>
      <w:r>
        <w:fldChar w:fldCharType="begin"/>
      </w:r>
      <w:r w:rsidRPr="00031A9A">
        <w:rPr>
          <w:lang w:val="en-US"/>
          <w:rPrChange w:id="1440" w:author="Julius Rublack" w:date="2023-02-17T08:15:00Z">
            <w:rPr/>
          </w:rPrChange>
        </w:rPr>
        <w:instrText>HYPERLINK "https://doi.org/10.3390/bios12100857" \h</w:instrText>
      </w:r>
      <w:r>
        <w:fldChar w:fldCharType="separate"/>
      </w:r>
      <w:r w:rsidR="00EF0C34" w:rsidRPr="00EF0C34">
        <w:rPr>
          <w:i/>
          <w:color w:val="auto"/>
          <w:lang w:val="en-US"/>
        </w:rPr>
        <w:t>Biosensors</w:t>
      </w:r>
      <w:r>
        <w:rPr>
          <w:i/>
          <w:color w:val="auto"/>
          <w:lang w:val="en-US"/>
        </w:rPr>
        <w:fldChar w:fldCharType="end"/>
      </w:r>
      <w:r w:rsidR="00EF0C34" w:rsidRPr="00EF0C34">
        <w:rPr>
          <w:i/>
          <w:color w:val="auto"/>
          <w:lang w:val="en-US"/>
        </w:rPr>
        <w:t xml:space="preserve"> </w:t>
      </w:r>
      <w:r>
        <w:fldChar w:fldCharType="begin"/>
      </w:r>
      <w:r w:rsidRPr="00031A9A">
        <w:rPr>
          <w:lang w:val="en-US"/>
          <w:rPrChange w:id="1441" w:author="Julius Rublack" w:date="2023-02-17T08:15:00Z">
            <w:rPr/>
          </w:rPrChange>
        </w:rPr>
        <w:instrText>HYPERLINK "https://doi.org/10.3390/bios12100857" \h</w:instrText>
      </w:r>
      <w:r>
        <w:fldChar w:fldCharType="separate"/>
      </w:r>
      <w:r w:rsidR="00EF0C34" w:rsidRPr="00EF0C34">
        <w:rPr>
          <w:b/>
          <w:color w:val="auto"/>
          <w:lang w:val="en-US"/>
        </w:rPr>
        <w:t>12</w:t>
      </w:r>
      <w:r>
        <w:rPr>
          <w:b/>
          <w:color w:val="auto"/>
          <w:lang w:val="en-US"/>
        </w:rPr>
        <w:fldChar w:fldCharType="end"/>
      </w:r>
      <w:r>
        <w:fldChar w:fldCharType="begin"/>
      </w:r>
      <w:r w:rsidRPr="00031A9A">
        <w:rPr>
          <w:lang w:val="en-US"/>
          <w:rPrChange w:id="1442" w:author="Julius Rublack" w:date="2023-02-17T08:15:00Z">
            <w:rPr/>
          </w:rPrChange>
        </w:rPr>
        <w:instrText>HYPERLINK "https://doi.org/10.3390/bios12100857" \h</w:instrText>
      </w:r>
      <w:r>
        <w:fldChar w:fldCharType="separate"/>
      </w:r>
      <w:r w:rsidR="00EF0C34" w:rsidRPr="00EF0C34">
        <w:rPr>
          <w:color w:val="auto"/>
          <w:lang w:val="en-US"/>
        </w:rPr>
        <w:t>, 857</w:t>
      </w:r>
      <w:r>
        <w:rPr>
          <w:color w:val="auto"/>
          <w:lang w:val="en-US"/>
        </w:rPr>
        <w:fldChar w:fldCharType="end"/>
      </w:r>
      <w:r w:rsidR="00EF0C34" w:rsidRPr="00EF0C34">
        <w:rPr>
          <w:color w:val="auto"/>
          <w:lang w:val="en-US"/>
        </w:rPr>
        <w:t>.</w:t>
      </w:r>
    </w:p>
    <w:p w14:paraId="44D7CA99" w14:textId="77777777" w:rsidR="00807941" w:rsidRPr="00EF0C34" w:rsidRDefault="00000000">
      <w:pPr>
        <w:spacing w:line="360" w:lineRule="auto"/>
        <w:ind w:left="10" w:hanging="2"/>
        <w:rPr>
          <w:color w:val="auto"/>
          <w:lang w:val="en-US"/>
        </w:rPr>
        <w:pPrChange w:id="1443" w:author="Iris Bachmann" w:date="2023-02-06T10:21:00Z">
          <w:pPr>
            <w:spacing w:line="259" w:lineRule="auto"/>
            <w:ind w:left="10" w:hanging="2"/>
          </w:pPr>
        </w:pPrChange>
      </w:pPr>
      <w:r>
        <w:fldChar w:fldCharType="begin"/>
      </w:r>
      <w:r w:rsidRPr="00031A9A">
        <w:rPr>
          <w:lang w:val="en-US"/>
          <w:rPrChange w:id="1444" w:author="Julius Rublack" w:date="2023-02-17T08:15:00Z">
            <w:rPr/>
          </w:rPrChange>
        </w:rPr>
        <w:instrText>HYPERLINK "https://doi.org/10.1016/s0140-6736(17)30129-0" \h</w:instrText>
      </w:r>
      <w:r>
        <w:fldChar w:fldCharType="separate"/>
      </w:r>
      <w:r w:rsidR="00EF0C34" w:rsidRPr="00EF0C34">
        <w:rPr>
          <w:color w:val="auto"/>
          <w:lang w:val="en-US"/>
        </w:rPr>
        <w:t>Paules, C. &amp; Subbarao, K. (2017).</w:t>
      </w:r>
      <w:r>
        <w:rPr>
          <w:color w:val="auto"/>
          <w:lang w:val="en-US"/>
        </w:rPr>
        <w:fldChar w:fldCharType="end"/>
      </w:r>
      <w:r w:rsidR="00EF0C34" w:rsidRPr="00EF0C34">
        <w:rPr>
          <w:color w:val="auto"/>
          <w:lang w:val="en-US"/>
        </w:rPr>
        <w:t xml:space="preserve"> </w:t>
      </w:r>
      <w:r>
        <w:fldChar w:fldCharType="begin"/>
      </w:r>
      <w:r w:rsidRPr="00031A9A">
        <w:rPr>
          <w:lang w:val="en-US"/>
          <w:rPrChange w:id="1445" w:author="Julius Rublack" w:date="2023-02-17T08:15:00Z">
            <w:rPr/>
          </w:rPrChange>
        </w:rPr>
        <w:instrText>HYPERLINK "https://doi.org/10.1016/s0140-6736(17)30129-0" \h</w:instrText>
      </w:r>
      <w:r>
        <w:fldChar w:fldCharType="separate"/>
      </w:r>
      <w:r w:rsidR="00EF0C34" w:rsidRPr="00EF0C34">
        <w:rPr>
          <w:i/>
          <w:color w:val="auto"/>
          <w:lang w:val="en-US"/>
        </w:rPr>
        <w:t>The Lancet</w:t>
      </w:r>
      <w:r>
        <w:rPr>
          <w:i/>
          <w:color w:val="auto"/>
          <w:lang w:val="en-US"/>
        </w:rPr>
        <w:fldChar w:fldCharType="end"/>
      </w:r>
      <w:r w:rsidR="00EF0C34" w:rsidRPr="00EF0C34">
        <w:rPr>
          <w:i/>
          <w:color w:val="auto"/>
          <w:lang w:val="en-US"/>
        </w:rPr>
        <w:t xml:space="preserve"> </w:t>
      </w:r>
      <w:r>
        <w:fldChar w:fldCharType="begin"/>
      </w:r>
      <w:r w:rsidRPr="00031A9A">
        <w:rPr>
          <w:lang w:val="en-US"/>
          <w:rPrChange w:id="1446" w:author="Julius Rublack" w:date="2023-02-17T08:15:00Z">
            <w:rPr/>
          </w:rPrChange>
        </w:rPr>
        <w:instrText>HYPERLINK "https://doi.org/10.1016/s0140-6736(17)30129-0" \h</w:instrText>
      </w:r>
      <w:r>
        <w:fldChar w:fldCharType="separate"/>
      </w:r>
      <w:r w:rsidR="00EF0C34" w:rsidRPr="00EF0C34">
        <w:rPr>
          <w:b/>
          <w:color w:val="auto"/>
          <w:lang w:val="en-US"/>
        </w:rPr>
        <w:t>390</w:t>
      </w:r>
      <w:r>
        <w:rPr>
          <w:b/>
          <w:color w:val="auto"/>
          <w:lang w:val="en-US"/>
        </w:rPr>
        <w:fldChar w:fldCharType="end"/>
      </w:r>
      <w:r>
        <w:fldChar w:fldCharType="begin"/>
      </w:r>
      <w:r w:rsidRPr="00031A9A">
        <w:rPr>
          <w:lang w:val="en-US"/>
          <w:rPrChange w:id="1447" w:author="Julius Rublack" w:date="2023-02-17T08:15:00Z">
            <w:rPr/>
          </w:rPrChange>
        </w:rPr>
        <w:instrText>HYPERLINK "https://doi.org/10.1016/s0140-6736(17)30129-0" \h</w:instrText>
      </w:r>
      <w:r>
        <w:fldChar w:fldCharType="separate"/>
      </w:r>
      <w:r w:rsidR="00EF0C34" w:rsidRPr="00EF0C34">
        <w:rPr>
          <w:color w:val="auto"/>
          <w:lang w:val="en-US"/>
        </w:rPr>
        <w:t>, 697–708</w:t>
      </w:r>
      <w:r>
        <w:rPr>
          <w:color w:val="auto"/>
          <w:lang w:val="en-US"/>
        </w:rPr>
        <w:fldChar w:fldCharType="end"/>
      </w:r>
      <w:r w:rsidR="00EF0C34" w:rsidRPr="00EF0C34">
        <w:rPr>
          <w:color w:val="auto"/>
          <w:lang w:val="en-US"/>
        </w:rPr>
        <w:t>.</w:t>
      </w:r>
    </w:p>
    <w:p w14:paraId="2584248D" w14:textId="77777777" w:rsidR="00807941" w:rsidRPr="00EF0C34" w:rsidRDefault="00000000">
      <w:pPr>
        <w:spacing w:line="360" w:lineRule="auto"/>
        <w:ind w:left="10" w:hanging="2"/>
        <w:rPr>
          <w:color w:val="auto"/>
        </w:rPr>
        <w:pPrChange w:id="1448" w:author="Iris Bachmann" w:date="2023-02-06T10:21:00Z">
          <w:pPr>
            <w:spacing w:line="259" w:lineRule="auto"/>
            <w:ind w:left="10" w:hanging="2"/>
          </w:pPr>
        </w:pPrChange>
      </w:pPr>
      <w:r>
        <w:fldChar w:fldCharType="begin"/>
      </w:r>
      <w:r w:rsidRPr="00031A9A">
        <w:rPr>
          <w:lang w:val="en-US"/>
          <w:rPrChange w:id="1449" w:author="Julius Rublack" w:date="2023-02-17T08:10:00Z">
            <w:rPr/>
          </w:rPrChange>
        </w:rPr>
        <w:instrText>HYPERLINK "https://doi.org/10.1371/journal.pbio.0040204" \h</w:instrText>
      </w:r>
      <w:r>
        <w:fldChar w:fldCharType="separate"/>
      </w:r>
      <w:proofErr w:type="spellStart"/>
      <w:r w:rsidR="00EF0C34" w:rsidRPr="00EF0C34">
        <w:rPr>
          <w:color w:val="auto"/>
          <w:lang w:val="en-US"/>
        </w:rPr>
        <w:t>Piepenburg</w:t>
      </w:r>
      <w:proofErr w:type="spellEnd"/>
      <w:r w:rsidR="00EF0C34" w:rsidRPr="00EF0C34">
        <w:rPr>
          <w:color w:val="auto"/>
          <w:lang w:val="en-US"/>
        </w:rPr>
        <w:t xml:space="preserve">, O., Williams, C. H., Stemple, D. L. &amp; </w:t>
      </w:r>
      <w:proofErr w:type="spellStart"/>
      <w:r w:rsidR="00EF0C34" w:rsidRPr="00EF0C34">
        <w:rPr>
          <w:color w:val="auto"/>
          <w:lang w:val="en-US"/>
        </w:rPr>
        <w:t>Armes</w:t>
      </w:r>
      <w:proofErr w:type="spellEnd"/>
      <w:r w:rsidR="00EF0C34" w:rsidRPr="00EF0C34">
        <w:rPr>
          <w:color w:val="auto"/>
          <w:lang w:val="en-US"/>
        </w:rPr>
        <w:t>, N. A. (2006).</w:t>
      </w:r>
      <w:r>
        <w:rPr>
          <w:color w:val="auto"/>
          <w:lang w:val="en-US"/>
        </w:rPr>
        <w:fldChar w:fldCharType="end"/>
      </w:r>
      <w:r w:rsidR="00EF0C34" w:rsidRPr="00EF0C34">
        <w:rPr>
          <w:color w:val="auto"/>
          <w:lang w:val="en-US"/>
        </w:rPr>
        <w:t xml:space="preserve"> </w:t>
      </w:r>
      <w:r>
        <w:fldChar w:fldCharType="begin"/>
      </w:r>
      <w:r w:rsidRPr="00031A9A">
        <w:rPr>
          <w:lang w:val="en-US"/>
          <w:rPrChange w:id="1450" w:author="Julius Rublack" w:date="2023-02-17T08:10:00Z">
            <w:rPr/>
          </w:rPrChange>
        </w:rPr>
        <w:instrText>HYPERLINK "https://doi.org/10.1371/journal.pbio.0040204" \h</w:instrText>
      </w:r>
      <w:r>
        <w:fldChar w:fldCharType="separate"/>
      </w:r>
      <w:r w:rsidR="00EF0C34" w:rsidRPr="00EF0C34">
        <w:rPr>
          <w:i/>
          <w:color w:val="auto"/>
        </w:rPr>
        <w:t xml:space="preserve">PLoS </w:t>
      </w:r>
      <w:proofErr w:type="spellStart"/>
      <w:r w:rsidR="00EF0C34" w:rsidRPr="00EF0C34">
        <w:rPr>
          <w:i/>
          <w:color w:val="auto"/>
        </w:rPr>
        <w:t>Biology</w:t>
      </w:r>
      <w:proofErr w:type="spellEnd"/>
      <w:r>
        <w:rPr>
          <w:i/>
          <w:color w:val="auto"/>
        </w:rPr>
        <w:fldChar w:fldCharType="end"/>
      </w:r>
      <w:r w:rsidR="00EF0C34" w:rsidRPr="00EF0C34">
        <w:rPr>
          <w:i/>
          <w:color w:val="auto"/>
        </w:rPr>
        <w:t xml:space="preserve"> </w:t>
      </w:r>
      <w:r>
        <w:fldChar w:fldCharType="begin"/>
      </w:r>
      <w:r>
        <w:instrText>HYPERLINK "https://doi.org/10.1371/journal.pbio.0040204" \h</w:instrText>
      </w:r>
      <w:r>
        <w:fldChar w:fldCharType="separate"/>
      </w:r>
      <w:r w:rsidR="00EF0C34" w:rsidRPr="00EF0C34">
        <w:rPr>
          <w:b/>
          <w:color w:val="auto"/>
        </w:rPr>
        <w:t>4</w:t>
      </w:r>
      <w:r>
        <w:rPr>
          <w:b/>
          <w:color w:val="auto"/>
        </w:rPr>
        <w:fldChar w:fldCharType="end"/>
      </w:r>
      <w:r>
        <w:fldChar w:fldCharType="begin"/>
      </w:r>
      <w:r>
        <w:instrText>HYPERLINK "https://doi.org/10.1371/journal.pbio.0040204" \h</w:instrText>
      </w:r>
      <w:r>
        <w:fldChar w:fldCharType="separate"/>
      </w:r>
      <w:r w:rsidR="00EF0C34" w:rsidRPr="00EF0C34">
        <w:rPr>
          <w:color w:val="auto"/>
        </w:rPr>
        <w:t>, e204</w:t>
      </w:r>
      <w:r>
        <w:rPr>
          <w:color w:val="auto"/>
        </w:rPr>
        <w:fldChar w:fldCharType="end"/>
      </w:r>
      <w:r w:rsidR="00EF0C34" w:rsidRPr="00EF0C34">
        <w:rPr>
          <w:color w:val="auto"/>
        </w:rPr>
        <w:t>.</w:t>
      </w:r>
    </w:p>
    <w:p w14:paraId="597B0E50" w14:textId="77777777" w:rsidR="00807941" w:rsidRPr="00EF0C34" w:rsidRDefault="00000000">
      <w:pPr>
        <w:spacing w:line="360" w:lineRule="auto"/>
        <w:ind w:left="10" w:hanging="2"/>
        <w:rPr>
          <w:color w:val="auto"/>
        </w:rPr>
        <w:pPrChange w:id="1451" w:author="Iris Bachmann" w:date="2023-02-06T10:21:00Z">
          <w:pPr>
            <w:spacing w:line="259" w:lineRule="auto"/>
            <w:ind w:left="10" w:hanging="2"/>
          </w:pPr>
        </w:pPrChange>
      </w:pPr>
      <w:r>
        <w:fldChar w:fldCharType="begin"/>
      </w:r>
      <w:r>
        <w:instrText>HYPERLINK "https://doi.org/10.1016/j.bios.2020.112674" \h</w:instrText>
      </w:r>
      <w:r>
        <w:fldChar w:fldCharType="separate"/>
      </w:r>
      <w:proofErr w:type="spellStart"/>
      <w:r w:rsidR="00EF0C34" w:rsidRPr="00EF0C34">
        <w:rPr>
          <w:color w:val="auto"/>
        </w:rPr>
        <w:t>Pumford</w:t>
      </w:r>
      <w:proofErr w:type="spellEnd"/>
      <w:r w:rsidR="00EF0C34" w:rsidRPr="00EF0C34">
        <w:rPr>
          <w:color w:val="auto"/>
        </w:rPr>
        <w:t xml:space="preserve">, E. A., Lu, J., </w:t>
      </w:r>
      <w:proofErr w:type="spellStart"/>
      <w:r w:rsidR="00EF0C34" w:rsidRPr="00EF0C34">
        <w:rPr>
          <w:color w:val="auto"/>
        </w:rPr>
        <w:t>Spaczai</w:t>
      </w:r>
      <w:proofErr w:type="spellEnd"/>
      <w:r w:rsidR="00EF0C34" w:rsidRPr="00EF0C34">
        <w:rPr>
          <w:color w:val="auto"/>
        </w:rPr>
        <w:t xml:space="preserve">, I., </w:t>
      </w:r>
      <w:proofErr w:type="spellStart"/>
      <w:r w:rsidR="00EF0C34" w:rsidRPr="00EF0C34">
        <w:rPr>
          <w:color w:val="auto"/>
        </w:rPr>
        <w:t>Prasetyo</w:t>
      </w:r>
      <w:proofErr w:type="spellEnd"/>
      <w:r w:rsidR="00EF0C34" w:rsidRPr="00EF0C34">
        <w:rPr>
          <w:color w:val="auto"/>
        </w:rPr>
        <w:t xml:space="preserve">, M. E., Zheng, E. M., Zhang, H. &amp; </w:t>
      </w:r>
      <w:proofErr w:type="spellStart"/>
      <w:r w:rsidR="00EF0C34" w:rsidRPr="00EF0C34">
        <w:rPr>
          <w:color w:val="auto"/>
        </w:rPr>
        <w:t>Kamei</w:t>
      </w:r>
      <w:proofErr w:type="spellEnd"/>
      <w:r w:rsidR="00EF0C34" w:rsidRPr="00EF0C34">
        <w:rPr>
          <w:color w:val="auto"/>
        </w:rPr>
        <w:t>, D. T. (2020).</w:t>
      </w:r>
      <w:r>
        <w:rPr>
          <w:color w:val="auto"/>
        </w:rPr>
        <w:fldChar w:fldCharType="end"/>
      </w:r>
    </w:p>
    <w:p w14:paraId="60E0EBC7" w14:textId="77777777" w:rsidR="00807941" w:rsidRPr="00EF0C34" w:rsidRDefault="00000000">
      <w:pPr>
        <w:spacing w:after="60" w:line="360" w:lineRule="auto"/>
        <w:ind w:left="320" w:hanging="10"/>
        <w:jc w:val="left"/>
        <w:rPr>
          <w:color w:val="auto"/>
          <w:lang w:val="en-US"/>
        </w:rPr>
        <w:pPrChange w:id="1452" w:author="Iris Bachmann" w:date="2023-02-06T10:21:00Z">
          <w:pPr>
            <w:spacing w:after="60" w:line="259" w:lineRule="auto"/>
            <w:ind w:left="320" w:hanging="10"/>
            <w:jc w:val="left"/>
          </w:pPr>
        </w:pPrChange>
      </w:pPr>
      <w:r>
        <w:fldChar w:fldCharType="begin"/>
      </w:r>
      <w:r w:rsidRPr="00031A9A">
        <w:rPr>
          <w:lang w:val="en-US"/>
          <w:rPrChange w:id="1453" w:author="Julius Rublack" w:date="2023-02-17T08:10:00Z">
            <w:rPr/>
          </w:rPrChange>
        </w:rPr>
        <w:instrText>HYPERLINK "https://doi.org/10.1016/j.bios.2020.112674" \h</w:instrText>
      </w:r>
      <w:r>
        <w:fldChar w:fldCharType="separate"/>
      </w:r>
      <w:r w:rsidR="00EF0C34" w:rsidRPr="00EF0C34">
        <w:rPr>
          <w:i/>
          <w:color w:val="auto"/>
          <w:lang w:val="en-US"/>
        </w:rPr>
        <w:t>Biosensors and Bioelectronics</w:t>
      </w:r>
      <w:r>
        <w:rPr>
          <w:i/>
          <w:color w:val="auto"/>
          <w:lang w:val="en-US"/>
        </w:rPr>
        <w:fldChar w:fldCharType="end"/>
      </w:r>
      <w:r w:rsidR="00EF0C34" w:rsidRPr="00EF0C34">
        <w:rPr>
          <w:i/>
          <w:color w:val="auto"/>
          <w:lang w:val="en-US"/>
        </w:rPr>
        <w:t xml:space="preserve"> </w:t>
      </w:r>
      <w:r>
        <w:fldChar w:fldCharType="begin"/>
      </w:r>
      <w:r w:rsidRPr="00031A9A">
        <w:rPr>
          <w:lang w:val="en-US"/>
          <w:rPrChange w:id="1454" w:author="Julius Rublack" w:date="2023-02-17T08:10:00Z">
            <w:rPr/>
          </w:rPrChange>
        </w:rPr>
        <w:instrText>HYPERLINK "https://doi.org/10.1016/j.bios.2020.112674" \h</w:instrText>
      </w:r>
      <w:r>
        <w:fldChar w:fldCharType="separate"/>
      </w:r>
      <w:r w:rsidR="00EF0C34" w:rsidRPr="00EF0C34">
        <w:rPr>
          <w:b/>
          <w:color w:val="auto"/>
          <w:lang w:val="en-US"/>
        </w:rPr>
        <w:t>170</w:t>
      </w:r>
      <w:r>
        <w:rPr>
          <w:b/>
          <w:color w:val="auto"/>
          <w:lang w:val="en-US"/>
        </w:rPr>
        <w:fldChar w:fldCharType="end"/>
      </w:r>
      <w:r>
        <w:fldChar w:fldCharType="begin"/>
      </w:r>
      <w:r w:rsidRPr="00031A9A">
        <w:rPr>
          <w:lang w:val="en-US"/>
          <w:rPrChange w:id="1455" w:author="Julius Rublack" w:date="2023-02-17T08:10:00Z">
            <w:rPr/>
          </w:rPrChange>
        </w:rPr>
        <w:instrText>HYPERLINK "https://doi.org/10.1016/j.bios.2020.112674" \h</w:instrText>
      </w:r>
      <w:r>
        <w:fldChar w:fldCharType="separate"/>
      </w:r>
      <w:r w:rsidR="00EF0C34" w:rsidRPr="00EF0C34">
        <w:rPr>
          <w:color w:val="auto"/>
          <w:lang w:val="en-US"/>
        </w:rPr>
        <w:t>, 112674</w:t>
      </w:r>
      <w:r>
        <w:rPr>
          <w:color w:val="auto"/>
          <w:lang w:val="en-US"/>
        </w:rPr>
        <w:fldChar w:fldCharType="end"/>
      </w:r>
      <w:r w:rsidR="00EF0C34" w:rsidRPr="00EF0C34">
        <w:rPr>
          <w:color w:val="auto"/>
          <w:lang w:val="en-US"/>
        </w:rPr>
        <w:t>.</w:t>
      </w:r>
    </w:p>
    <w:p w14:paraId="2FC20D88" w14:textId="77777777" w:rsidR="00807941" w:rsidRPr="00F52BE7" w:rsidRDefault="00000000">
      <w:pPr>
        <w:spacing w:line="360" w:lineRule="auto"/>
        <w:ind w:left="10" w:hanging="2"/>
        <w:rPr>
          <w:color w:val="auto"/>
          <w:lang w:val="en-US"/>
        </w:rPr>
        <w:pPrChange w:id="1456" w:author="Iris Bachmann" w:date="2023-02-06T10:21:00Z">
          <w:pPr>
            <w:spacing w:line="259" w:lineRule="auto"/>
            <w:ind w:left="10" w:hanging="2"/>
          </w:pPr>
        </w:pPrChange>
      </w:pPr>
      <w:r>
        <w:fldChar w:fldCharType="begin"/>
      </w:r>
      <w:r w:rsidRPr="00031A9A">
        <w:rPr>
          <w:lang w:val="en-US"/>
          <w:rPrChange w:id="1457" w:author="Julius Rublack" w:date="2023-02-17T08:10:00Z">
            <w:rPr/>
          </w:rPrChange>
        </w:rPr>
        <w:instrText>HYPERLINK "https://doi.org/10.1039/b509522k" \h</w:instrText>
      </w:r>
      <w:r>
        <w:fldChar w:fldCharType="separate"/>
      </w:r>
      <w:r w:rsidR="00EF0C34" w:rsidRPr="00EF0C34">
        <w:rPr>
          <w:color w:val="auto"/>
          <w:lang w:val="en-US"/>
        </w:rPr>
        <w:t>Ranasinghe, R. T. &amp; Brown, T. (2005).</w:t>
      </w:r>
      <w:r>
        <w:rPr>
          <w:color w:val="auto"/>
          <w:lang w:val="en-US"/>
        </w:rPr>
        <w:fldChar w:fldCharType="end"/>
      </w:r>
      <w:r w:rsidR="00EF0C34" w:rsidRPr="00EF0C34">
        <w:rPr>
          <w:color w:val="auto"/>
          <w:lang w:val="en-US"/>
        </w:rPr>
        <w:t xml:space="preserve"> </w:t>
      </w:r>
      <w:r>
        <w:fldChar w:fldCharType="begin"/>
      </w:r>
      <w:r w:rsidRPr="00031A9A">
        <w:rPr>
          <w:lang w:val="en-US"/>
          <w:rPrChange w:id="1458" w:author="Julius Rublack" w:date="2023-02-17T08:10:00Z">
            <w:rPr/>
          </w:rPrChange>
        </w:rPr>
        <w:instrText>HYPERLINK "https://doi.org/10.1039/b509522k" \h</w:instrText>
      </w:r>
      <w:r>
        <w:fldChar w:fldCharType="separate"/>
      </w:r>
      <w:r w:rsidR="00EF0C34" w:rsidRPr="00F52BE7">
        <w:rPr>
          <w:i/>
          <w:color w:val="auto"/>
          <w:lang w:val="en-US"/>
        </w:rPr>
        <w:t>Chemical Communications</w:t>
      </w:r>
      <w:r>
        <w:rPr>
          <w:i/>
          <w:color w:val="auto"/>
          <w:lang w:val="en-US"/>
        </w:rPr>
        <w:fldChar w:fldCharType="end"/>
      </w:r>
      <w:r w:rsidR="00EF0C34" w:rsidRPr="00F52BE7">
        <w:rPr>
          <w:i/>
          <w:color w:val="auto"/>
          <w:lang w:val="en-US"/>
        </w:rPr>
        <w:t xml:space="preserve"> </w:t>
      </w:r>
      <w:r>
        <w:fldChar w:fldCharType="begin"/>
      </w:r>
      <w:r>
        <w:instrText>HYPERLINK "https://doi.org/10.1039/b509522k" \h</w:instrText>
      </w:r>
      <w:r>
        <w:fldChar w:fldCharType="separate"/>
      </w:r>
      <w:r w:rsidR="00EF0C34" w:rsidRPr="00F52BE7">
        <w:rPr>
          <w:color w:val="auto"/>
          <w:lang w:val="en-US"/>
        </w:rPr>
        <w:t>5487</w:t>
      </w:r>
      <w:r>
        <w:rPr>
          <w:color w:val="auto"/>
          <w:lang w:val="en-US"/>
        </w:rPr>
        <w:fldChar w:fldCharType="end"/>
      </w:r>
      <w:r w:rsidR="00EF0C34" w:rsidRPr="00F52BE7">
        <w:rPr>
          <w:color w:val="auto"/>
          <w:lang w:val="en-US"/>
        </w:rPr>
        <w:t>.</w:t>
      </w:r>
    </w:p>
    <w:p w14:paraId="428DE4E3" w14:textId="77777777" w:rsidR="00807941" w:rsidRPr="00F52BE7" w:rsidRDefault="00000000">
      <w:pPr>
        <w:spacing w:after="60" w:line="360" w:lineRule="auto"/>
        <w:ind w:left="18" w:hanging="10"/>
        <w:jc w:val="left"/>
        <w:rPr>
          <w:color w:val="auto"/>
          <w:lang w:val="en-US"/>
        </w:rPr>
        <w:pPrChange w:id="1459" w:author="Iris Bachmann" w:date="2023-02-06T10:21:00Z">
          <w:pPr>
            <w:spacing w:after="60" w:line="259" w:lineRule="auto"/>
            <w:ind w:left="18" w:hanging="10"/>
            <w:jc w:val="left"/>
          </w:pPr>
        </w:pPrChange>
      </w:pPr>
      <w:r>
        <w:fldChar w:fldCharType="begin"/>
      </w:r>
      <w:r>
        <w:instrText>HYPERLINK "https://www.rki.de/DE/Content/Infekt/Jahrbuch/Jahrbuch_2018.pdf?__blob=publicationFile" \h</w:instrText>
      </w:r>
      <w:r>
        <w:fldChar w:fldCharType="separate"/>
      </w:r>
      <w:r w:rsidR="00EF0C34" w:rsidRPr="00F52BE7">
        <w:rPr>
          <w:color w:val="auto"/>
          <w:lang w:val="en-US"/>
        </w:rPr>
        <w:t>RKI (2019).</w:t>
      </w:r>
      <w:r>
        <w:rPr>
          <w:color w:val="auto"/>
          <w:lang w:val="en-US"/>
        </w:rPr>
        <w:fldChar w:fldCharType="end"/>
      </w:r>
      <w:r w:rsidR="00EF0C34" w:rsidRPr="00F52BE7">
        <w:rPr>
          <w:color w:val="auto"/>
          <w:lang w:val="en-US"/>
        </w:rPr>
        <w:t xml:space="preserve"> </w:t>
      </w:r>
      <w:r>
        <w:fldChar w:fldCharType="begin"/>
      </w:r>
      <w:r>
        <w:instrText>HYPERLINK "https://www.rki.de/DE/Content/Infekt/Jahrbuch/Jahrbuch_2018.pdf?__blob=publicationFile" \h</w:instrText>
      </w:r>
      <w:r>
        <w:fldChar w:fldCharType="separate"/>
      </w:r>
      <w:r w:rsidR="00EF0C34" w:rsidRPr="00F52BE7">
        <w:rPr>
          <w:i/>
          <w:color w:val="auto"/>
          <w:lang w:val="en-US"/>
        </w:rPr>
        <w:t>Robert-Koch-</w:t>
      </w:r>
      <w:proofErr w:type="spellStart"/>
      <w:r w:rsidR="00EF0C34" w:rsidRPr="00F52BE7">
        <w:rPr>
          <w:i/>
          <w:color w:val="auto"/>
          <w:lang w:val="en-US"/>
        </w:rPr>
        <w:t>Institut</w:t>
      </w:r>
      <w:proofErr w:type="spellEnd"/>
      <w:r>
        <w:rPr>
          <w:i/>
          <w:color w:val="auto"/>
          <w:lang w:val="en-US"/>
        </w:rPr>
        <w:fldChar w:fldCharType="end"/>
      </w:r>
      <w:r w:rsidR="00EF0C34" w:rsidRPr="00F52BE7">
        <w:rPr>
          <w:color w:val="auto"/>
          <w:lang w:val="en-US"/>
        </w:rPr>
        <w:t>.</w:t>
      </w:r>
    </w:p>
    <w:p w14:paraId="5892A112" w14:textId="77777777" w:rsidR="00807941" w:rsidRPr="00F52BE7" w:rsidRDefault="00000000">
      <w:pPr>
        <w:spacing w:line="360" w:lineRule="auto"/>
        <w:ind w:left="10" w:hanging="2"/>
        <w:rPr>
          <w:color w:val="auto"/>
          <w:lang w:val="en-US"/>
        </w:rPr>
        <w:pPrChange w:id="1460" w:author="Iris Bachmann" w:date="2023-02-06T10:21:00Z">
          <w:pPr>
            <w:spacing w:line="259" w:lineRule="auto"/>
            <w:ind w:left="10" w:hanging="2"/>
          </w:pPr>
        </w:pPrChange>
      </w:pPr>
      <w:r>
        <w:fldChar w:fldCharType="begin"/>
      </w:r>
      <w:r w:rsidRPr="00031A9A">
        <w:rPr>
          <w:lang w:val="en-US"/>
          <w:rPrChange w:id="1461" w:author="Julius Rublack" w:date="2023-02-17T08:10:00Z">
            <w:rPr/>
          </w:rPrChange>
        </w:rPr>
        <w:instrText>HYPERLINK "https://doi.org/10.1007/s00018-016-2299-6" \h</w:instrText>
      </w:r>
      <w:r>
        <w:fldChar w:fldCharType="separate"/>
      </w:r>
      <w:proofErr w:type="spellStart"/>
      <w:r w:rsidR="00EF0C34" w:rsidRPr="00EF0C34">
        <w:rPr>
          <w:color w:val="auto"/>
          <w:lang w:val="en-US"/>
        </w:rPr>
        <w:t>Sanjuán</w:t>
      </w:r>
      <w:proofErr w:type="spellEnd"/>
      <w:r w:rsidR="00EF0C34" w:rsidRPr="00EF0C34">
        <w:rPr>
          <w:color w:val="auto"/>
          <w:lang w:val="en-US"/>
        </w:rPr>
        <w:t>, R. &amp; Domingo-</w:t>
      </w:r>
      <w:proofErr w:type="spellStart"/>
      <w:r w:rsidR="00EF0C34" w:rsidRPr="00EF0C34">
        <w:rPr>
          <w:color w:val="auto"/>
          <w:lang w:val="en-US"/>
        </w:rPr>
        <w:t>Calap</w:t>
      </w:r>
      <w:proofErr w:type="spellEnd"/>
      <w:r w:rsidR="00EF0C34" w:rsidRPr="00EF0C34">
        <w:rPr>
          <w:color w:val="auto"/>
          <w:lang w:val="en-US"/>
        </w:rPr>
        <w:t>, P. (2016).</w:t>
      </w:r>
      <w:r>
        <w:rPr>
          <w:color w:val="auto"/>
          <w:lang w:val="en-US"/>
        </w:rPr>
        <w:fldChar w:fldCharType="end"/>
      </w:r>
      <w:r w:rsidR="00EF0C34" w:rsidRPr="00EF0C34">
        <w:rPr>
          <w:color w:val="auto"/>
          <w:lang w:val="en-US"/>
        </w:rPr>
        <w:t xml:space="preserve"> </w:t>
      </w:r>
      <w:r>
        <w:fldChar w:fldCharType="begin"/>
      </w:r>
      <w:r w:rsidRPr="00031A9A">
        <w:rPr>
          <w:lang w:val="en-US"/>
          <w:rPrChange w:id="1462" w:author="Julius Rublack" w:date="2023-02-17T08:10:00Z">
            <w:rPr/>
          </w:rPrChange>
        </w:rPr>
        <w:instrText>HYPERLINK "https://doi.org/10.1007/s00018-016-2299-6" \h</w:instrText>
      </w:r>
      <w:r>
        <w:fldChar w:fldCharType="separate"/>
      </w:r>
      <w:r w:rsidR="00EF0C34" w:rsidRPr="00F52BE7">
        <w:rPr>
          <w:i/>
          <w:color w:val="auto"/>
          <w:lang w:val="en-US"/>
        </w:rPr>
        <w:t>Cellular and Molecular Life Sciences</w:t>
      </w:r>
      <w:r>
        <w:rPr>
          <w:i/>
          <w:color w:val="auto"/>
          <w:lang w:val="en-US"/>
        </w:rPr>
        <w:fldChar w:fldCharType="end"/>
      </w:r>
      <w:r w:rsidR="00EF0C34" w:rsidRPr="00F52BE7">
        <w:rPr>
          <w:i/>
          <w:color w:val="auto"/>
          <w:lang w:val="en-US"/>
        </w:rPr>
        <w:t xml:space="preserve"> </w:t>
      </w:r>
      <w:r>
        <w:fldChar w:fldCharType="begin"/>
      </w:r>
      <w:r>
        <w:instrText>HYPERLINK "https://doi.org/10.1007/s00018-016-2299-6" \h</w:instrText>
      </w:r>
      <w:r>
        <w:fldChar w:fldCharType="separate"/>
      </w:r>
      <w:r w:rsidR="00EF0C34" w:rsidRPr="00F52BE7">
        <w:rPr>
          <w:b/>
          <w:color w:val="auto"/>
          <w:lang w:val="en-US"/>
        </w:rPr>
        <w:t>73</w:t>
      </w:r>
      <w:r>
        <w:rPr>
          <w:b/>
          <w:color w:val="auto"/>
          <w:lang w:val="en-US"/>
        </w:rPr>
        <w:fldChar w:fldCharType="end"/>
      </w:r>
      <w:r>
        <w:fldChar w:fldCharType="begin"/>
      </w:r>
      <w:r>
        <w:instrText>HYPERLINK "https://doi.org/10.1007/s00018-016-2299-6" \h</w:instrText>
      </w:r>
      <w:r>
        <w:fldChar w:fldCharType="separate"/>
      </w:r>
      <w:r w:rsidR="00EF0C34" w:rsidRPr="00F52BE7">
        <w:rPr>
          <w:color w:val="auto"/>
          <w:lang w:val="en-US"/>
        </w:rPr>
        <w:t>, 4433–4448</w:t>
      </w:r>
      <w:r>
        <w:rPr>
          <w:color w:val="auto"/>
          <w:lang w:val="en-US"/>
        </w:rPr>
        <w:fldChar w:fldCharType="end"/>
      </w:r>
      <w:r w:rsidR="00EF0C34" w:rsidRPr="00F52BE7">
        <w:rPr>
          <w:color w:val="auto"/>
          <w:lang w:val="en-US"/>
        </w:rPr>
        <w:t>.</w:t>
      </w:r>
    </w:p>
    <w:p w14:paraId="0C3A09C2" w14:textId="77777777" w:rsidR="00807941" w:rsidRPr="00F52BE7" w:rsidRDefault="00000000">
      <w:pPr>
        <w:spacing w:after="0" w:line="360" w:lineRule="auto"/>
        <w:ind w:left="296" w:hanging="288"/>
        <w:rPr>
          <w:color w:val="auto"/>
          <w:lang w:val="en-US"/>
        </w:rPr>
        <w:pPrChange w:id="1463" w:author="Iris Bachmann" w:date="2023-02-06T10:21:00Z">
          <w:pPr>
            <w:spacing w:after="0" w:line="323" w:lineRule="auto"/>
            <w:ind w:left="296" w:hanging="288"/>
          </w:pPr>
        </w:pPrChange>
      </w:pPr>
      <w:r>
        <w:fldChar w:fldCharType="begin"/>
      </w:r>
      <w:r>
        <w:instrText>HYPERLINK "https://doi.org/10.1038/emi.2012.38" \h</w:instrText>
      </w:r>
      <w:r>
        <w:fldChar w:fldCharType="separate"/>
      </w:r>
      <w:r w:rsidR="00EF0C34" w:rsidRPr="00031A9A">
        <w:rPr>
          <w:color w:val="auto"/>
          <w:rPrChange w:id="1464" w:author="Julius Rublack" w:date="2023-02-17T08:10:00Z">
            <w:rPr>
              <w:color w:val="auto"/>
              <w:lang w:val="en-US"/>
            </w:rPr>
          </w:rPrChange>
        </w:rPr>
        <w:t xml:space="preserve">Selman, M., </w:t>
      </w:r>
      <w:proofErr w:type="spellStart"/>
      <w:r w:rsidR="00EF0C34" w:rsidRPr="00031A9A">
        <w:rPr>
          <w:color w:val="auto"/>
          <w:rPrChange w:id="1465" w:author="Julius Rublack" w:date="2023-02-17T08:10:00Z">
            <w:rPr>
              <w:color w:val="auto"/>
              <w:lang w:val="en-US"/>
            </w:rPr>
          </w:rPrChange>
        </w:rPr>
        <w:t>Dankar</w:t>
      </w:r>
      <w:proofErr w:type="spellEnd"/>
      <w:r w:rsidR="00EF0C34" w:rsidRPr="00031A9A">
        <w:rPr>
          <w:color w:val="auto"/>
          <w:rPrChange w:id="1466" w:author="Julius Rublack" w:date="2023-02-17T08:10:00Z">
            <w:rPr>
              <w:color w:val="auto"/>
              <w:lang w:val="en-US"/>
            </w:rPr>
          </w:rPrChange>
        </w:rPr>
        <w:t>, S. K., Forbes, N. E., Jia, J.-J. &amp; Brown, E. G. (2012).</w:t>
      </w:r>
      <w:r>
        <w:rPr>
          <w:color w:val="auto"/>
          <w:lang w:val="en-US"/>
        </w:rPr>
        <w:fldChar w:fldCharType="end"/>
      </w:r>
      <w:r w:rsidR="00EF0C34" w:rsidRPr="00031A9A">
        <w:rPr>
          <w:color w:val="auto"/>
          <w:rPrChange w:id="1467" w:author="Julius Rublack" w:date="2023-02-17T08:10:00Z">
            <w:rPr>
              <w:color w:val="auto"/>
              <w:lang w:val="en-US"/>
            </w:rPr>
          </w:rPrChange>
        </w:rPr>
        <w:t xml:space="preserve"> </w:t>
      </w:r>
      <w:r>
        <w:fldChar w:fldCharType="begin"/>
      </w:r>
      <w:r>
        <w:instrText>HYPERLINK "https://doi.org/10.1038/emi.2012.38" \h</w:instrText>
      </w:r>
      <w:r>
        <w:fldChar w:fldCharType="separate"/>
      </w:r>
      <w:r w:rsidR="00EF0C34" w:rsidRPr="00F52BE7">
        <w:rPr>
          <w:i/>
          <w:color w:val="auto"/>
          <w:lang w:val="en-US"/>
        </w:rPr>
        <w:t>Emerging Microbes &amp;Amp</w:t>
      </w:r>
      <w:r>
        <w:rPr>
          <w:i/>
          <w:color w:val="auto"/>
          <w:lang w:val="en-US"/>
        </w:rPr>
        <w:fldChar w:fldCharType="end"/>
      </w:r>
      <w:r>
        <w:fldChar w:fldCharType="begin"/>
      </w:r>
      <w:r>
        <w:instrText>HYPERLINK "https://doi.org/10.1038/emi.2012.38" \h</w:instrText>
      </w:r>
      <w:r>
        <w:fldChar w:fldCharType="separate"/>
      </w:r>
      <w:r w:rsidR="00EF0C34" w:rsidRPr="00F52BE7">
        <w:rPr>
          <w:color w:val="auto"/>
          <w:lang w:val="en-US"/>
        </w:rPr>
        <w:t xml:space="preserve">; </w:t>
      </w:r>
      <w:r>
        <w:rPr>
          <w:color w:val="auto"/>
          <w:lang w:val="en-US"/>
        </w:rPr>
        <w:fldChar w:fldCharType="end"/>
      </w:r>
      <w:r>
        <w:fldChar w:fldCharType="begin"/>
      </w:r>
      <w:r>
        <w:instrText>HYPERLINK "https://doi.org/10.1038/emi.2012.38" \h</w:instrText>
      </w:r>
      <w:r>
        <w:fldChar w:fldCharType="separate"/>
      </w:r>
      <w:r w:rsidR="00EF0C34" w:rsidRPr="00F52BE7">
        <w:rPr>
          <w:i/>
          <w:color w:val="auto"/>
          <w:lang w:val="en-US"/>
        </w:rPr>
        <w:t>Infections</w:t>
      </w:r>
      <w:r>
        <w:rPr>
          <w:i/>
          <w:color w:val="auto"/>
          <w:lang w:val="en-US"/>
        </w:rPr>
        <w:fldChar w:fldCharType="end"/>
      </w:r>
      <w:r w:rsidR="00EF0C34" w:rsidRPr="00F52BE7">
        <w:rPr>
          <w:i/>
          <w:color w:val="auto"/>
          <w:lang w:val="en-US"/>
        </w:rPr>
        <w:t xml:space="preserve"> </w:t>
      </w:r>
      <w:r>
        <w:fldChar w:fldCharType="begin"/>
      </w:r>
      <w:r>
        <w:instrText>HYPERLINK "https://doi.org/10.1038/emi.2012.38" \h</w:instrText>
      </w:r>
      <w:r>
        <w:fldChar w:fldCharType="separate"/>
      </w:r>
      <w:r w:rsidR="00EF0C34" w:rsidRPr="00F52BE7">
        <w:rPr>
          <w:b/>
          <w:color w:val="auto"/>
          <w:lang w:val="en-US"/>
        </w:rPr>
        <w:t>1</w:t>
      </w:r>
      <w:r>
        <w:rPr>
          <w:b/>
          <w:color w:val="auto"/>
          <w:lang w:val="en-US"/>
        </w:rPr>
        <w:fldChar w:fldCharType="end"/>
      </w:r>
      <w:r>
        <w:fldChar w:fldCharType="begin"/>
      </w:r>
      <w:r>
        <w:instrText>HYPERLINK "https://doi.org/10.1038/emi.2012.38" \h</w:instrText>
      </w:r>
      <w:r>
        <w:fldChar w:fldCharType="separate"/>
      </w:r>
      <w:r w:rsidR="00EF0C34" w:rsidRPr="00F52BE7">
        <w:rPr>
          <w:color w:val="auto"/>
          <w:lang w:val="en-US"/>
        </w:rPr>
        <w:t>, 1–10</w:t>
      </w:r>
      <w:r>
        <w:rPr>
          <w:color w:val="auto"/>
          <w:lang w:val="en-US"/>
        </w:rPr>
        <w:fldChar w:fldCharType="end"/>
      </w:r>
      <w:r w:rsidR="00EF0C34" w:rsidRPr="00F52BE7">
        <w:rPr>
          <w:color w:val="auto"/>
          <w:lang w:val="en-US"/>
        </w:rPr>
        <w:t>.</w:t>
      </w:r>
    </w:p>
    <w:p w14:paraId="2994FF44" w14:textId="77777777" w:rsidR="00807941" w:rsidRPr="00EF0C34" w:rsidRDefault="00000000">
      <w:pPr>
        <w:spacing w:after="0" w:line="360" w:lineRule="auto"/>
        <w:ind w:left="294" w:hanging="286"/>
        <w:rPr>
          <w:color w:val="auto"/>
          <w:lang w:val="en-US"/>
        </w:rPr>
        <w:pPrChange w:id="1468" w:author="Iris Bachmann" w:date="2023-02-06T10:21:00Z">
          <w:pPr>
            <w:spacing w:after="0" w:line="323" w:lineRule="auto"/>
            <w:ind w:left="294" w:hanging="286"/>
          </w:pPr>
        </w:pPrChange>
      </w:pPr>
      <w:r>
        <w:fldChar w:fldCharType="begin"/>
      </w:r>
      <w:r w:rsidRPr="00031A9A">
        <w:rPr>
          <w:lang w:val="en-US"/>
          <w:rPrChange w:id="1469" w:author="Julius Rublack" w:date="2023-02-17T08:10:00Z">
            <w:rPr/>
          </w:rPrChange>
        </w:rPr>
        <w:instrText>HYPERLINK "https://doi.org/10.1016/j.ijbiomac.2021.11.016" \h</w:instrText>
      </w:r>
      <w:r>
        <w:fldChar w:fldCharType="separate"/>
      </w:r>
      <w:r w:rsidR="00EF0C34" w:rsidRPr="00EF0C34">
        <w:rPr>
          <w:color w:val="auto"/>
          <w:lang w:val="en-US"/>
        </w:rPr>
        <w:t xml:space="preserve">Sharma, A., </w:t>
      </w:r>
      <w:proofErr w:type="spellStart"/>
      <w:r w:rsidR="00EF0C34" w:rsidRPr="00EF0C34">
        <w:rPr>
          <w:color w:val="auto"/>
          <w:lang w:val="en-US"/>
        </w:rPr>
        <w:t>Balda</w:t>
      </w:r>
      <w:proofErr w:type="spellEnd"/>
      <w:r w:rsidR="00EF0C34" w:rsidRPr="00EF0C34">
        <w:rPr>
          <w:color w:val="auto"/>
          <w:lang w:val="en-US"/>
        </w:rPr>
        <w:t xml:space="preserve">, S., </w:t>
      </w:r>
      <w:proofErr w:type="spellStart"/>
      <w:r w:rsidR="00EF0C34" w:rsidRPr="00EF0C34">
        <w:rPr>
          <w:color w:val="auto"/>
          <w:lang w:val="en-US"/>
        </w:rPr>
        <w:t>Apreja</w:t>
      </w:r>
      <w:proofErr w:type="spellEnd"/>
      <w:r w:rsidR="00EF0C34" w:rsidRPr="00EF0C34">
        <w:rPr>
          <w:color w:val="auto"/>
          <w:lang w:val="en-US"/>
        </w:rPr>
        <w:t xml:space="preserve">, M., </w:t>
      </w:r>
      <w:proofErr w:type="spellStart"/>
      <w:r w:rsidR="00EF0C34" w:rsidRPr="00EF0C34">
        <w:rPr>
          <w:color w:val="auto"/>
          <w:lang w:val="en-US"/>
        </w:rPr>
        <w:t>Kataria</w:t>
      </w:r>
      <w:proofErr w:type="spellEnd"/>
      <w:r w:rsidR="00EF0C34" w:rsidRPr="00EF0C34">
        <w:rPr>
          <w:color w:val="auto"/>
          <w:lang w:val="en-US"/>
        </w:rPr>
        <w:t xml:space="preserve">, K., </w:t>
      </w:r>
      <w:proofErr w:type="spellStart"/>
      <w:r w:rsidR="00EF0C34" w:rsidRPr="00EF0C34">
        <w:rPr>
          <w:color w:val="auto"/>
          <w:lang w:val="en-US"/>
        </w:rPr>
        <w:t>Capalash</w:t>
      </w:r>
      <w:proofErr w:type="spellEnd"/>
      <w:r w:rsidR="00EF0C34" w:rsidRPr="00EF0C34">
        <w:rPr>
          <w:color w:val="auto"/>
          <w:lang w:val="en-US"/>
        </w:rPr>
        <w:t>, N. &amp; Sharma, P. (2021).</w:t>
      </w:r>
      <w:r>
        <w:rPr>
          <w:color w:val="auto"/>
          <w:lang w:val="en-US"/>
        </w:rPr>
        <w:fldChar w:fldCharType="end"/>
      </w:r>
      <w:r w:rsidR="00EF0C34" w:rsidRPr="00EF0C34">
        <w:rPr>
          <w:color w:val="auto"/>
          <w:lang w:val="en-US"/>
        </w:rPr>
        <w:t xml:space="preserve"> </w:t>
      </w:r>
      <w:r>
        <w:fldChar w:fldCharType="begin"/>
      </w:r>
      <w:r w:rsidRPr="00031A9A">
        <w:rPr>
          <w:lang w:val="en-US"/>
          <w:rPrChange w:id="1470" w:author="Julius Rublack" w:date="2023-02-17T08:10:00Z">
            <w:rPr/>
          </w:rPrChange>
        </w:rPr>
        <w:instrText>HYPERLINK "https://doi.org/10.1016/j.ijbiomac.2021.11.016" \h</w:instrText>
      </w:r>
      <w:r>
        <w:fldChar w:fldCharType="separate"/>
      </w:r>
      <w:r w:rsidR="00EF0C34" w:rsidRPr="00EF0C34">
        <w:rPr>
          <w:i/>
          <w:color w:val="auto"/>
          <w:lang w:val="en-US"/>
        </w:rPr>
        <w:t xml:space="preserve">International Journal of </w:t>
      </w:r>
      <w:r>
        <w:rPr>
          <w:i/>
          <w:color w:val="auto"/>
          <w:lang w:val="en-US"/>
        </w:rPr>
        <w:fldChar w:fldCharType="end"/>
      </w:r>
      <w:r>
        <w:fldChar w:fldCharType="begin"/>
      </w:r>
      <w:r w:rsidRPr="00031A9A">
        <w:rPr>
          <w:lang w:val="en-US"/>
          <w:rPrChange w:id="1471" w:author="Julius Rublack" w:date="2023-02-17T08:15:00Z">
            <w:rPr/>
          </w:rPrChange>
        </w:rPr>
        <w:instrText>HYPERLINK "https://doi.org/10.1016/j.ijbiomac.2021.11.016" \h</w:instrText>
      </w:r>
      <w:r>
        <w:fldChar w:fldCharType="separate"/>
      </w:r>
      <w:r w:rsidR="00EF0C34" w:rsidRPr="00EF0C34">
        <w:rPr>
          <w:i/>
          <w:color w:val="auto"/>
          <w:lang w:val="en-US"/>
        </w:rPr>
        <w:t>Biological Macromolecules</w:t>
      </w:r>
      <w:r>
        <w:rPr>
          <w:i/>
          <w:color w:val="auto"/>
          <w:lang w:val="en-US"/>
        </w:rPr>
        <w:fldChar w:fldCharType="end"/>
      </w:r>
      <w:r w:rsidR="00EF0C34" w:rsidRPr="00EF0C34">
        <w:rPr>
          <w:i/>
          <w:color w:val="auto"/>
          <w:lang w:val="en-US"/>
        </w:rPr>
        <w:t xml:space="preserve"> </w:t>
      </w:r>
      <w:r>
        <w:fldChar w:fldCharType="begin"/>
      </w:r>
      <w:r w:rsidRPr="00031A9A">
        <w:rPr>
          <w:lang w:val="en-US"/>
          <w:rPrChange w:id="1472" w:author="Julius Rublack" w:date="2023-02-17T08:15:00Z">
            <w:rPr/>
          </w:rPrChange>
        </w:rPr>
        <w:instrText>HYPERLINK "https://doi.org/10.1016/j.ijbiomac.2021.11.016" \h</w:instrText>
      </w:r>
      <w:r>
        <w:fldChar w:fldCharType="separate"/>
      </w:r>
      <w:r w:rsidR="00EF0C34" w:rsidRPr="00EF0C34">
        <w:rPr>
          <w:b/>
          <w:color w:val="auto"/>
          <w:lang w:val="en-US"/>
        </w:rPr>
        <w:t>193</w:t>
      </w:r>
      <w:r>
        <w:rPr>
          <w:b/>
          <w:color w:val="auto"/>
          <w:lang w:val="en-US"/>
        </w:rPr>
        <w:fldChar w:fldCharType="end"/>
      </w:r>
      <w:r>
        <w:fldChar w:fldCharType="begin"/>
      </w:r>
      <w:r w:rsidRPr="00031A9A">
        <w:rPr>
          <w:lang w:val="en-US"/>
          <w:rPrChange w:id="1473" w:author="Julius Rublack" w:date="2023-02-17T08:15:00Z">
            <w:rPr/>
          </w:rPrChange>
        </w:rPr>
        <w:instrText>HYPERLINK "https://doi.org/10.1016/j.ijbiomac.2021.11.016" \h</w:instrText>
      </w:r>
      <w:r>
        <w:fldChar w:fldCharType="separate"/>
      </w:r>
      <w:r w:rsidR="00EF0C34" w:rsidRPr="00EF0C34">
        <w:rPr>
          <w:color w:val="auto"/>
          <w:lang w:val="en-US"/>
        </w:rPr>
        <w:t>, 1835–1844</w:t>
      </w:r>
      <w:r>
        <w:rPr>
          <w:color w:val="auto"/>
          <w:lang w:val="en-US"/>
        </w:rPr>
        <w:fldChar w:fldCharType="end"/>
      </w:r>
      <w:r w:rsidR="00EF0C34" w:rsidRPr="00EF0C34">
        <w:rPr>
          <w:color w:val="auto"/>
          <w:lang w:val="en-US"/>
        </w:rPr>
        <w:t>.</w:t>
      </w:r>
    </w:p>
    <w:p w14:paraId="5411987D" w14:textId="77777777" w:rsidR="00807941" w:rsidRPr="00031A9A" w:rsidRDefault="00000000">
      <w:pPr>
        <w:spacing w:line="360" w:lineRule="auto"/>
        <w:ind w:left="10" w:hanging="2"/>
        <w:rPr>
          <w:color w:val="auto"/>
          <w:lang w:val="en-US"/>
          <w:rPrChange w:id="1474" w:author="Julius Rublack" w:date="2023-02-17T08:15:00Z">
            <w:rPr>
              <w:color w:val="auto"/>
            </w:rPr>
          </w:rPrChange>
        </w:rPr>
        <w:pPrChange w:id="1475" w:author="Iris Bachmann" w:date="2023-02-06T10:21:00Z">
          <w:pPr>
            <w:spacing w:line="259" w:lineRule="auto"/>
            <w:ind w:left="10" w:hanging="2"/>
          </w:pPr>
        </w:pPrChange>
      </w:pPr>
      <w:r>
        <w:fldChar w:fldCharType="begin"/>
      </w:r>
      <w:r w:rsidRPr="00031A9A">
        <w:rPr>
          <w:lang w:val="en-US"/>
          <w:rPrChange w:id="1476" w:author="Julius Rublack" w:date="2023-02-17T08:15:00Z">
            <w:rPr/>
          </w:rPrChange>
        </w:rPr>
        <w:instrText>HYPERLINK "https://doi.org/10.3390/v12010019" \h</w:instrText>
      </w:r>
      <w:r>
        <w:fldChar w:fldCharType="separate"/>
      </w:r>
      <w:r w:rsidR="00EF0C34" w:rsidRPr="00EF0C34">
        <w:rPr>
          <w:color w:val="auto"/>
          <w:lang w:val="en-US"/>
        </w:rPr>
        <w:t>Silva, S. J. R. da, Pardee, K. &amp; Pena, L. (2019).</w:t>
      </w:r>
      <w:r>
        <w:rPr>
          <w:color w:val="auto"/>
          <w:lang w:val="en-US"/>
        </w:rPr>
        <w:fldChar w:fldCharType="end"/>
      </w:r>
      <w:r w:rsidR="00EF0C34" w:rsidRPr="00EF0C34">
        <w:rPr>
          <w:color w:val="auto"/>
          <w:lang w:val="en-US"/>
        </w:rPr>
        <w:t xml:space="preserve"> </w:t>
      </w:r>
      <w:r>
        <w:fldChar w:fldCharType="begin"/>
      </w:r>
      <w:r w:rsidRPr="00031A9A">
        <w:rPr>
          <w:lang w:val="en-US"/>
          <w:rPrChange w:id="1477" w:author="Julius Rublack" w:date="2023-02-17T08:15:00Z">
            <w:rPr/>
          </w:rPrChange>
        </w:rPr>
        <w:instrText>HYPERLINK "https://doi.org/10.3390/v12010019" \h</w:instrText>
      </w:r>
      <w:r>
        <w:fldChar w:fldCharType="separate"/>
      </w:r>
      <w:r w:rsidR="00EF0C34" w:rsidRPr="00031A9A">
        <w:rPr>
          <w:i/>
          <w:color w:val="auto"/>
          <w:lang w:val="en-US"/>
          <w:rPrChange w:id="1478" w:author="Julius Rublack" w:date="2023-02-17T08:15:00Z">
            <w:rPr>
              <w:i/>
              <w:color w:val="auto"/>
            </w:rPr>
          </w:rPrChange>
        </w:rPr>
        <w:t>Viruses</w:t>
      </w:r>
      <w:r>
        <w:rPr>
          <w:i/>
          <w:color w:val="auto"/>
        </w:rPr>
        <w:fldChar w:fldCharType="end"/>
      </w:r>
      <w:r w:rsidR="00EF0C34" w:rsidRPr="00031A9A">
        <w:rPr>
          <w:i/>
          <w:color w:val="auto"/>
          <w:lang w:val="en-US"/>
          <w:rPrChange w:id="1479" w:author="Julius Rublack" w:date="2023-02-17T08:15:00Z">
            <w:rPr>
              <w:i/>
              <w:color w:val="auto"/>
            </w:rPr>
          </w:rPrChange>
        </w:rPr>
        <w:t xml:space="preserve"> </w:t>
      </w:r>
      <w:r>
        <w:fldChar w:fldCharType="begin"/>
      </w:r>
      <w:r w:rsidRPr="00031A9A">
        <w:rPr>
          <w:lang w:val="en-US"/>
          <w:rPrChange w:id="1480" w:author="Julius Rublack" w:date="2023-02-17T08:15:00Z">
            <w:rPr/>
          </w:rPrChange>
        </w:rPr>
        <w:instrText>HYPERLINK "https://doi.org/10.3390/v12010019" \h</w:instrText>
      </w:r>
      <w:r>
        <w:fldChar w:fldCharType="separate"/>
      </w:r>
      <w:r w:rsidR="00EF0C34" w:rsidRPr="00031A9A">
        <w:rPr>
          <w:b/>
          <w:color w:val="auto"/>
          <w:lang w:val="en-US"/>
          <w:rPrChange w:id="1481" w:author="Julius Rublack" w:date="2023-02-17T08:15:00Z">
            <w:rPr>
              <w:b/>
              <w:color w:val="auto"/>
            </w:rPr>
          </w:rPrChange>
        </w:rPr>
        <w:t>12</w:t>
      </w:r>
      <w:r>
        <w:rPr>
          <w:b/>
          <w:color w:val="auto"/>
        </w:rPr>
        <w:fldChar w:fldCharType="end"/>
      </w:r>
      <w:r>
        <w:fldChar w:fldCharType="begin"/>
      </w:r>
      <w:r w:rsidRPr="00031A9A">
        <w:rPr>
          <w:lang w:val="en-US"/>
          <w:rPrChange w:id="1482" w:author="Julius Rublack" w:date="2023-02-17T08:15:00Z">
            <w:rPr/>
          </w:rPrChange>
        </w:rPr>
        <w:instrText>HYPERLINK "https://doi.org/10.3390/v12010019" \h</w:instrText>
      </w:r>
      <w:r>
        <w:fldChar w:fldCharType="separate"/>
      </w:r>
      <w:r w:rsidR="00EF0C34" w:rsidRPr="00031A9A">
        <w:rPr>
          <w:color w:val="auto"/>
          <w:lang w:val="en-US"/>
          <w:rPrChange w:id="1483" w:author="Julius Rublack" w:date="2023-02-17T08:15:00Z">
            <w:rPr>
              <w:color w:val="auto"/>
            </w:rPr>
          </w:rPrChange>
        </w:rPr>
        <w:t>, 19</w:t>
      </w:r>
      <w:r>
        <w:rPr>
          <w:color w:val="auto"/>
        </w:rPr>
        <w:fldChar w:fldCharType="end"/>
      </w:r>
      <w:r w:rsidR="00EF0C34" w:rsidRPr="00031A9A">
        <w:rPr>
          <w:color w:val="auto"/>
          <w:lang w:val="en-US"/>
          <w:rPrChange w:id="1484" w:author="Julius Rublack" w:date="2023-02-17T08:15:00Z">
            <w:rPr>
              <w:color w:val="auto"/>
            </w:rPr>
          </w:rPrChange>
        </w:rPr>
        <w:t>.</w:t>
      </w:r>
    </w:p>
    <w:p w14:paraId="4213C382" w14:textId="77777777" w:rsidR="00807941" w:rsidRPr="00EF0C34" w:rsidRDefault="00000000">
      <w:pPr>
        <w:spacing w:line="360" w:lineRule="auto"/>
        <w:ind w:left="10" w:hanging="2"/>
        <w:rPr>
          <w:color w:val="auto"/>
        </w:rPr>
        <w:pPrChange w:id="1485" w:author="Iris Bachmann" w:date="2023-02-06T10:21:00Z">
          <w:pPr>
            <w:spacing w:line="259" w:lineRule="auto"/>
            <w:ind w:left="10" w:hanging="2"/>
          </w:pPr>
        </w:pPrChange>
      </w:pPr>
      <w:r>
        <w:fldChar w:fldCharType="begin"/>
      </w:r>
      <w:r>
        <w:instrText>HYPERLINK "https://doi.org/10.3390/cells10081931" \h</w:instrText>
      </w:r>
      <w:r>
        <w:fldChar w:fldCharType="separate"/>
      </w:r>
      <w:proofErr w:type="spellStart"/>
      <w:r w:rsidR="00EF0C34" w:rsidRPr="00EF0C34">
        <w:rPr>
          <w:color w:val="auto"/>
        </w:rPr>
        <w:t>Soroka</w:t>
      </w:r>
      <w:proofErr w:type="spellEnd"/>
      <w:r w:rsidR="00EF0C34" w:rsidRPr="00EF0C34">
        <w:rPr>
          <w:color w:val="auto"/>
        </w:rPr>
        <w:t xml:space="preserve">, M., </w:t>
      </w:r>
      <w:proofErr w:type="spellStart"/>
      <w:r w:rsidR="00EF0C34" w:rsidRPr="00EF0C34">
        <w:rPr>
          <w:color w:val="auto"/>
        </w:rPr>
        <w:t>Wasowicz</w:t>
      </w:r>
      <w:proofErr w:type="spellEnd"/>
      <w:r w:rsidR="00EF0C34" w:rsidRPr="00EF0C34">
        <w:rPr>
          <w:color w:val="auto"/>
        </w:rPr>
        <w:t xml:space="preserve">, B. &amp; </w:t>
      </w:r>
      <w:proofErr w:type="spellStart"/>
      <w:r w:rsidR="00EF0C34" w:rsidRPr="00EF0C34">
        <w:rPr>
          <w:color w:val="auto"/>
        </w:rPr>
        <w:t>Rymaszewska</w:t>
      </w:r>
      <w:proofErr w:type="spellEnd"/>
      <w:r w:rsidR="00EF0C34" w:rsidRPr="00EF0C34">
        <w:rPr>
          <w:color w:val="auto"/>
        </w:rPr>
        <w:t>, A. (2021).</w:t>
      </w:r>
      <w:r>
        <w:rPr>
          <w:color w:val="auto"/>
        </w:rPr>
        <w:fldChar w:fldCharType="end"/>
      </w:r>
      <w:r w:rsidR="00EF0C34" w:rsidRPr="00EF0C34">
        <w:rPr>
          <w:color w:val="auto"/>
        </w:rPr>
        <w:t xml:space="preserve"> </w:t>
      </w:r>
      <w:r>
        <w:fldChar w:fldCharType="begin"/>
      </w:r>
      <w:r>
        <w:instrText>HYPERLINK "https://doi.org/10.3390/cells10081931" \h</w:instrText>
      </w:r>
      <w:r>
        <w:fldChar w:fldCharType="separate"/>
      </w:r>
      <w:r w:rsidR="00EF0C34" w:rsidRPr="00EF0C34">
        <w:rPr>
          <w:i/>
          <w:color w:val="auto"/>
        </w:rPr>
        <w:t>Cells</w:t>
      </w:r>
      <w:r>
        <w:rPr>
          <w:i/>
          <w:color w:val="auto"/>
        </w:rPr>
        <w:fldChar w:fldCharType="end"/>
      </w:r>
      <w:r w:rsidR="00EF0C34" w:rsidRPr="00EF0C34">
        <w:rPr>
          <w:i/>
          <w:color w:val="auto"/>
        </w:rPr>
        <w:t xml:space="preserve"> </w:t>
      </w:r>
      <w:r>
        <w:fldChar w:fldCharType="begin"/>
      </w:r>
      <w:r>
        <w:instrText>HYPERLINK "https://doi.org/10.3390/cells10081931" \h</w:instrText>
      </w:r>
      <w:r>
        <w:fldChar w:fldCharType="separate"/>
      </w:r>
      <w:r w:rsidR="00EF0C34" w:rsidRPr="00EF0C34">
        <w:rPr>
          <w:b/>
          <w:color w:val="auto"/>
        </w:rPr>
        <w:t>10</w:t>
      </w:r>
      <w:r>
        <w:rPr>
          <w:b/>
          <w:color w:val="auto"/>
        </w:rPr>
        <w:fldChar w:fldCharType="end"/>
      </w:r>
      <w:r>
        <w:fldChar w:fldCharType="begin"/>
      </w:r>
      <w:r>
        <w:instrText>HYPERLINK "https://doi.org/10.3390/cells10081931" \h</w:instrText>
      </w:r>
      <w:r>
        <w:fldChar w:fldCharType="separate"/>
      </w:r>
      <w:r w:rsidR="00EF0C34" w:rsidRPr="00EF0C34">
        <w:rPr>
          <w:color w:val="auto"/>
        </w:rPr>
        <w:t>, 1931</w:t>
      </w:r>
      <w:r>
        <w:rPr>
          <w:color w:val="auto"/>
        </w:rPr>
        <w:fldChar w:fldCharType="end"/>
      </w:r>
      <w:r w:rsidR="00EF0C34" w:rsidRPr="00EF0C34">
        <w:rPr>
          <w:color w:val="auto"/>
        </w:rPr>
        <w:t>.</w:t>
      </w:r>
    </w:p>
    <w:p w14:paraId="0B4032BD" w14:textId="77777777" w:rsidR="00807941" w:rsidRPr="00EF0C34" w:rsidRDefault="00000000">
      <w:pPr>
        <w:spacing w:line="360" w:lineRule="auto"/>
        <w:ind w:left="10" w:hanging="2"/>
        <w:rPr>
          <w:color w:val="auto"/>
          <w:lang w:val="en-US"/>
        </w:rPr>
        <w:pPrChange w:id="1486" w:author="Iris Bachmann" w:date="2023-02-06T10:21:00Z">
          <w:pPr>
            <w:spacing w:line="259" w:lineRule="auto"/>
            <w:ind w:left="10" w:hanging="2"/>
          </w:pPr>
        </w:pPrChange>
      </w:pPr>
      <w:r>
        <w:fldChar w:fldCharType="begin"/>
      </w:r>
      <w:r w:rsidRPr="00031A9A">
        <w:rPr>
          <w:lang w:val="en-US"/>
          <w:rPrChange w:id="1487" w:author="Julius Rublack" w:date="2023-02-17T08:10:00Z">
            <w:rPr/>
          </w:rPrChange>
        </w:rPr>
        <w:instrText>HYPERLINK "https://doi.org/10.1039/c8lc00990b" \h</w:instrText>
      </w:r>
      <w:r>
        <w:fldChar w:fldCharType="separate"/>
      </w:r>
      <w:r w:rsidR="00EF0C34" w:rsidRPr="00031A9A">
        <w:rPr>
          <w:color w:val="auto"/>
          <w:lang w:val="en-US"/>
          <w:rPrChange w:id="1488" w:author="Julius Rublack" w:date="2023-02-17T08:10:00Z">
            <w:rPr>
              <w:color w:val="auto"/>
            </w:rPr>
          </w:rPrChange>
        </w:rPr>
        <w:t xml:space="preserve">Sreejith, K. R., </w:t>
      </w:r>
      <w:proofErr w:type="spellStart"/>
      <w:r w:rsidR="00EF0C34" w:rsidRPr="00031A9A">
        <w:rPr>
          <w:color w:val="auto"/>
          <w:lang w:val="en-US"/>
          <w:rPrChange w:id="1489" w:author="Julius Rublack" w:date="2023-02-17T08:10:00Z">
            <w:rPr>
              <w:color w:val="auto"/>
            </w:rPr>
          </w:rPrChange>
        </w:rPr>
        <w:t>Ooi</w:t>
      </w:r>
      <w:proofErr w:type="spellEnd"/>
      <w:r w:rsidR="00EF0C34" w:rsidRPr="00031A9A">
        <w:rPr>
          <w:color w:val="auto"/>
          <w:lang w:val="en-US"/>
          <w:rPrChange w:id="1490" w:author="Julius Rublack" w:date="2023-02-17T08:10:00Z">
            <w:rPr>
              <w:color w:val="auto"/>
            </w:rPr>
          </w:rPrChange>
        </w:rPr>
        <w:t xml:space="preserve">, C. H., </w:t>
      </w:r>
      <w:proofErr w:type="spellStart"/>
      <w:r w:rsidR="00EF0C34" w:rsidRPr="00031A9A">
        <w:rPr>
          <w:color w:val="auto"/>
          <w:lang w:val="en-US"/>
          <w:rPrChange w:id="1491" w:author="Julius Rublack" w:date="2023-02-17T08:10:00Z">
            <w:rPr>
              <w:color w:val="auto"/>
            </w:rPr>
          </w:rPrChange>
        </w:rPr>
        <w:t>Jin</w:t>
      </w:r>
      <w:proofErr w:type="spellEnd"/>
      <w:r w:rsidR="00EF0C34" w:rsidRPr="00031A9A">
        <w:rPr>
          <w:color w:val="auto"/>
          <w:lang w:val="en-US"/>
          <w:rPrChange w:id="1492" w:author="Julius Rublack" w:date="2023-02-17T08:10:00Z">
            <w:rPr>
              <w:color w:val="auto"/>
            </w:rPr>
          </w:rPrChange>
        </w:rPr>
        <w:t>, J., Dao, D. V. &amp; Nguyen, N.-T. (2018).</w:t>
      </w:r>
      <w:r>
        <w:rPr>
          <w:color w:val="auto"/>
        </w:rPr>
        <w:fldChar w:fldCharType="end"/>
      </w:r>
      <w:r w:rsidR="00EF0C34" w:rsidRPr="00031A9A">
        <w:rPr>
          <w:color w:val="auto"/>
          <w:lang w:val="en-US"/>
          <w:rPrChange w:id="1493" w:author="Julius Rublack" w:date="2023-02-17T08:10:00Z">
            <w:rPr>
              <w:color w:val="auto"/>
            </w:rPr>
          </w:rPrChange>
        </w:rPr>
        <w:t xml:space="preserve"> </w:t>
      </w:r>
      <w:r>
        <w:fldChar w:fldCharType="begin"/>
      </w:r>
      <w:r w:rsidRPr="00031A9A">
        <w:rPr>
          <w:lang w:val="en-US"/>
          <w:rPrChange w:id="1494" w:author="Julius Rublack" w:date="2023-02-17T08:10:00Z">
            <w:rPr/>
          </w:rPrChange>
        </w:rPr>
        <w:instrText>HYPERLINK "https://doi.org/10.1039/c8lc00990b" \h</w:instrText>
      </w:r>
      <w:r>
        <w:fldChar w:fldCharType="separate"/>
      </w:r>
      <w:r w:rsidR="00EF0C34" w:rsidRPr="00EF0C34">
        <w:rPr>
          <w:i/>
          <w:color w:val="auto"/>
          <w:lang w:val="en-US"/>
        </w:rPr>
        <w:t>Lab on a Chip</w:t>
      </w:r>
      <w:r>
        <w:rPr>
          <w:i/>
          <w:color w:val="auto"/>
          <w:lang w:val="en-US"/>
        </w:rPr>
        <w:fldChar w:fldCharType="end"/>
      </w:r>
      <w:r w:rsidR="00EF0C34" w:rsidRPr="00EF0C34">
        <w:rPr>
          <w:i/>
          <w:color w:val="auto"/>
          <w:lang w:val="en-US"/>
        </w:rPr>
        <w:t xml:space="preserve"> </w:t>
      </w:r>
      <w:r>
        <w:fldChar w:fldCharType="begin"/>
      </w:r>
      <w:r w:rsidRPr="00031A9A">
        <w:rPr>
          <w:lang w:val="en-US"/>
          <w:rPrChange w:id="1495" w:author="Julius Rublack" w:date="2023-02-17T08:15:00Z">
            <w:rPr/>
          </w:rPrChange>
        </w:rPr>
        <w:instrText>HYPERLINK "https://doi.org/10.1039/c8lc00990b" \h</w:instrText>
      </w:r>
      <w:r>
        <w:fldChar w:fldCharType="separate"/>
      </w:r>
      <w:r w:rsidR="00EF0C34" w:rsidRPr="00EF0C34">
        <w:rPr>
          <w:b/>
          <w:color w:val="auto"/>
          <w:lang w:val="en-US"/>
        </w:rPr>
        <w:t>18</w:t>
      </w:r>
      <w:r>
        <w:rPr>
          <w:b/>
          <w:color w:val="auto"/>
          <w:lang w:val="en-US"/>
        </w:rPr>
        <w:fldChar w:fldCharType="end"/>
      </w:r>
      <w:r>
        <w:fldChar w:fldCharType="begin"/>
      </w:r>
      <w:r w:rsidRPr="00031A9A">
        <w:rPr>
          <w:lang w:val="en-US"/>
          <w:rPrChange w:id="1496" w:author="Julius Rublack" w:date="2023-02-17T08:15:00Z">
            <w:rPr/>
          </w:rPrChange>
        </w:rPr>
        <w:instrText>HYPERLINK "https://doi.org/10.1039/c8lc00990b" \h</w:instrText>
      </w:r>
      <w:r>
        <w:fldChar w:fldCharType="separate"/>
      </w:r>
      <w:r w:rsidR="00EF0C34" w:rsidRPr="00EF0C34">
        <w:rPr>
          <w:color w:val="auto"/>
          <w:lang w:val="en-US"/>
        </w:rPr>
        <w:t>, 3717–3732</w:t>
      </w:r>
      <w:r>
        <w:rPr>
          <w:color w:val="auto"/>
          <w:lang w:val="en-US"/>
        </w:rPr>
        <w:fldChar w:fldCharType="end"/>
      </w:r>
      <w:r w:rsidR="00EF0C34" w:rsidRPr="00EF0C34">
        <w:rPr>
          <w:color w:val="auto"/>
          <w:lang w:val="en-US"/>
        </w:rPr>
        <w:t>.</w:t>
      </w:r>
    </w:p>
    <w:p w14:paraId="38E72E57" w14:textId="77777777" w:rsidR="00807941" w:rsidRPr="00EF0C34" w:rsidRDefault="00000000">
      <w:pPr>
        <w:spacing w:after="60" w:line="360" w:lineRule="auto"/>
        <w:ind w:left="18" w:hanging="10"/>
        <w:jc w:val="left"/>
        <w:rPr>
          <w:color w:val="auto"/>
          <w:lang w:val="en-US"/>
        </w:rPr>
        <w:pPrChange w:id="1497" w:author="Iris Bachmann" w:date="2023-02-06T10:21:00Z">
          <w:pPr>
            <w:spacing w:after="60" w:line="259" w:lineRule="auto"/>
            <w:ind w:left="18" w:hanging="10"/>
            <w:jc w:val="left"/>
          </w:pPr>
        </w:pPrChange>
      </w:pPr>
      <w:r>
        <w:fldChar w:fldCharType="begin"/>
      </w:r>
      <w:r w:rsidRPr="00031A9A">
        <w:rPr>
          <w:lang w:val="en-US"/>
          <w:rPrChange w:id="1498" w:author="Julius Rublack" w:date="2023-02-17T08:15:00Z">
            <w:rPr/>
          </w:rPrChange>
        </w:rPr>
        <w:instrText>HYPERLINK "https://doi.org/10.1002/bmb.20461" \h</w:instrText>
      </w:r>
      <w:r>
        <w:fldChar w:fldCharType="separate"/>
      </w:r>
      <w:r w:rsidR="00EF0C34" w:rsidRPr="00EF0C34">
        <w:rPr>
          <w:color w:val="auto"/>
          <w:lang w:val="en-US"/>
        </w:rPr>
        <w:t xml:space="preserve">Thornton, B. &amp; </w:t>
      </w:r>
      <w:proofErr w:type="spellStart"/>
      <w:r w:rsidR="00EF0C34" w:rsidRPr="00EF0C34">
        <w:rPr>
          <w:color w:val="auto"/>
          <w:lang w:val="en-US"/>
        </w:rPr>
        <w:t>Basu</w:t>
      </w:r>
      <w:proofErr w:type="spellEnd"/>
      <w:r w:rsidR="00EF0C34" w:rsidRPr="00EF0C34">
        <w:rPr>
          <w:color w:val="auto"/>
          <w:lang w:val="en-US"/>
        </w:rPr>
        <w:t>, C. (2011).</w:t>
      </w:r>
      <w:r>
        <w:rPr>
          <w:color w:val="auto"/>
          <w:lang w:val="en-US"/>
        </w:rPr>
        <w:fldChar w:fldCharType="end"/>
      </w:r>
      <w:r w:rsidR="00EF0C34" w:rsidRPr="00EF0C34">
        <w:rPr>
          <w:color w:val="auto"/>
          <w:lang w:val="en-US"/>
        </w:rPr>
        <w:t xml:space="preserve"> </w:t>
      </w:r>
      <w:r>
        <w:fldChar w:fldCharType="begin"/>
      </w:r>
      <w:r w:rsidRPr="00031A9A">
        <w:rPr>
          <w:lang w:val="en-US"/>
          <w:rPrChange w:id="1499" w:author="Julius Rublack" w:date="2023-02-17T08:15:00Z">
            <w:rPr/>
          </w:rPrChange>
        </w:rPr>
        <w:instrText>HYPERLINK "https://doi.org/10.1002/bmb.20461" \h</w:instrText>
      </w:r>
      <w:r>
        <w:fldChar w:fldCharType="separate"/>
      </w:r>
      <w:r w:rsidR="00EF0C34" w:rsidRPr="00EF0C34">
        <w:rPr>
          <w:i/>
          <w:color w:val="auto"/>
          <w:lang w:val="en-US"/>
        </w:rPr>
        <w:t>Biochemistry and Molecular Biology Education</w:t>
      </w:r>
      <w:r>
        <w:rPr>
          <w:i/>
          <w:color w:val="auto"/>
          <w:lang w:val="en-US"/>
        </w:rPr>
        <w:fldChar w:fldCharType="end"/>
      </w:r>
      <w:r w:rsidR="00EF0C34" w:rsidRPr="00EF0C34">
        <w:rPr>
          <w:i/>
          <w:color w:val="auto"/>
          <w:lang w:val="en-US"/>
        </w:rPr>
        <w:t xml:space="preserve"> </w:t>
      </w:r>
      <w:r>
        <w:fldChar w:fldCharType="begin"/>
      </w:r>
      <w:r w:rsidRPr="00031A9A">
        <w:rPr>
          <w:lang w:val="en-US"/>
          <w:rPrChange w:id="1500" w:author="Julius Rublack" w:date="2023-02-17T08:15:00Z">
            <w:rPr/>
          </w:rPrChange>
        </w:rPr>
        <w:instrText>HYPERLINK "https://doi.org/10.1002/bmb.20461" \h</w:instrText>
      </w:r>
      <w:r>
        <w:fldChar w:fldCharType="separate"/>
      </w:r>
      <w:r w:rsidR="00EF0C34" w:rsidRPr="00EF0C34">
        <w:rPr>
          <w:b/>
          <w:color w:val="auto"/>
          <w:lang w:val="en-US"/>
        </w:rPr>
        <w:t>39</w:t>
      </w:r>
      <w:r>
        <w:rPr>
          <w:b/>
          <w:color w:val="auto"/>
          <w:lang w:val="en-US"/>
        </w:rPr>
        <w:fldChar w:fldCharType="end"/>
      </w:r>
      <w:r>
        <w:fldChar w:fldCharType="begin"/>
      </w:r>
      <w:r w:rsidRPr="00031A9A">
        <w:rPr>
          <w:lang w:val="en-US"/>
          <w:rPrChange w:id="1501" w:author="Julius Rublack" w:date="2023-02-17T08:15:00Z">
            <w:rPr/>
          </w:rPrChange>
        </w:rPr>
        <w:instrText>HYPERLINK "https://doi.org/10.1002/bmb.20461" \h</w:instrText>
      </w:r>
      <w:r>
        <w:fldChar w:fldCharType="separate"/>
      </w:r>
      <w:r w:rsidR="00EF0C34" w:rsidRPr="00EF0C34">
        <w:rPr>
          <w:color w:val="auto"/>
          <w:lang w:val="en-US"/>
        </w:rPr>
        <w:t>, 145–154</w:t>
      </w:r>
      <w:r>
        <w:rPr>
          <w:color w:val="auto"/>
          <w:lang w:val="en-US"/>
        </w:rPr>
        <w:fldChar w:fldCharType="end"/>
      </w:r>
      <w:r w:rsidR="00EF0C34" w:rsidRPr="00EF0C34">
        <w:rPr>
          <w:color w:val="auto"/>
          <w:lang w:val="en-US"/>
        </w:rPr>
        <w:t>.</w:t>
      </w:r>
    </w:p>
    <w:p w14:paraId="17E9837E" w14:textId="77777777" w:rsidR="00807941" w:rsidRPr="00EF0C34" w:rsidRDefault="00000000">
      <w:pPr>
        <w:spacing w:line="360" w:lineRule="auto"/>
        <w:ind w:left="10" w:hanging="2"/>
        <w:rPr>
          <w:color w:val="auto"/>
          <w:lang w:val="en-US"/>
        </w:rPr>
        <w:pPrChange w:id="1502" w:author="Iris Bachmann" w:date="2023-02-06T10:21:00Z">
          <w:pPr>
            <w:spacing w:line="259" w:lineRule="auto"/>
            <w:ind w:left="10" w:hanging="2"/>
          </w:pPr>
        </w:pPrChange>
      </w:pPr>
      <w:r>
        <w:fldChar w:fldCharType="begin"/>
      </w:r>
      <w:r w:rsidRPr="00031A9A">
        <w:rPr>
          <w:lang w:val="en-US"/>
          <w:rPrChange w:id="1503" w:author="Julius Rublack" w:date="2023-02-17T08:15:00Z">
            <w:rPr/>
          </w:rPrChange>
        </w:rPr>
        <w:instrText>HYPERLINK "https://doi.org/10.3390/cells8070654" \h</w:instrText>
      </w:r>
      <w:r>
        <w:fldChar w:fldCharType="separate"/>
      </w:r>
      <w:r w:rsidR="00EF0C34" w:rsidRPr="00EF0C34">
        <w:rPr>
          <w:color w:val="auto"/>
          <w:lang w:val="en-US"/>
        </w:rPr>
        <w:t>To, J. &amp; Torres, J. (2019).</w:t>
      </w:r>
      <w:r>
        <w:rPr>
          <w:color w:val="auto"/>
          <w:lang w:val="en-US"/>
        </w:rPr>
        <w:fldChar w:fldCharType="end"/>
      </w:r>
      <w:r w:rsidR="00EF0C34" w:rsidRPr="00EF0C34">
        <w:rPr>
          <w:color w:val="auto"/>
          <w:lang w:val="en-US"/>
        </w:rPr>
        <w:t xml:space="preserve"> </w:t>
      </w:r>
      <w:r>
        <w:fldChar w:fldCharType="begin"/>
      </w:r>
      <w:r w:rsidRPr="00031A9A">
        <w:rPr>
          <w:lang w:val="en-US"/>
          <w:rPrChange w:id="1504" w:author="Julius Rublack" w:date="2023-02-17T08:15:00Z">
            <w:rPr/>
          </w:rPrChange>
        </w:rPr>
        <w:instrText>HYPERLINK "https://doi.org/10.3390/cells8070654" \h</w:instrText>
      </w:r>
      <w:r>
        <w:fldChar w:fldCharType="separate"/>
      </w:r>
      <w:r w:rsidR="00EF0C34" w:rsidRPr="00EF0C34">
        <w:rPr>
          <w:i/>
          <w:color w:val="auto"/>
          <w:lang w:val="en-US"/>
        </w:rPr>
        <w:t>Cells</w:t>
      </w:r>
      <w:r>
        <w:rPr>
          <w:i/>
          <w:color w:val="auto"/>
          <w:lang w:val="en-US"/>
        </w:rPr>
        <w:fldChar w:fldCharType="end"/>
      </w:r>
      <w:r w:rsidR="00EF0C34" w:rsidRPr="00EF0C34">
        <w:rPr>
          <w:i/>
          <w:color w:val="auto"/>
          <w:lang w:val="en-US"/>
        </w:rPr>
        <w:t xml:space="preserve"> </w:t>
      </w:r>
      <w:r>
        <w:fldChar w:fldCharType="begin"/>
      </w:r>
      <w:r w:rsidRPr="00031A9A">
        <w:rPr>
          <w:lang w:val="en-US"/>
          <w:rPrChange w:id="1505" w:author="Julius Rublack" w:date="2023-02-17T08:15:00Z">
            <w:rPr/>
          </w:rPrChange>
        </w:rPr>
        <w:instrText>HYPERLINK "https://doi.org/10.3390/cells8070654" \h</w:instrText>
      </w:r>
      <w:r>
        <w:fldChar w:fldCharType="separate"/>
      </w:r>
      <w:r w:rsidR="00EF0C34" w:rsidRPr="00EF0C34">
        <w:rPr>
          <w:b/>
          <w:color w:val="auto"/>
          <w:lang w:val="en-US"/>
        </w:rPr>
        <w:t>8</w:t>
      </w:r>
      <w:r>
        <w:rPr>
          <w:b/>
          <w:color w:val="auto"/>
          <w:lang w:val="en-US"/>
        </w:rPr>
        <w:fldChar w:fldCharType="end"/>
      </w:r>
      <w:r>
        <w:fldChar w:fldCharType="begin"/>
      </w:r>
      <w:r w:rsidRPr="00031A9A">
        <w:rPr>
          <w:lang w:val="en-US"/>
          <w:rPrChange w:id="1506" w:author="Julius Rublack" w:date="2023-02-17T08:15:00Z">
            <w:rPr/>
          </w:rPrChange>
        </w:rPr>
        <w:instrText>HYPERLINK "https://doi.org/10.3390/cells8070654" \h</w:instrText>
      </w:r>
      <w:r>
        <w:fldChar w:fldCharType="separate"/>
      </w:r>
      <w:r w:rsidR="00EF0C34" w:rsidRPr="00EF0C34">
        <w:rPr>
          <w:color w:val="auto"/>
          <w:lang w:val="en-US"/>
        </w:rPr>
        <w:t>, 654</w:t>
      </w:r>
      <w:r>
        <w:rPr>
          <w:color w:val="auto"/>
          <w:lang w:val="en-US"/>
        </w:rPr>
        <w:fldChar w:fldCharType="end"/>
      </w:r>
      <w:r w:rsidR="00EF0C34" w:rsidRPr="00EF0C34">
        <w:rPr>
          <w:color w:val="auto"/>
          <w:lang w:val="en-US"/>
        </w:rPr>
        <w:t>.</w:t>
      </w:r>
    </w:p>
    <w:p w14:paraId="746641FA" w14:textId="77777777" w:rsidR="00807941" w:rsidRPr="00F52BE7" w:rsidRDefault="00000000">
      <w:pPr>
        <w:spacing w:line="360" w:lineRule="auto"/>
        <w:ind w:left="10" w:hanging="2"/>
        <w:rPr>
          <w:color w:val="auto"/>
          <w:lang w:val="en-US"/>
        </w:rPr>
        <w:pPrChange w:id="1507" w:author="Iris Bachmann" w:date="2023-02-06T10:21:00Z">
          <w:pPr>
            <w:spacing w:line="259" w:lineRule="auto"/>
            <w:ind w:left="10" w:hanging="2"/>
          </w:pPr>
        </w:pPrChange>
      </w:pPr>
      <w:r>
        <w:fldChar w:fldCharType="begin"/>
      </w:r>
      <w:r>
        <w:instrText>HYPERLINK "https://doi.org/10.1038/nprot.2008.57" \h</w:instrText>
      </w:r>
      <w:r>
        <w:fldChar w:fldCharType="separate"/>
      </w:r>
      <w:proofErr w:type="spellStart"/>
      <w:r w:rsidR="00EF0C34" w:rsidRPr="00EF0C34">
        <w:rPr>
          <w:color w:val="auto"/>
        </w:rPr>
        <w:t>Tomita</w:t>
      </w:r>
      <w:proofErr w:type="spellEnd"/>
      <w:r w:rsidR="00EF0C34" w:rsidRPr="00EF0C34">
        <w:rPr>
          <w:color w:val="auto"/>
        </w:rPr>
        <w:t xml:space="preserve">, N., Mori, Y., </w:t>
      </w:r>
      <w:proofErr w:type="spellStart"/>
      <w:r w:rsidR="00EF0C34" w:rsidRPr="00EF0C34">
        <w:rPr>
          <w:color w:val="auto"/>
        </w:rPr>
        <w:t>Kanda</w:t>
      </w:r>
      <w:proofErr w:type="spellEnd"/>
      <w:r w:rsidR="00EF0C34" w:rsidRPr="00EF0C34">
        <w:rPr>
          <w:color w:val="auto"/>
        </w:rPr>
        <w:t xml:space="preserve">, H. &amp; </w:t>
      </w:r>
      <w:proofErr w:type="spellStart"/>
      <w:r w:rsidR="00EF0C34" w:rsidRPr="00EF0C34">
        <w:rPr>
          <w:color w:val="auto"/>
        </w:rPr>
        <w:t>Notomi</w:t>
      </w:r>
      <w:proofErr w:type="spellEnd"/>
      <w:r w:rsidR="00EF0C34" w:rsidRPr="00EF0C34">
        <w:rPr>
          <w:color w:val="auto"/>
        </w:rPr>
        <w:t>, T. (2008).</w:t>
      </w:r>
      <w:r>
        <w:rPr>
          <w:color w:val="auto"/>
        </w:rPr>
        <w:fldChar w:fldCharType="end"/>
      </w:r>
      <w:r w:rsidR="00EF0C34" w:rsidRPr="00EF0C34">
        <w:rPr>
          <w:color w:val="auto"/>
        </w:rPr>
        <w:t xml:space="preserve"> </w:t>
      </w:r>
      <w:r>
        <w:fldChar w:fldCharType="begin"/>
      </w:r>
      <w:r>
        <w:instrText>HYPERLINK "https://doi.org/10.1038/nprot.2008.57" \h</w:instrText>
      </w:r>
      <w:r>
        <w:fldChar w:fldCharType="separate"/>
      </w:r>
      <w:r w:rsidR="00EF0C34" w:rsidRPr="00F52BE7">
        <w:rPr>
          <w:i/>
          <w:color w:val="auto"/>
          <w:lang w:val="en-US"/>
        </w:rPr>
        <w:t>Nature Protocols</w:t>
      </w:r>
      <w:r>
        <w:rPr>
          <w:i/>
          <w:color w:val="auto"/>
          <w:lang w:val="en-US"/>
        </w:rPr>
        <w:fldChar w:fldCharType="end"/>
      </w:r>
      <w:r w:rsidR="00EF0C34" w:rsidRPr="00F52BE7">
        <w:rPr>
          <w:i/>
          <w:color w:val="auto"/>
          <w:lang w:val="en-US"/>
        </w:rPr>
        <w:t xml:space="preserve"> </w:t>
      </w:r>
      <w:r>
        <w:fldChar w:fldCharType="begin"/>
      </w:r>
      <w:r>
        <w:instrText>HYPERLINK "https://doi.org/10.1038/nprot.2008.57" \h</w:instrText>
      </w:r>
      <w:r>
        <w:fldChar w:fldCharType="separate"/>
      </w:r>
      <w:r w:rsidR="00EF0C34" w:rsidRPr="00F52BE7">
        <w:rPr>
          <w:b/>
          <w:color w:val="auto"/>
          <w:lang w:val="en-US"/>
        </w:rPr>
        <w:t>3</w:t>
      </w:r>
      <w:r>
        <w:rPr>
          <w:b/>
          <w:color w:val="auto"/>
          <w:lang w:val="en-US"/>
        </w:rPr>
        <w:fldChar w:fldCharType="end"/>
      </w:r>
      <w:r>
        <w:fldChar w:fldCharType="begin"/>
      </w:r>
      <w:r>
        <w:instrText>HYPERLINK "https://doi.org/10.1038/nprot.2008.57" \h</w:instrText>
      </w:r>
      <w:r>
        <w:fldChar w:fldCharType="separate"/>
      </w:r>
      <w:r w:rsidR="00EF0C34" w:rsidRPr="00F52BE7">
        <w:rPr>
          <w:color w:val="auto"/>
          <w:lang w:val="en-US"/>
        </w:rPr>
        <w:t>, 877–882</w:t>
      </w:r>
      <w:r>
        <w:rPr>
          <w:color w:val="auto"/>
          <w:lang w:val="en-US"/>
        </w:rPr>
        <w:fldChar w:fldCharType="end"/>
      </w:r>
      <w:r w:rsidR="00EF0C34" w:rsidRPr="00F52BE7">
        <w:rPr>
          <w:color w:val="auto"/>
          <w:lang w:val="en-US"/>
        </w:rPr>
        <w:t>.</w:t>
      </w:r>
    </w:p>
    <w:p w14:paraId="11FDFF6C" w14:textId="77777777" w:rsidR="00807941" w:rsidRPr="00031A9A" w:rsidRDefault="00000000">
      <w:pPr>
        <w:spacing w:after="0" w:line="360" w:lineRule="auto"/>
        <w:ind w:left="10" w:hanging="2"/>
        <w:rPr>
          <w:color w:val="auto"/>
          <w:rPrChange w:id="1508" w:author="Julius Rublack" w:date="2023-02-17T08:10:00Z">
            <w:rPr>
              <w:color w:val="auto"/>
              <w:lang w:val="en-US"/>
            </w:rPr>
          </w:rPrChange>
        </w:rPr>
        <w:pPrChange w:id="1509" w:author="Iris Bachmann" w:date="2023-02-06T10:21:00Z">
          <w:pPr>
            <w:spacing w:after="0" w:line="321" w:lineRule="auto"/>
            <w:ind w:left="10" w:hanging="2"/>
          </w:pPr>
        </w:pPrChange>
      </w:pPr>
      <w:r>
        <w:fldChar w:fldCharType="begin"/>
      </w:r>
      <w:r w:rsidRPr="00031A9A">
        <w:rPr>
          <w:lang w:val="en-US"/>
          <w:rPrChange w:id="1510" w:author="Julius Rublack" w:date="2023-02-17T08:10:00Z">
            <w:rPr/>
          </w:rPrChange>
        </w:rPr>
        <w:instrText>HYPERLINK "https://doi.org/10.1016/s0140-6736(22)00982-5" \h</w:instrText>
      </w:r>
      <w:r>
        <w:fldChar w:fldCharType="separate"/>
      </w:r>
      <w:proofErr w:type="spellStart"/>
      <w:r w:rsidR="00EF0C34" w:rsidRPr="00EF0C34">
        <w:rPr>
          <w:color w:val="auto"/>
          <w:lang w:val="en-US"/>
        </w:rPr>
        <w:t>Uyeki</w:t>
      </w:r>
      <w:proofErr w:type="spellEnd"/>
      <w:r w:rsidR="00EF0C34" w:rsidRPr="00EF0C34">
        <w:rPr>
          <w:color w:val="auto"/>
          <w:lang w:val="en-US"/>
        </w:rPr>
        <w:t xml:space="preserve">, T. M., Hui, D. S., </w:t>
      </w:r>
      <w:proofErr w:type="spellStart"/>
      <w:r w:rsidR="00EF0C34" w:rsidRPr="00EF0C34">
        <w:rPr>
          <w:color w:val="auto"/>
          <w:lang w:val="en-US"/>
        </w:rPr>
        <w:t>Zambon</w:t>
      </w:r>
      <w:proofErr w:type="spellEnd"/>
      <w:r w:rsidR="00EF0C34" w:rsidRPr="00EF0C34">
        <w:rPr>
          <w:color w:val="auto"/>
          <w:lang w:val="en-US"/>
        </w:rPr>
        <w:t>, M., Wentworth, D. E. &amp; Monto, A. S. (2022).</w:t>
      </w:r>
      <w:r>
        <w:rPr>
          <w:color w:val="auto"/>
          <w:lang w:val="en-US"/>
        </w:rPr>
        <w:fldChar w:fldCharType="end"/>
      </w:r>
      <w:r w:rsidR="00EF0C34" w:rsidRPr="00EF0C34">
        <w:rPr>
          <w:color w:val="auto"/>
          <w:lang w:val="en-US"/>
        </w:rPr>
        <w:t xml:space="preserve"> </w:t>
      </w:r>
      <w:r>
        <w:fldChar w:fldCharType="begin"/>
      </w:r>
      <w:r w:rsidRPr="00031A9A">
        <w:rPr>
          <w:lang w:val="en-US"/>
          <w:rPrChange w:id="1511" w:author="Julius Rublack" w:date="2023-02-17T08:10:00Z">
            <w:rPr/>
          </w:rPrChange>
        </w:rPr>
        <w:instrText>HYPERLINK "https://doi.org/10.1016/s0140-6736(22)00982-5" \h</w:instrText>
      </w:r>
      <w:r>
        <w:fldChar w:fldCharType="separate"/>
      </w:r>
      <w:r w:rsidR="00EF0C34" w:rsidRPr="00F52BE7">
        <w:rPr>
          <w:i/>
          <w:color w:val="auto"/>
          <w:lang w:val="en-US"/>
        </w:rPr>
        <w:t>The Lancet</w:t>
      </w:r>
      <w:r>
        <w:rPr>
          <w:i/>
          <w:color w:val="auto"/>
          <w:lang w:val="en-US"/>
        </w:rPr>
        <w:fldChar w:fldCharType="end"/>
      </w:r>
      <w:r w:rsidR="00EF0C34" w:rsidRPr="00F52BE7">
        <w:rPr>
          <w:i/>
          <w:color w:val="auto"/>
          <w:lang w:val="en-US"/>
        </w:rPr>
        <w:t xml:space="preserve"> </w:t>
      </w:r>
      <w:r>
        <w:fldChar w:fldCharType="begin"/>
      </w:r>
      <w:r>
        <w:instrText>HYPERLINK "https://doi.org/10.1016/s0140-6736(22)00982-5" \h</w:instrText>
      </w:r>
      <w:r>
        <w:fldChar w:fldCharType="separate"/>
      </w:r>
      <w:r w:rsidR="00EF0C34" w:rsidRPr="00F52BE7">
        <w:rPr>
          <w:b/>
          <w:color w:val="auto"/>
          <w:lang w:val="en-US"/>
        </w:rPr>
        <w:t>400</w:t>
      </w:r>
      <w:r>
        <w:rPr>
          <w:b/>
          <w:color w:val="auto"/>
          <w:lang w:val="en-US"/>
        </w:rPr>
        <w:fldChar w:fldCharType="end"/>
      </w:r>
      <w:r>
        <w:fldChar w:fldCharType="begin"/>
      </w:r>
      <w:r>
        <w:instrText>HYPERLINK "https://doi.org/10.1016/s0140-6736(22)00982-5" \h</w:instrText>
      </w:r>
      <w:r>
        <w:fldChar w:fldCharType="separate"/>
      </w:r>
      <w:r w:rsidR="00EF0C34" w:rsidRPr="00F52BE7">
        <w:rPr>
          <w:color w:val="auto"/>
          <w:lang w:val="en-US"/>
        </w:rPr>
        <w:t>, 693–706</w:t>
      </w:r>
      <w:r>
        <w:rPr>
          <w:color w:val="auto"/>
          <w:lang w:val="en-US"/>
        </w:rPr>
        <w:fldChar w:fldCharType="end"/>
      </w:r>
      <w:r w:rsidR="00EF0C34" w:rsidRPr="00F52BE7">
        <w:rPr>
          <w:color w:val="auto"/>
          <w:lang w:val="en-US"/>
        </w:rPr>
        <w:t xml:space="preserve">. </w:t>
      </w:r>
      <w:r>
        <w:fldChar w:fldCharType="begin"/>
      </w:r>
      <w:r>
        <w:instrText>HYPERLINK "https://doi.org/10.1021/acsnano.1c02981" \h</w:instrText>
      </w:r>
      <w:r>
        <w:fldChar w:fldCharType="separate"/>
      </w:r>
      <w:r w:rsidR="00EF0C34" w:rsidRPr="00031A9A">
        <w:rPr>
          <w:color w:val="auto"/>
          <w:rPrChange w:id="1512" w:author="Julius Rublack" w:date="2023-02-17T08:10:00Z">
            <w:rPr>
              <w:color w:val="auto"/>
              <w:lang w:val="en-US"/>
            </w:rPr>
          </w:rPrChange>
        </w:rPr>
        <w:t xml:space="preserve">Valera, E., </w:t>
      </w:r>
      <w:proofErr w:type="spellStart"/>
      <w:r w:rsidR="00EF0C34" w:rsidRPr="00031A9A">
        <w:rPr>
          <w:color w:val="auto"/>
          <w:rPrChange w:id="1513" w:author="Julius Rublack" w:date="2023-02-17T08:10:00Z">
            <w:rPr>
              <w:color w:val="auto"/>
              <w:lang w:val="en-US"/>
            </w:rPr>
          </w:rPrChange>
        </w:rPr>
        <w:t>Jankelow</w:t>
      </w:r>
      <w:proofErr w:type="spellEnd"/>
      <w:r w:rsidR="00EF0C34" w:rsidRPr="00031A9A">
        <w:rPr>
          <w:color w:val="auto"/>
          <w:rPrChange w:id="1514" w:author="Julius Rublack" w:date="2023-02-17T08:10:00Z">
            <w:rPr>
              <w:color w:val="auto"/>
              <w:lang w:val="en-US"/>
            </w:rPr>
          </w:rPrChange>
        </w:rPr>
        <w:t xml:space="preserve">, A., Lim, J., </w:t>
      </w:r>
      <w:proofErr w:type="spellStart"/>
      <w:r w:rsidR="00EF0C34" w:rsidRPr="00031A9A">
        <w:rPr>
          <w:color w:val="auto"/>
          <w:rPrChange w:id="1515" w:author="Julius Rublack" w:date="2023-02-17T08:10:00Z">
            <w:rPr>
              <w:color w:val="auto"/>
              <w:lang w:val="en-US"/>
            </w:rPr>
          </w:rPrChange>
        </w:rPr>
        <w:t>Kindratenko</w:t>
      </w:r>
      <w:proofErr w:type="spellEnd"/>
      <w:r w:rsidR="00EF0C34" w:rsidRPr="00031A9A">
        <w:rPr>
          <w:color w:val="auto"/>
          <w:rPrChange w:id="1516" w:author="Julius Rublack" w:date="2023-02-17T08:10:00Z">
            <w:rPr>
              <w:color w:val="auto"/>
              <w:lang w:val="en-US"/>
            </w:rPr>
          </w:rPrChange>
        </w:rPr>
        <w:t xml:space="preserve">, V., </w:t>
      </w:r>
      <w:proofErr w:type="spellStart"/>
      <w:r w:rsidR="00EF0C34" w:rsidRPr="00031A9A">
        <w:rPr>
          <w:color w:val="auto"/>
          <w:rPrChange w:id="1517" w:author="Julius Rublack" w:date="2023-02-17T08:10:00Z">
            <w:rPr>
              <w:color w:val="auto"/>
              <w:lang w:val="en-US"/>
            </w:rPr>
          </w:rPrChange>
        </w:rPr>
        <w:t>Ganguli</w:t>
      </w:r>
      <w:proofErr w:type="spellEnd"/>
      <w:r w:rsidR="00EF0C34" w:rsidRPr="00031A9A">
        <w:rPr>
          <w:color w:val="auto"/>
          <w:rPrChange w:id="1518" w:author="Julius Rublack" w:date="2023-02-17T08:10:00Z">
            <w:rPr>
              <w:color w:val="auto"/>
              <w:lang w:val="en-US"/>
            </w:rPr>
          </w:rPrChange>
        </w:rPr>
        <w:t>, A., White, K., Kumar, J. &amp; Bashir, R. (2021).</w:t>
      </w:r>
      <w:r>
        <w:rPr>
          <w:color w:val="auto"/>
          <w:lang w:val="en-US"/>
        </w:rPr>
        <w:fldChar w:fldCharType="end"/>
      </w:r>
    </w:p>
    <w:p w14:paraId="583C7F6A" w14:textId="77777777" w:rsidR="00807941" w:rsidRPr="00031A9A" w:rsidRDefault="00000000">
      <w:pPr>
        <w:spacing w:line="360" w:lineRule="auto"/>
        <w:ind w:left="306" w:hanging="2"/>
        <w:rPr>
          <w:color w:val="auto"/>
          <w:rPrChange w:id="1519" w:author="Julius Rublack" w:date="2023-02-17T08:10:00Z">
            <w:rPr>
              <w:color w:val="auto"/>
              <w:lang w:val="en-US"/>
            </w:rPr>
          </w:rPrChange>
        </w:rPr>
        <w:pPrChange w:id="1520" w:author="Iris Bachmann" w:date="2023-02-06T10:21:00Z">
          <w:pPr>
            <w:spacing w:line="259" w:lineRule="auto"/>
            <w:ind w:left="306" w:hanging="2"/>
          </w:pPr>
        </w:pPrChange>
      </w:pPr>
      <w:r>
        <w:fldChar w:fldCharType="begin"/>
      </w:r>
      <w:r>
        <w:instrText>HYPERLINK "https://doi.org/10.1021/acsnano.1c02981" \h</w:instrText>
      </w:r>
      <w:r>
        <w:fldChar w:fldCharType="separate"/>
      </w:r>
      <w:proofErr w:type="gramStart"/>
      <w:r w:rsidR="00EF0C34" w:rsidRPr="00031A9A">
        <w:rPr>
          <w:i/>
          <w:color w:val="auto"/>
          <w:rPrChange w:id="1521" w:author="Julius Rublack" w:date="2023-02-17T08:10:00Z">
            <w:rPr>
              <w:i/>
              <w:color w:val="auto"/>
              <w:lang w:val="en-US"/>
            </w:rPr>
          </w:rPrChange>
        </w:rPr>
        <w:t>ACS Nano</w:t>
      </w:r>
      <w:proofErr w:type="gramEnd"/>
      <w:r>
        <w:rPr>
          <w:i/>
          <w:color w:val="auto"/>
          <w:lang w:val="en-US"/>
        </w:rPr>
        <w:fldChar w:fldCharType="end"/>
      </w:r>
      <w:r w:rsidR="00EF0C34" w:rsidRPr="00031A9A">
        <w:rPr>
          <w:i/>
          <w:color w:val="auto"/>
          <w:rPrChange w:id="1522" w:author="Julius Rublack" w:date="2023-02-17T08:10:00Z">
            <w:rPr>
              <w:i/>
              <w:color w:val="auto"/>
              <w:lang w:val="en-US"/>
            </w:rPr>
          </w:rPrChange>
        </w:rPr>
        <w:t xml:space="preserve"> </w:t>
      </w:r>
      <w:r>
        <w:fldChar w:fldCharType="begin"/>
      </w:r>
      <w:r>
        <w:instrText>HYPERLINK "https://doi.org/10.1021/acsnano.1c02981" \h</w:instrText>
      </w:r>
      <w:r>
        <w:fldChar w:fldCharType="separate"/>
      </w:r>
      <w:r w:rsidR="00EF0C34" w:rsidRPr="00031A9A">
        <w:rPr>
          <w:b/>
          <w:color w:val="auto"/>
          <w:rPrChange w:id="1523" w:author="Julius Rublack" w:date="2023-02-17T08:10:00Z">
            <w:rPr>
              <w:b/>
              <w:color w:val="auto"/>
              <w:lang w:val="en-US"/>
            </w:rPr>
          </w:rPrChange>
        </w:rPr>
        <w:t>15</w:t>
      </w:r>
      <w:r>
        <w:rPr>
          <w:b/>
          <w:color w:val="auto"/>
          <w:lang w:val="en-US"/>
        </w:rPr>
        <w:fldChar w:fldCharType="end"/>
      </w:r>
      <w:r>
        <w:fldChar w:fldCharType="begin"/>
      </w:r>
      <w:r>
        <w:instrText>HYPERLINK "https://doi.org/10.1021/acsnano.1c02981" \h</w:instrText>
      </w:r>
      <w:r>
        <w:fldChar w:fldCharType="separate"/>
      </w:r>
      <w:r w:rsidR="00EF0C34" w:rsidRPr="00031A9A">
        <w:rPr>
          <w:color w:val="auto"/>
          <w:rPrChange w:id="1524" w:author="Julius Rublack" w:date="2023-02-17T08:10:00Z">
            <w:rPr>
              <w:color w:val="auto"/>
              <w:lang w:val="en-US"/>
            </w:rPr>
          </w:rPrChange>
        </w:rPr>
        <w:t>, 7899–7906</w:t>
      </w:r>
      <w:r>
        <w:rPr>
          <w:color w:val="auto"/>
          <w:lang w:val="en-US"/>
        </w:rPr>
        <w:fldChar w:fldCharType="end"/>
      </w:r>
      <w:r w:rsidR="00EF0C34" w:rsidRPr="00031A9A">
        <w:rPr>
          <w:color w:val="auto"/>
          <w:rPrChange w:id="1525" w:author="Julius Rublack" w:date="2023-02-17T08:10:00Z">
            <w:rPr>
              <w:color w:val="auto"/>
              <w:lang w:val="en-US"/>
            </w:rPr>
          </w:rPrChange>
        </w:rPr>
        <w:t>.</w:t>
      </w:r>
    </w:p>
    <w:p w14:paraId="23F0F3A8" w14:textId="77777777" w:rsidR="00807941" w:rsidRPr="00031A9A" w:rsidRDefault="00000000">
      <w:pPr>
        <w:spacing w:line="360" w:lineRule="auto"/>
        <w:ind w:left="10" w:hanging="2"/>
        <w:rPr>
          <w:color w:val="auto"/>
          <w:rPrChange w:id="1526" w:author="Julius Rublack" w:date="2023-02-17T08:10:00Z">
            <w:rPr>
              <w:color w:val="auto"/>
              <w:lang w:val="en-US"/>
            </w:rPr>
          </w:rPrChange>
        </w:rPr>
        <w:pPrChange w:id="1527" w:author="Iris Bachmann" w:date="2023-02-06T10:21:00Z">
          <w:pPr>
            <w:spacing w:line="259" w:lineRule="auto"/>
            <w:ind w:left="10" w:hanging="2"/>
          </w:pPr>
        </w:pPrChange>
      </w:pPr>
      <w:r>
        <w:fldChar w:fldCharType="begin"/>
      </w:r>
      <w:r>
        <w:instrText>HYPERLINK "https://doi.org/10.1016/j.virusres.2014.03.015" \h</w:instrText>
      </w:r>
      <w:r>
        <w:fldChar w:fldCharType="separate"/>
      </w:r>
      <w:proofErr w:type="spellStart"/>
      <w:r w:rsidR="00EF0C34" w:rsidRPr="00031A9A">
        <w:rPr>
          <w:color w:val="auto"/>
          <w:rPrChange w:id="1528" w:author="Julius Rublack" w:date="2023-02-17T08:10:00Z">
            <w:rPr>
              <w:color w:val="auto"/>
              <w:lang w:val="en-US"/>
            </w:rPr>
          </w:rPrChange>
        </w:rPr>
        <w:t>Vasin</w:t>
      </w:r>
      <w:proofErr w:type="spellEnd"/>
      <w:r w:rsidR="00EF0C34" w:rsidRPr="00031A9A">
        <w:rPr>
          <w:color w:val="auto"/>
          <w:rPrChange w:id="1529" w:author="Julius Rublack" w:date="2023-02-17T08:10:00Z">
            <w:rPr>
              <w:color w:val="auto"/>
              <w:lang w:val="en-US"/>
            </w:rPr>
          </w:rPrChange>
        </w:rPr>
        <w:t xml:space="preserve">, A. V., </w:t>
      </w:r>
      <w:proofErr w:type="spellStart"/>
      <w:r w:rsidR="00EF0C34" w:rsidRPr="00031A9A">
        <w:rPr>
          <w:color w:val="auto"/>
          <w:rPrChange w:id="1530" w:author="Julius Rublack" w:date="2023-02-17T08:10:00Z">
            <w:rPr>
              <w:color w:val="auto"/>
              <w:lang w:val="en-US"/>
            </w:rPr>
          </w:rPrChange>
        </w:rPr>
        <w:t>Temkina</w:t>
      </w:r>
      <w:proofErr w:type="spellEnd"/>
      <w:r w:rsidR="00EF0C34" w:rsidRPr="00031A9A">
        <w:rPr>
          <w:color w:val="auto"/>
          <w:rPrChange w:id="1531" w:author="Julius Rublack" w:date="2023-02-17T08:10:00Z">
            <w:rPr>
              <w:color w:val="auto"/>
              <w:lang w:val="en-US"/>
            </w:rPr>
          </w:rPrChange>
        </w:rPr>
        <w:t xml:space="preserve">, O. A., Egorov, V. V., </w:t>
      </w:r>
      <w:proofErr w:type="spellStart"/>
      <w:r w:rsidR="00EF0C34" w:rsidRPr="00031A9A">
        <w:rPr>
          <w:color w:val="auto"/>
          <w:rPrChange w:id="1532" w:author="Julius Rublack" w:date="2023-02-17T08:10:00Z">
            <w:rPr>
              <w:color w:val="auto"/>
              <w:lang w:val="en-US"/>
            </w:rPr>
          </w:rPrChange>
        </w:rPr>
        <w:t>Klotchenko</w:t>
      </w:r>
      <w:proofErr w:type="spellEnd"/>
      <w:r w:rsidR="00EF0C34" w:rsidRPr="00031A9A">
        <w:rPr>
          <w:color w:val="auto"/>
          <w:rPrChange w:id="1533" w:author="Julius Rublack" w:date="2023-02-17T08:10:00Z">
            <w:rPr>
              <w:color w:val="auto"/>
              <w:lang w:val="en-US"/>
            </w:rPr>
          </w:rPrChange>
        </w:rPr>
        <w:t xml:space="preserve">, S. A., </w:t>
      </w:r>
      <w:proofErr w:type="spellStart"/>
      <w:r w:rsidR="00EF0C34" w:rsidRPr="00031A9A">
        <w:rPr>
          <w:color w:val="auto"/>
          <w:rPrChange w:id="1534" w:author="Julius Rublack" w:date="2023-02-17T08:10:00Z">
            <w:rPr>
              <w:color w:val="auto"/>
              <w:lang w:val="en-US"/>
            </w:rPr>
          </w:rPrChange>
        </w:rPr>
        <w:t>Plotnikova</w:t>
      </w:r>
      <w:proofErr w:type="spellEnd"/>
      <w:r w:rsidR="00EF0C34" w:rsidRPr="00031A9A">
        <w:rPr>
          <w:color w:val="auto"/>
          <w:rPrChange w:id="1535" w:author="Julius Rublack" w:date="2023-02-17T08:10:00Z">
            <w:rPr>
              <w:color w:val="auto"/>
              <w:lang w:val="en-US"/>
            </w:rPr>
          </w:rPrChange>
        </w:rPr>
        <w:t xml:space="preserve">, M. A. &amp; </w:t>
      </w:r>
      <w:proofErr w:type="spellStart"/>
      <w:r w:rsidR="00EF0C34" w:rsidRPr="00031A9A">
        <w:rPr>
          <w:color w:val="auto"/>
          <w:rPrChange w:id="1536" w:author="Julius Rublack" w:date="2023-02-17T08:10:00Z">
            <w:rPr>
              <w:color w:val="auto"/>
              <w:lang w:val="en-US"/>
            </w:rPr>
          </w:rPrChange>
        </w:rPr>
        <w:t>Kiselev</w:t>
      </w:r>
      <w:proofErr w:type="spellEnd"/>
      <w:r w:rsidR="00EF0C34" w:rsidRPr="00031A9A">
        <w:rPr>
          <w:color w:val="auto"/>
          <w:rPrChange w:id="1537" w:author="Julius Rublack" w:date="2023-02-17T08:10:00Z">
            <w:rPr>
              <w:color w:val="auto"/>
              <w:lang w:val="en-US"/>
            </w:rPr>
          </w:rPrChange>
        </w:rPr>
        <w:t>, O. I. (2014).</w:t>
      </w:r>
      <w:r>
        <w:rPr>
          <w:color w:val="auto"/>
          <w:lang w:val="en-US"/>
        </w:rPr>
        <w:fldChar w:fldCharType="end"/>
      </w:r>
    </w:p>
    <w:p w14:paraId="6DC027F4" w14:textId="77777777" w:rsidR="00807941" w:rsidRPr="00EF0C34" w:rsidRDefault="00000000">
      <w:pPr>
        <w:spacing w:after="60" w:line="360" w:lineRule="auto"/>
        <w:ind w:left="294" w:hanging="10"/>
        <w:jc w:val="left"/>
        <w:rPr>
          <w:color w:val="auto"/>
          <w:lang w:val="en-US"/>
        </w:rPr>
        <w:pPrChange w:id="1538" w:author="Iris Bachmann" w:date="2023-02-06T10:21:00Z">
          <w:pPr>
            <w:spacing w:after="60" w:line="259" w:lineRule="auto"/>
            <w:ind w:left="294" w:hanging="10"/>
            <w:jc w:val="left"/>
          </w:pPr>
        </w:pPrChange>
      </w:pPr>
      <w:r>
        <w:fldChar w:fldCharType="begin"/>
      </w:r>
      <w:r w:rsidRPr="00031A9A">
        <w:rPr>
          <w:lang w:val="en-US"/>
          <w:rPrChange w:id="1539" w:author="Julius Rublack" w:date="2023-02-17T08:10:00Z">
            <w:rPr/>
          </w:rPrChange>
        </w:rPr>
        <w:instrText>HYPERLINK "https://doi.org/10.1016/j.virusres.2014.03.015" \h</w:instrText>
      </w:r>
      <w:r>
        <w:fldChar w:fldCharType="separate"/>
      </w:r>
      <w:r w:rsidR="00EF0C34" w:rsidRPr="00EF0C34">
        <w:rPr>
          <w:i/>
          <w:color w:val="auto"/>
          <w:lang w:val="en-US"/>
        </w:rPr>
        <w:t>Virus Research</w:t>
      </w:r>
      <w:r>
        <w:rPr>
          <w:i/>
          <w:color w:val="auto"/>
          <w:lang w:val="en-US"/>
        </w:rPr>
        <w:fldChar w:fldCharType="end"/>
      </w:r>
      <w:r w:rsidR="00EF0C34" w:rsidRPr="00EF0C34">
        <w:rPr>
          <w:i/>
          <w:color w:val="auto"/>
          <w:lang w:val="en-US"/>
        </w:rPr>
        <w:t xml:space="preserve"> </w:t>
      </w:r>
      <w:r>
        <w:fldChar w:fldCharType="begin"/>
      </w:r>
      <w:r w:rsidRPr="00031A9A">
        <w:rPr>
          <w:lang w:val="en-US"/>
          <w:rPrChange w:id="1540" w:author="Julius Rublack" w:date="2023-02-17T08:10:00Z">
            <w:rPr/>
          </w:rPrChange>
        </w:rPr>
        <w:instrText>HYPERLINK "https://doi.org/10.1016/j.virusres.2014.03.015" \h</w:instrText>
      </w:r>
      <w:r>
        <w:fldChar w:fldCharType="separate"/>
      </w:r>
      <w:r w:rsidR="00EF0C34" w:rsidRPr="00EF0C34">
        <w:rPr>
          <w:b/>
          <w:color w:val="auto"/>
          <w:lang w:val="en-US"/>
        </w:rPr>
        <w:t>185</w:t>
      </w:r>
      <w:r>
        <w:rPr>
          <w:b/>
          <w:color w:val="auto"/>
          <w:lang w:val="en-US"/>
        </w:rPr>
        <w:fldChar w:fldCharType="end"/>
      </w:r>
      <w:r>
        <w:fldChar w:fldCharType="begin"/>
      </w:r>
      <w:r w:rsidRPr="00031A9A">
        <w:rPr>
          <w:lang w:val="en-US"/>
          <w:rPrChange w:id="1541" w:author="Julius Rublack" w:date="2023-02-17T08:10:00Z">
            <w:rPr/>
          </w:rPrChange>
        </w:rPr>
        <w:instrText>HYPERLINK "https://doi.org/10.1016/j.virusres.2014.03.015" \h</w:instrText>
      </w:r>
      <w:r>
        <w:fldChar w:fldCharType="separate"/>
      </w:r>
      <w:r w:rsidR="00EF0C34" w:rsidRPr="00EF0C34">
        <w:rPr>
          <w:color w:val="auto"/>
          <w:lang w:val="en-US"/>
        </w:rPr>
        <w:t>, 53–63</w:t>
      </w:r>
      <w:r>
        <w:rPr>
          <w:color w:val="auto"/>
          <w:lang w:val="en-US"/>
        </w:rPr>
        <w:fldChar w:fldCharType="end"/>
      </w:r>
      <w:r w:rsidR="00EF0C34" w:rsidRPr="00EF0C34">
        <w:rPr>
          <w:color w:val="auto"/>
          <w:lang w:val="en-US"/>
        </w:rPr>
        <w:t>.</w:t>
      </w:r>
    </w:p>
    <w:p w14:paraId="7FC9B71E" w14:textId="77777777" w:rsidR="00807941" w:rsidRPr="00EF0C34" w:rsidRDefault="00000000">
      <w:pPr>
        <w:spacing w:line="360" w:lineRule="auto"/>
        <w:ind w:left="10" w:hanging="2"/>
        <w:rPr>
          <w:color w:val="auto"/>
        </w:rPr>
        <w:pPrChange w:id="1542" w:author="Iris Bachmann" w:date="2023-02-06T10:21:00Z">
          <w:pPr>
            <w:spacing w:line="259" w:lineRule="auto"/>
            <w:ind w:left="10" w:hanging="2"/>
          </w:pPr>
        </w:pPrChange>
      </w:pPr>
      <w:r>
        <w:fldChar w:fldCharType="begin"/>
      </w:r>
      <w:r w:rsidRPr="00031A9A">
        <w:rPr>
          <w:lang w:val="en-US"/>
          <w:rPrChange w:id="1543" w:author="Julius Rublack" w:date="2023-02-17T08:10:00Z">
            <w:rPr/>
          </w:rPrChange>
        </w:rPr>
        <w:instrText>HYPERLINK "https://doi.org/10.1038/nrmicro.2016.87" \h</w:instrText>
      </w:r>
      <w:r>
        <w:fldChar w:fldCharType="separate"/>
      </w:r>
      <w:proofErr w:type="spellStart"/>
      <w:r w:rsidR="00EF0C34" w:rsidRPr="00EF0C34">
        <w:rPr>
          <w:color w:val="auto"/>
          <w:lang w:val="en-US"/>
        </w:rPr>
        <w:t>Velthuis</w:t>
      </w:r>
      <w:proofErr w:type="spellEnd"/>
      <w:r w:rsidR="00EF0C34" w:rsidRPr="00EF0C34">
        <w:rPr>
          <w:color w:val="auto"/>
          <w:lang w:val="en-US"/>
        </w:rPr>
        <w:t xml:space="preserve">, A. J. W. </w:t>
      </w:r>
      <w:proofErr w:type="spellStart"/>
      <w:r w:rsidR="00EF0C34" w:rsidRPr="00EF0C34">
        <w:rPr>
          <w:color w:val="auto"/>
          <w:lang w:val="en-US"/>
        </w:rPr>
        <w:t>te</w:t>
      </w:r>
      <w:proofErr w:type="spellEnd"/>
      <w:r w:rsidR="00EF0C34" w:rsidRPr="00EF0C34">
        <w:rPr>
          <w:color w:val="auto"/>
          <w:lang w:val="en-US"/>
        </w:rPr>
        <w:t xml:space="preserve"> &amp; Fodor, E. (2016).</w:t>
      </w:r>
      <w:r>
        <w:rPr>
          <w:color w:val="auto"/>
          <w:lang w:val="en-US"/>
        </w:rPr>
        <w:fldChar w:fldCharType="end"/>
      </w:r>
      <w:r w:rsidR="00EF0C34" w:rsidRPr="00EF0C34">
        <w:rPr>
          <w:color w:val="auto"/>
          <w:lang w:val="en-US"/>
        </w:rPr>
        <w:t xml:space="preserve"> </w:t>
      </w:r>
      <w:r>
        <w:fldChar w:fldCharType="begin"/>
      </w:r>
      <w:r w:rsidRPr="00031A9A">
        <w:rPr>
          <w:lang w:val="en-US"/>
          <w:rPrChange w:id="1544" w:author="Julius Rublack" w:date="2023-02-17T08:10:00Z">
            <w:rPr/>
          </w:rPrChange>
        </w:rPr>
        <w:instrText>HYPERLINK "https://doi.org/10.1038/nrmicro.2016.87" \h</w:instrText>
      </w:r>
      <w:r>
        <w:fldChar w:fldCharType="separate"/>
      </w:r>
      <w:r w:rsidR="00EF0C34" w:rsidRPr="00EF0C34">
        <w:rPr>
          <w:i/>
          <w:color w:val="auto"/>
        </w:rPr>
        <w:t xml:space="preserve">Nature Reviews </w:t>
      </w:r>
      <w:proofErr w:type="spellStart"/>
      <w:r w:rsidR="00EF0C34" w:rsidRPr="00EF0C34">
        <w:rPr>
          <w:i/>
          <w:color w:val="auto"/>
        </w:rPr>
        <w:t>Microbiology</w:t>
      </w:r>
      <w:proofErr w:type="spellEnd"/>
      <w:r>
        <w:rPr>
          <w:i/>
          <w:color w:val="auto"/>
        </w:rPr>
        <w:fldChar w:fldCharType="end"/>
      </w:r>
      <w:r w:rsidR="00EF0C34" w:rsidRPr="00EF0C34">
        <w:rPr>
          <w:i/>
          <w:color w:val="auto"/>
        </w:rPr>
        <w:t xml:space="preserve"> </w:t>
      </w:r>
      <w:r>
        <w:fldChar w:fldCharType="begin"/>
      </w:r>
      <w:r>
        <w:instrText>HYPERLINK "https://doi.org/10.1038/nrmicro.2016.87" \h</w:instrText>
      </w:r>
      <w:r>
        <w:fldChar w:fldCharType="separate"/>
      </w:r>
      <w:r w:rsidR="00EF0C34" w:rsidRPr="00EF0C34">
        <w:rPr>
          <w:b/>
          <w:color w:val="auto"/>
        </w:rPr>
        <w:t>14</w:t>
      </w:r>
      <w:r>
        <w:rPr>
          <w:b/>
          <w:color w:val="auto"/>
        </w:rPr>
        <w:fldChar w:fldCharType="end"/>
      </w:r>
      <w:r>
        <w:fldChar w:fldCharType="begin"/>
      </w:r>
      <w:r>
        <w:instrText>HYPERLINK "https://doi.org/10.1038/nrmicro.2016.87" \h</w:instrText>
      </w:r>
      <w:r>
        <w:fldChar w:fldCharType="separate"/>
      </w:r>
      <w:r w:rsidR="00EF0C34" w:rsidRPr="00EF0C34">
        <w:rPr>
          <w:color w:val="auto"/>
        </w:rPr>
        <w:t>, 479–493</w:t>
      </w:r>
      <w:r>
        <w:rPr>
          <w:color w:val="auto"/>
        </w:rPr>
        <w:fldChar w:fldCharType="end"/>
      </w:r>
      <w:r w:rsidR="00EF0C34" w:rsidRPr="00EF0C34">
        <w:rPr>
          <w:color w:val="auto"/>
        </w:rPr>
        <w:t>.</w:t>
      </w:r>
    </w:p>
    <w:p w14:paraId="78830749" w14:textId="77777777" w:rsidR="00807941" w:rsidRPr="00EF0C34" w:rsidRDefault="00000000">
      <w:pPr>
        <w:spacing w:line="360" w:lineRule="auto"/>
        <w:ind w:left="307" w:hanging="299"/>
        <w:rPr>
          <w:color w:val="auto"/>
        </w:rPr>
        <w:pPrChange w:id="1545" w:author="Iris Bachmann" w:date="2023-02-06T10:21:00Z">
          <w:pPr>
            <w:spacing w:line="259" w:lineRule="auto"/>
            <w:ind w:left="307" w:hanging="299"/>
          </w:pPr>
        </w:pPrChange>
      </w:pPr>
      <w:r>
        <w:fldChar w:fldCharType="begin"/>
      </w:r>
      <w:r>
        <w:instrText>HYPERLINK "https://doi.org/10.1371/journal.ppat.1002998" \h</w:instrText>
      </w:r>
      <w:r>
        <w:fldChar w:fldCharType="separate"/>
      </w:r>
      <w:r w:rsidR="00EF0C34" w:rsidRPr="00EF0C34">
        <w:rPr>
          <w:color w:val="auto"/>
        </w:rPr>
        <w:t xml:space="preserve">Wise, H. M., Hutchinson, E. C., Jagger, B. W., Stuart, A. D., Kang, Z. H., Robb, N., Schwartzman, L. M., </w:t>
      </w:r>
      <w:r>
        <w:rPr>
          <w:color w:val="auto"/>
        </w:rPr>
        <w:fldChar w:fldCharType="end"/>
      </w:r>
      <w:r>
        <w:fldChar w:fldCharType="begin"/>
      </w:r>
      <w:r>
        <w:instrText>HYPERLINK "https://doi.org/10.1371/journal.ppat.1002998" \h</w:instrText>
      </w:r>
      <w:r>
        <w:fldChar w:fldCharType="separate"/>
      </w:r>
      <w:proofErr w:type="spellStart"/>
      <w:r w:rsidR="00EF0C34" w:rsidRPr="00EF0C34">
        <w:rPr>
          <w:color w:val="auto"/>
        </w:rPr>
        <w:t>Kash</w:t>
      </w:r>
      <w:proofErr w:type="spellEnd"/>
      <w:r w:rsidR="00EF0C34" w:rsidRPr="00EF0C34">
        <w:rPr>
          <w:color w:val="auto"/>
        </w:rPr>
        <w:t xml:space="preserve">, J. C., Fodor, E., Firth, A. E., </w:t>
      </w:r>
      <w:proofErr w:type="spellStart"/>
      <w:r w:rsidR="00EF0C34" w:rsidRPr="00EF0C34">
        <w:rPr>
          <w:color w:val="auto"/>
        </w:rPr>
        <w:t>Gog</w:t>
      </w:r>
      <w:proofErr w:type="spellEnd"/>
      <w:r w:rsidR="00EF0C34" w:rsidRPr="00EF0C34">
        <w:rPr>
          <w:color w:val="auto"/>
        </w:rPr>
        <w:t xml:space="preserve">, J. R., Taubenberger, J. K. &amp; </w:t>
      </w:r>
      <w:proofErr w:type="spellStart"/>
      <w:r w:rsidR="00EF0C34" w:rsidRPr="00EF0C34">
        <w:rPr>
          <w:color w:val="auto"/>
        </w:rPr>
        <w:t>Digard</w:t>
      </w:r>
      <w:proofErr w:type="spellEnd"/>
      <w:r w:rsidR="00EF0C34" w:rsidRPr="00EF0C34">
        <w:rPr>
          <w:color w:val="auto"/>
        </w:rPr>
        <w:t>, P. (2012).</w:t>
      </w:r>
      <w:r>
        <w:rPr>
          <w:color w:val="auto"/>
        </w:rPr>
        <w:fldChar w:fldCharType="end"/>
      </w:r>
      <w:r w:rsidR="00EF0C34" w:rsidRPr="00EF0C34">
        <w:rPr>
          <w:color w:val="auto"/>
        </w:rPr>
        <w:t xml:space="preserve"> </w:t>
      </w:r>
      <w:r>
        <w:fldChar w:fldCharType="begin"/>
      </w:r>
      <w:r>
        <w:instrText>HYPERLINK "https://doi.org/10.1371/journal.ppat.1002998" \h</w:instrText>
      </w:r>
      <w:r>
        <w:fldChar w:fldCharType="separate"/>
      </w:r>
      <w:r w:rsidR="00EF0C34" w:rsidRPr="00EF0C34">
        <w:rPr>
          <w:i/>
          <w:color w:val="auto"/>
        </w:rPr>
        <w:t xml:space="preserve">PLoS Pathogens </w:t>
      </w:r>
      <w:r>
        <w:rPr>
          <w:i/>
          <w:color w:val="auto"/>
        </w:rPr>
        <w:fldChar w:fldCharType="end"/>
      </w:r>
      <w:r>
        <w:fldChar w:fldCharType="begin"/>
      </w:r>
      <w:r>
        <w:instrText>HYPERLINK "https://doi.org/10.1371/journal.ppat.1002998" \h</w:instrText>
      </w:r>
      <w:r>
        <w:fldChar w:fldCharType="separate"/>
      </w:r>
      <w:r w:rsidR="00EF0C34" w:rsidRPr="00EF0C34">
        <w:rPr>
          <w:b/>
          <w:color w:val="auto"/>
        </w:rPr>
        <w:t>8</w:t>
      </w:r>
      <w:r>
        <w:rPr>
          <w:b/>
          <w:color w:val="auto"/>
        </w:rPr>
        <w:fldChar w:fldCharType="end"/>
      </w:r>
      <w:r>
        <w:fldChar w:fldCharType="begin"/>
      </w:r>
      <w:r>
        <w:instrText>HYPERLINK "https://doi.org/10.1371/journal.ppat.1002998" \h</w:instrText>
      </w:r>
      <w:r>
        <w:fldChar w:fldCharType="separate"/>
      </w:r>
      <w:r w:rsidR="00EF0C34" w:rsidRPr="00EF0C34">
        <w:rPr>
          <w:color w:val="auto"/>
        </w:rPr>
        <w:t>, e1002998</w:t>
      </w:r>
      <w:r>
        <w:rPr>
          <w:color w:val="auto"/>
        </w:rPr>
        <w:fldChar w:fldCharType="end"/>
      </w:r>
      <w:r w:rsidR="00EF0C34" w:rsidRPr="00EF0C34">
        <w:rPr>
          <w:color w:val="auto"/>
        </w:rPr>
        <w:t>.</w:t>
      </w:r>
    </w:p>
    <w:p w14:paraId="55BB726E" w14:textId="77777777" w:rsidR="00807941" w:rsidRPr="00F52BE7" w:rsidRDefault="00000000">
      <w:pPr>
        <w:spacing w:line="360" w:lineRule="auto"/>
        <w:ind w:left="307" w:hanging="299"/>
        <w:rPr>
          <w:color w:val="auto"/>
          <w:lang w:val="en-US"/>
        </w:rPr>
        <w:pPrChange w:id="1546" w:author="Iris Bachmann" w:date="2023-02-06T10:21:00Z">
          <w:pPr>
            <w:spacing w:line="259" w:lineRule="auto"/>
            <w:ind w:left="307" w:hanging="299"/>
          </w:pPr>
        </w:pPrChange>
      </w:pPr>
      <w:r>
        <w:fldChar w:fldCharType="begin"/>
      </w:r>
      <w:r w:rsidRPr="00031A9A">
        <w:rPr>
          <w:lang w:val="en-US"/>
          <w:rPrChange w:id="1547" w:author="Julius Rublack" w:date="2023-02-17T08:10:00Z">
            <w:rPr/>
          </w:rPrChange>
        </w:rPr>
        <w:instrText>HYPERLINK "https://doi.org/10.1111/1523-1747.ep12389114" \h</w:instrText>
      </w:r>
      <w:r>
        <w:fldChar w:fldCharType="separate"/>
      </w:r>
      <w:r w:rsidR="00EF0C34" w:rsidRPr="00031A9A">
        <w:rPr>
          <w:color w:val="auto"/>
          <w:lang w:val="en-US"/>
          <w:rPrChange w:id="1548" w:author="Julius Rublack" w:date="2023-02-17T08:10:00Z">
            <w:rPr>
              <w:color w:val="auto"/>
            </w:rPr>
          </w:rPrChange>
        </w:rPr>
        <w:t xml:space="preserve">Wood, G. S., Tung, R. M., </w:t>
      </w:r>
      <w:proofErr w:type="spellStart"/>
      <w:r w:rsidR="00EF0C34" w:rsidRPr="00031A9A">
        <w:rPr>
          <w:color w:val="auto"/>
          <w:lang w:val="en-US"/>
          <w:rPrChange w:id="1549" w:author="Julius Rublack" w:date="2023-02-17T08:10:00Z">
            <w:rPr>
              <w:color w:val="auto"/>
            </w:rPr>
          </w:rPrChange>
        </w:rPr>
        <w:t>Heaffner</w:t>
      </w:r>
      <w:proofErr w:type="spellEnd"/>
      <w:r w:rsidR="00EF0C34" w:rsidRPr="00031A9A">
        <w:rPr>
          <w:color w:val="auto"/>
          <w:lang w:val="en-US"/>
          <w:rPrChange w:id="1550" w:author="Julius Rublack" w:date="2023-02-17T08:10:00Z">
            <w:rPr>
              <w:color w:val="auto"/>
            </w:rPr>
          </w:rPrChange>
        </w:rPr>
        <w:t xml:space="preserve">, A. C., Crooks, C. F., Liao, S., Orozco, R., </w:t>
      </w:r>
      <w:proofErr w:type="spellStart"/>
      <w:r w:rsidR="00EF0C34" w:rsidRPr="00031A9A">
        <w:rPr>
          <w:color w:val="auto"/>
          <w:lang w:val="en-US"/>
          <w:rPrChange w:id="1551" w:author="Julius Rublack" w:date="2023-02-17T08:10:00Z">
            <w:rPr>
              <w:color w:val="auto"/>
            </w:rPr>
          </w:rPrChange>
        </w:rPr>
        <w:t>Veelken</w:t>
      </w:r>
      <w:proofErr w:type="spellEnd"/>
      <w:r w:rsidR="00EF0C34" w:rsidRPr="00031A9A">
        <w:rPr>
          <w:color w:val="auto"/>
          <w:lang w:val="en-US"/>
          <w:rPrChange w:id="1552" w:author="Julius Rublack" w:date="2023-02-17T08:10:00Z">
            <w:rPr>
              <w:color w:val="auto"/>
            </w:rPr>
          </w:rPrChange>
        </w:rPr>
        <w:t xml:space="preserve">, H., Kadin, M. E., </w:t>
      </w:r>
      <w:r>
        <w:rPr>
          <w:color w:val="auto"/>
        </w:rPr>
        <w:fldChar w:fldCharType="end"/>
      </w:r>
      <w:r>
        <w:fldChar w:fldCharType="begin"/>
      </w:r>
      <w:r w:rsidRPr="00031A9A">
        <w:rPr>
          <w:lang w:val="en-US"/>
          <w:rPrChange w:id="1553" w:author="Julius Rublack" w:date="2023-02-17T08:10:00Z">
            <w:rPr/>
          </w:rPrChange>
        </w:rPr>
        <w:instrText>HYPERLINK "https://doi.org/10.1111/1523-1747.ep12389114" \h</w:instrText>
      </w:r>
      <w:r>
        <w:fldChar w:fldCharType="separate"/>
      </w:r>
      <w:r w:rsidR="00EF0C34" w:rsidRPr="00031A9A">
        <w:rPr>
          <w:color w:val="auto"/>
          <w:lang w:val="en-US"/>
          <w:rPrChange w:id="1554" w:author="Julius Rublack" w:date="2023-02-17T08:10:00Z">
            <w:rPr>
              <w:color w:val="auto"/>
            </w:rPr>
          </w:rPrChange>
        </w:rPr>
        <w:t xml:space="preserve">Koh, H., Heald, P., Barnhill, R. L. &amp; </w:t>
      </w:r>
      <w:proofErr w:type="spellStart"/>
      <w:r w:rsidR="00EF0C34" w:rsidRPr="00031A9A">
        <w:rPr>
          <w:color w:val="auto"/>
          <w:lang w:val="en-US"/>
          <w:rPrChange w:id="1555" w:author="Julius Rublack" w:date="2023-02-17T08:10:00Z">
            <w:rPr>
              <w:color w:val="auto"/>
            </w:rPr>
          </w:rPrChange>
        </w:rPr>
        <w:t>Sklar</w:t>
      </w:r>
      <w:proofErr w:type="spellEnd"/>
      <w:r w:rsidR="00EF0C34" w:rsidRPr="00031A9A">
        <w:rPr>
          <w:color w:val="auto"/>
          <w:lang w:val="en-US"/>
          <w:rPrChange w:id="1556" w:author="Julius Rublack" w:date="2023-02-17T08:10:00Z">
            <w:rPr>
              <w:color w:val="auto"/>
            </w:rPr>
          </w:rPrChange>
        </w:rPr>
        <w:t>, J. (1994).</w:t>
      </w:r>
      <w:r>
        <w:rPr>
          <w:color w:val="auto"/>
        </w:rPr>
        <w:fldChar w:fldCharType="end"/>
      </w:r>
      <w:r w:rsidR="00EF0C34" w:rsidRPr="00031A9A">
        <w:rPr>
          <w:color w:val="auto"/>
          <w:lang w:val="en-US"/>
          <w:rPrChange w:id="1557" w:author="Julius Rublack" w:date="2023-02-17T08:10:00Z">
            <w:rPr>
              <w:color w:val="auto"/>
            </w:rPr>
          </w:rPrChange>
        </w:rPr>
        <w:t xml:space="preserve"> </w:t>
      </w:r>
      <w:r>
        <w:fldChar w:fldCharType="begin"/>
      </w:r>
      <w:r w:rsidRPr="00031A9A">
        <w:rPr>
          <w:lang w:val="en-US"/>
          <w:rPrChange w:id="1558" w:author="Julius Rublack" w:date="2023-02-17T08:10:00Z">
            <w:rPr/>
          </w:rPrChange>
        </w:rPr>
        <w:instrText>HYPERLINK "https://doi.org/10.1111/1523-1747.ep12389114" \h</w:instrText>
      </w:r>
      <w:r>
        <w:fldChar w:fldCharType="separate"/>
      </w:r>
      <w:r w:rsidR="00EF0C34" w:rsidRPr="00F52BE7">
        <w:rPr>
          <w:i/>
          <w:color w:val="auto"/>
          <w:lang w:val="en-US"/>
        </w:rPr>
        <w:t>Journal of Investigative Dermatology</w:t>
      </w:r>
      <w:r>
        <w:rPr>
          <w:i/>
          <w:color w:val="auto"/>
          <w:lang w:val="en-US"/>
        </w:rPr>
        <w:fldChar w:fldCharType="end"/>
      </w:r>
      <w:r w:rsidR="00EF0C34" w:rsidRPr="00F52BE7">
        <w:rPr>
          <w:i/>
          <w:color w:val="auto"/>
          <w:lang w:val="en-US"/>
        </w:rPr>
        <w:t xml:space="preserve"> </w:t>
      </w:r>
      <w:r>
        <w:fldChar w:fldCharType="begin"/>
      </w:r>
      <w:r>
        <w:instrText>HYPERLINK "https://doi.org/10.1111/1523-1747.ep12389114" \h</w:instrText>
      </w:r>
      <w:r>
        <w:fldChar w:fldCharType="separate"/>
      </w:r>
      <w:r w:rsidR="00EF0C34" w:rsidRPr="00F52BE7">
        <w:rPr>
          <w:b/>
          <w:color w:val="auto"/>
          <w:lang w:val="en-US"/>
        </w:rPr>
        <w:t>103</w:t>
      </w:r>
      <w:r>
        <w:rPr>
          <w:b/>
          <w:color w:val="auto"/>
          <w:lang w:val="en-US"/>
        </w:rPr>
        <w:fldChar w:fldCharType="end"/>
      </w:r>
      <w:r>
        <w:fldChar w:fldCharType="begin"/>
      </w:r>
      <w:r>
        <w:instrText>HYPERLINK "https://doi.org/10.1111/1523-1747.ep12389114" \h</w:instrText>
      </w:r>
      <w:r>
        <w:fldChar w:fldCharType="separate"/>
      </w:r>
      <w:r w:rsidR="00EF0C34" w:rsidRPr="00F52BE7">
        <w:rPr>
          <w:color w:val="auto"/>
          <w:lang w:val="en-US"/>
        </w:rPr>
        <w:t>, 34–41</w:t>
      </w:r>
      <w:r>
        <w:rPr>
          <w:color w:val="auto"/>
          <w:lang w:val="en-US"/>
        </w:rPr>
        <w:fldChar w:fldCharType="end"/>
      </w:r>
      <w:r w:rsidR="00EF0C34" w:rsidRPr="00F52BE7">
        <w:rPr>
          <w:color w:val="auto"/>
          <w:lang w:val="en-US"/>
        </w:rPr>
        <w:t>.</w:t>
      </w:r>
    </w:p>
    <w:p w14:paraId="1321C9FE" w14:textId="77777777" w:rsidR="00807941" w:rsidRPr="00F52BE7" w:rsidRDefault="00000000">
      <w:pPr>
        <w:spacing w:line="360" w:lineRule="auto"/>
        <w:ind w:left="10" w:hanging="2"/>
        <w:rPr>
          <w:color w:val="auto"/>
          <w:lang w:val="en-US"/>
        </w:rPr>
        <w:pPrChange w:id="1559" w:author="Iris Bachmann" w:date="2023-02-06T10:21:00Z">
          <w:pPr>
            <w:spacing w:line="259" w:lineRule="auto"/>
            <w:ind w:left="10" w:hanging="2"/>
          </w:pPr>
        </w:pPrChange>
      </w:pPr>
      <w:r>
        <w:fldChar w:fldCharType="begin"/>
      </w:r>
      <w:r w:rsidRPr="00031A9A">
        <w:rPr>
          <w:lang w:val="en-US"/>
          <w:rPrChange w:id="1560" w:author="Julius Rublack" w:date="2023-02-17T08:10:00Z">
            <w:rPr/>
          </w:rPrChange>
        </w:rPr>
        <w:instrText>HYPERLINK "https://doi.org/10.7774/cevr.2018.7.1.1" \h</w:instrText>
      </w:r>
      <w:r>
        <w:fldChar w:fldCharType="separate"/>
      </w:r>
      <w:proofErr w:type="spellStart"/>
      <w:r w:rsidR="00EF0C34" w:rsidRPr="00EF0C34">
        <w:rPr>
          <w:color w:val="auto"/>
          <w:lang w:val="en-US"/>
        </w:rPr>
        <w:t>Yoo</w:t>
      </w:r>
      <w:proofErr w:type="spellEnd"/>
      <w:r w:rsidR="00EF0C34" w:rsidRPr="00EF0C34">
        <w:rPr>
          <w:color w:val="auto"/>
          <w:lang w:val="en-US"/>
        </w:rPr>
        <w:t xml:space="preserve">, S. J., Kwon, T. &amp; </w:t>
      </w:r>
      <w:proofErr w:type="spellStart"/>
      <w:r w:rsidR="00EF0C34" w:rsidRPr="00EF0C34">
        <w:rPr>
          <w:color w:val="auto"/>
          <w:lang w:val="en-US"/>
        </w:rPr>
        <w:t>Lyoo</w:t>
      </w:r>
      <w:proofErr w:type="spellEnd"/>
      <w:r w:rsidR="00EF0C34" w:rsidRPr="00EF0C34">
        <w:rPr>
          <w:color w:val="auto"/>
          <w:lang w:val="en-US"/>
        </w:rPr>
        <w:t>, Y. S. (2018).</w:t>
      </w:r>
      <w:r>
        <w:rPr>
          <w:color w:val="auto"/>
          <w:lang w:val="en-US"/>
        </w:rPr>
        <w:fldChar w:fldCharType="end"/>
      </w:r>
      <w:r w:rsidR="00EF0C34" w:rsidRPr="00EF0C34">
        <w:rPr>
          <w:color w:val="auto"/>
          <w:lang w:val="en-US"/>
        </w:rPr>
        <w:t xml:space="preserve"> </w:t>
      </w:r>
      <w:r>
        <w:fldChar w:fldCharType="begin"/>
      </w:r>
      <w:r w:rsidRPr="00031A9A">
        <w:rPr>
          <w:lang w:val="en-US"/>
          <w:rPrChange w:id="1561" w:author="Julius Rublack" w:date="2023-02-17T08:10:00Z">
            <w:rPr/>
          </w:rPrChange>
        </w:rPr>
        <w:instrText>HYPERLINK "https://doi.org/10.7774/cevr.2018.7.1.1" \h</w:instrText>
      </w:r>
      <w:r>
        <w:fldChar w:fldCharType="separate"/>
      </w:r>
      <w:r w:rsidR="00EF0C34" w:rsidRPr="00F52BE7">
        <w:rPr>
          <w:i/>
          <w:color w:val="auto"/>
          <w:lang w:val="en-US"/>
        </w:rPr>
        <w:t>Clinical and Experimental Vaccine Research</w:t>
      </w:r>
      <w:r>
        <w:rPr>
          <w:i/>
          <w:color w:val="auto"/>
          <w:lang w:val="en-US"/>
        </w:rPr>
        <w:fldChar w:fldCharType="end"/>
      </w:r>
      <w:r w:rsidR="00EF0C34" w:rsidRPr="00F52BE7">
        <w:rPr>
          <w:i/>
          <w:color w:val="auto"/>
          <w:lang w:val="en-US"/>
        </w:rPr>
        <w:t xml:space="preserve"> </w:t>
      </w:r>
      <w:r>
        <w:fldChar w:fldCharType="begin"/>
      </w:r>
      <w:r>
        <w:instrText>HYPERLINK "https://doi.org/10.7774/cevr.2018.7.1.1" \h</w:instrText>
      </w:r>
      <w:r>
        <w:fldChar w:fldCharType="separate"/>
      </w:r>
      <w:r w:rsidR="00EF0C34" w:rsidRPr="00F52BE7">
        <w:rPr>
          <w:b/>
          <w:color w:val="auto"/>
          <w:lang w:val="en-US"/>
        </w:rPr>
        <w:t>7</w:t>
      </w:r>
      <w:r>
        <w:rPr>
          <w:b/>
          <w:color w:val="auto"/>
          <w:lang w:val="en-US"/>
        </w:rPr>
        <w:fldChar w:fldCharType="end"/>
      </w:r>
      <w:r>
        <w:fldChar w:fldCharType="begin"/>
      </w:r>
      <w:r>
        <w:instrText>HYPERLINK "https://doi.org/10.7774/cevr.2018.7.1.1" \h</w:instrText>
      </w:r>
      <w:r>
        <w:fldChar w:fldCharType="separate"/>
      </w:r>
      <w:r w:rsidR="00EF0C34" w:rsidRPr="00F52BE7">
        <w:rPr>
          <w:color w:val="auto"/>
          <w:lang w:val="en-US"/>
        </w:rPr>
        <w:t>,</w:t>
      </w:r>
      <w:r>
        <w:rPr>
          <w:color w:val="auto"/>
          <w:lang w:val="en-US"/>
        </w:rPr>
        <w:fldChar w:fldCharType="end"/>
      </w:r>
      <w:r w:rsidR="00EF0C34" w:rsidRPr="00F52BE7">
        <w:rPr>
          <w:color w:val="auto"/>
          <w:lang w:val="en-US"/>
        </w:rPr>
        <w:t xml:space="preserve"> </w:t>
      </w:r>
      <w:r>
        <w:fldChar w:fldCharType="begin"/>
      </w:r>
      <w:r>
        <w:instrText>HYPERLINK "https://doi.org/10.7774/cevr.2018.7.1.1" \h</w:instrText>
      </w:r>
      <w:r>
        <w:fldChar w:fldCharType="separate"/>
      </w:r>
      <w:r w:rsidR="00EF0C34" w:rsidRPr="00F52BE7">
        <w:rPr>
          <w:color w:val="auto"/>
          <w:lang w:val="en-US"/>
        </w:rPr>
        <w:t>1</w:t>
      </w:r>
      <w:r>
        <w:rPr>
          <w:color w:val="auto"/>
          <w:lang w:val="en-US"/>
        </w:rPr>
        <w:fldChar w:fldCharType="end"/>
      </w:r>
      <w:r w:rsidR="00EF0C34" w:rsidRPr="00F52BE7">
        <w:rPr>
          <w:color w:val="auto"/>
          <w:lang w:val="en-US"/>
        </w:rPr>
        <w:t>.</w:t>
      </w:r>
    </w:p>
    <w:p w14:paraId="124EDB8F" w14:textId="77777777" w:rsidR="00807941" w:rsidRPr="00F52BE7" w:rsidRDefault="00000000">
      <w:pPr>
        <w:spacing w:after="0" w:line="360" w:lineRule="auto"/>
        <w:ind w:left="300" w:hanging="292"/>
        <w:rPr>
          <w:color w:val="auto"/>
          <w:lang w:val="en-US"/>
        </w:rPr>
        <w:pPrChange w:id="1562" w:author="Iris Bachmann" w:date="2023-02-06T10:21:00Z">
          <w:pPr>
            <w:spacing w:after="0" w:line="321" w:lineRule="auto"/>
            <w:ind w:left="300" w:hanging="292"/>
          </w:pPr>
        </w:pPrChange>
      </w:pPr>
      <w:r>
        <w:fldChar w:fldCharType="begin"/>
      </w:r>
      <w:r>
        <w:instrText>HYPERLINK "https://doi.org/10.1021/acs.analchem.1c00013" \h</w:instrText>
      </w:r>
      <w:r>
        <w:fldChar w:fldCharType="separate"/>
      </w:r>
      <w:r w:rsidR="00EF0C34" w:rsidRPr="00031A9A">
        <w:rPr>
          <w:color w:val="auto"/>
          <w:rPrChange w:id="1563" w:author="Julius Rublack" w:date="2023-02-17T08:10:00Z">
            <w:rPr>
              <w:color w:val="auto"/>
              <w:lang w:val="en-US"/>
            </w:rPr>
          </w:rPrChange>
        </w:rPr>
        <w:t xml:space="preserve">Zhang, W. S., Pan, J., Li, F., Zhu, M., </w:t>
      </w:r>
      <w:proofErr w:type="spellStart"/>
      <w:r w:rsidR="00EF0C34" w:rsidRPr="00031A9A">
        <w:rPr>
          <w:color w:val="auto"/>
          <w:rPrChange w:id="1564" w:author="Julius Rublack" w:date="2023-02-17T08:10:00Z">
            <w:rPr>
              <w:color w:val="auto"/>
              <w:lang w:val="en-US"/>
            </w:rPr>
          </w:rPrChange>
        </w:rPr>
        <w:t>Xu</w:t>
      </w:r>
      <w:proofErr w:type="spellEnd"/>
      <w:r w:rsidR="00EF0C34" w:rsidRPr="00031A9A">
        <w:rPr>
          <w:color w:val="auto"/>
          <w:rPrChange w:id="1565" w:author="Julius Rublack" w:date="2023-02-17T08:10:00Z">
            <w:rPr>
              <w:color w:val="auto"/>
              <w:lang w:val="en-US"/>
            </w:rPr>
          </w:rPrChange>
        </w:rPr>
        <w:t xml:space="preserve">, M., Zhu, H., </w:t>
      </w:r>
      <w:proofErr w:type="spellStart"/>
      <w:r w:rsidR="00EF0C34" w:rsidRPr="00031A9A">
        <w:rPr>
          <w:color w:val="auto"/>
          <w:rPrChange w:id="1566" w:author="Julius Rublack" w:date="2023-02-17T08:10:00Z">
            <w:rPr>
              <w:color w:val="auto"/>
              <w:lang w:val="en-US"/>
            </w:rPr>
          </w:rPrChange>
        </w:rPr>
        <w:t>Yu</w:t>
      </w:r>
      <w:proofErr w:type="spellEnd"/>
      <w:r w:rsidR="00EF0C34" w:rsidRPr="00031A9A">
        <w:rPr>
          <w:color w:val="auto"/>
          <w:rPrChange w:id="1567" w:author="Julius Rublack" w:date="2023-02-17T08:10:00Z">
            <w:rPr>
              <w:color w:val="auto"/>
              <w:lang w:val="en-US"/>
            </w:rPr>
          </w:rPrChange>
        </w:rPr>
        <w:t>, Y. &amp; Su, G. (2021).</w:t>
      </w:r>
      <w:r>
        <w:rPr>
          <w:color w:val="auto"/>
          <w:lang w:val="en-US"/>
        </w:rPr>
        <w:fldChar w:fldCharType="end"/>
      </w:r>
      <w:r w:rsidR="00EF0C34" w:rsidRPr="00031A9A">
        <w:rPr>
          <w:color w:val="auto"/>
          <w:rPrChange w:id="1568" w:author="Julius Rublack" w:date="2023-02-17T08:10:00Z">
            <w:rPr>
              <w:color w:val="auto"/>
              <w:lang w:val="en-US"/>
            </w:rPr>
          </w:rPrChange>
        </w:rPr>
        <w:t xml:space="preserve"> </w:t>
      </w:r>
      <w:r>
        <w:fldChar w:fldCharType="begin"/>
      </w:r>
      <w:r>
        <w:instrText>HYPERLINK "https://doi.org/10.1021/acs.analchem.1c00013" \h</w:instrText>
      </w:r>
      <w:r>
        <w:fldChar w:fldCharType="separate"/>
      </w:r>
      <w:r w:rsidR="00EF0C34" w:rsidRPr="00F52BE7">
        <w:rPr>
          <w:i/>
          <w:color w:val="auto"/>
          <w:lang w:val="en-US"/>
        </w:rPr>
        <w:t>Analytical Chemistry</w:t>
      </w:r>
      <w:r>
        <w:rPr>
          <w:i/>
          <w:color w:val="auto"/>
          <w:lang w:val="en-US"/>
        </w:rPr>
        <w:fldChar w:fldCharType="end"/>
      </w:r>
      <w:r w:rsidR="00EF0C34" w:rsidRPr="00F52BE7">
        <w:rPr>
          <w:i/>
          <w:color w:val="auto"/>
          <w:lang w:val="en-US"/>
        </w:rPr>
        <w:t xml:space="preserve"> </w:t>
      </w:r>
      <w:r>
        <w:fldChar w:fldCharType="begin"/>
      </w:r>
      <w:r>
        <w:instrText>HYPERLINK "https://doi.org/10.1021/acs.analchem.1c00013" \h</w:instrText>
      </w:r>
      <w:r>
        <w:fldChar w:fldCharType="separate"/>
      </w:r>
      <w:r w:rsidR="00EF0C34" w:rsidRPr="00F52BE7">
        <w:rPr>
          <w:b/>
          <w:color w:val="auto"/>
          <w:lang w:val="en-US"/>
        </w:rPr>
        <w:t>93</w:t>
      </w:r>
      <w:r>
        <w:rPr>
          <w:b/>
          <w:color w:val="auto"/>
          <w:lang w:val="en-US"/>
        </w:rPr>
        <w:fldChar w:fldCharType="end"/>
      </w:r>
      <w:r>
        <w:fldChar w:fldCharType="begin"/>
      </w:r>
      <w:r>
        <w:instrText>HYPERLINK "https://doi.org/10.1021/acs.analchem.1c00013" \h</w:instrText>
      </w:r>
      <w:r>
        <w:fldChar w:fldCharType="separate"/>
      </w:r>
      <w:r w:rsidR="00EF0C34" w:rsidRPr="00F52BE7">
        <w:rPr>
          <w:color w:val="auto"/>
          <w:lang w:val="en-US"/>
        </w:rPr>
        <w:t xml:space="preserve">, </w:t>
      </w:r>
      <w:r>
        <w:rPr>
          <w:color w:val="auto"/>
          <w:lang w:val="en-US"/>
        </w:rPr>
        <w:fldChar w:fldCharType="end"/>
      </w:r>
      <w:r>
        <w:fldChar w:fldCharType="begin"/>
      </w:r>
      <w:r>
        <w:instrText>HYPERLINK "https://doi.org/10.1021/acs.analchem.1c00013" \h</w:instrText>
      </w:r>
      <w:r>
        <w:fldChar w:fldCharType="separate"/>
      </w:r>
      <w:r w:rsidR="00EF0C34" w:rsidRPr="00F52BE7">
        <w:rPr>
          <w:color w:val="auto"/>
          <w:lang w:val="en-US"/>
        </w:rPr>
        <w:t>4126–4133</w:t>
      </w:r>
      <w:r>
        <w:rPr>
          <w:color w:val="auto"/>
          <w:lang w:val="en-US"/>
        </w:rPr>
        <w:fldChar w:fldCharType="end"/>
      </w:r>
      <w:r w:rsidR="00EF0C34" w:rsidRPr="00F52BE7">
        <w:rPr>
          <w:color w:val="auto"/>
          <w:lang w:val="en-US"/>
        </w:rPr>
        <w:t>.</w:t>
      </w:r>
    </w:p>
    <w:p w14:paraId="7649BEF5" w14:textId="77777777" w:rsidR="00807941" w:rsidRPr="00EF0C34" w:rsidRDefault="00000000">
      <w:pPr>
        <w:spacing w:line="360" w:lineRule="auto"/>
        <w:ind w:left="10" w:hanging="2"/>
        <w:rPr>
          <w:color w:val="auto"/>
        </w:rPr>
        <w:pPrChange w:id="1569" w:author="Iris Bachmann" w:date="2023-02-06T10:21:00Z">
          <w:pPr>
            <w:spacing w:line="259" w:lineRule="auto"/>
            <w:ind w:left="10" w:hanging="2"/>
          </w:pPr>
        </w:pPrChange>
      </w:pPr>
      <w:r>
        <w:fldChar w:fldCharType="begin"/>
      </w:r>
      <w:r>
        <w:instrText>HYPERLINK "https://doi.org/10.1021/acs.chemrev.5b00428" \h</w:instrText>
      </w:r>
      <w:r>
        <w:fldChar w:fldCharType="separate"/>
      </w:r>
      <w:r w:rsidR="00EF0C34" w:rsidRPr="00031A9A">
        <w:rPr>
          <w:color w:val="auto"/>
          <w:rPrChange w:id="1570" w:author="Julius Rublack" w:date="2023-02-17T08:10:00Z">
            <w:rPr>
              <w:color w:val="auto"/>
              <w:lang w:val="en-US"/>
            </w:rPr>
          </w:rPrChange>
        </w:rPr>
        <w:t>Zhao, Y., Chen, F., Li, Q., Wang, L. &amp; Fan, C. (2015).</w:t>
      </w:r>
      <w:r>
        <w:rPr>
          <w:color w:val="auto"/>
          <w:lang w:val="en-US"/>
        </w:rPr>
        <w:fldChar w:fldCharType="end"/>
      </w:r>
      <w:r w:rsidR="00EF0C34" w:rsidRPr="00031A9A">
        <w:rPr>
          <w:color w:val="auto"/>
          <w:rPrChange w:id="1571" w:author="Julius Rublack" w:date="2023-02-17T08:10:00Z">
            <w:rPr>
              <w:color w:val="auto"/>
              <w:lang w:val="en-US"/>
            </w:rPr>
          </w:rPrChange>
        </w:rPr>
        <w:t xml:space="preserve"> </w:t>
      </w:r>
      <w:r>
        <w:fldChar w:fldCharType="begin"/>
      </w:r>
      <w:r>
        <w:instrText>HYPERLINK "https://doi.org/10.1021/acs.chemrev.5b00428" \h</w:instrText>
      </w:r>
      <w:r>
        <w:fldChar w:fldCharType="separate"/>
      </w:r>
      <w:r w:rsidR="00EF0C34" w:rsidRPr="00EF0C34">
        <w:rPr>
          <w:i/>
          <w:color w:val="auto"/>
        </w:rPr>
        <w:t>Chemical Reviews</w:t>
      </w:r>
      <w:r>
        <w:rPr>
          <w:i/>
          <w:color w:val="auto"/>
        </w:rPr>
        <w:fldChar w:fldCharType="end"/>
      </w:r>
      <w:r w:rsidR="00EF0C34" w:rsidRPr="00EF0C34">
        <w:rPr>
          <w:i/>
          <w:color w:val="auto"/>
        </w:rPr>
        <w:t xml:space="preserve"> </w:t>
      </w:r>
      <w:r>
        <w:fldChar w:fldCharType="begin"/>
      </w:r>
      <w:r>
        <w:instrText>HYPERLINK "https://doi.org/10.1021/acs.chemrev.5b00428" \h</w:instrText>
      </w:r>
      <w:r>
        <w:fldChar w:fldCharType="separate"/>
      </w:r>
      <w:r w:rsidR="00EF0C34" w:rsidRPr="00EF0C34">
        <w:rPr>
          <w:b/>
          <w:color w:val="auto"/>
        </w:rPr>
        <w:t>115</w:t>
      </w:r>
      <w:r>
        <w:rPr>
          <w:b/>
          <w:color w:val="auto"/>
        </w:rPr>
        <w:fldChar w:fldCharType="end"/>
      </w:r>
      <w:r>
        <w:fldChar w:fldCharType="begin"/>
      </w:r>
      <w:r>
        <w:instrText>HYPERLINK "https://doi.org/10.1021/acs.chemrev.5b00428" \h</w:instrText>
      </w:r>
      <w:r>
        <w:fldChar w:fldCharType="separate"/>
      </w:r>
      <w:r w:rsidR="00EF0C34" w:rsidRPr="00EF0C34">
        <w:rPr>
          <w:color w:val="auto"/>
        </w:rPr>
        <w:t>, 12491–12545</w:t>
      </w:r>
      <w:r>
        <w:rPr>
          <w:color w:val="auto"/>
        </w:rPr>
        <w:fldChar w:fldCharType="end"/>
      </w:r>
      <w:r w:rsidR="00EF0C34" w:rsidRPr="00EF0C34">
        <w:rPr>
          <w:color w:val="auto"/>
        </w:rPr>
        <w:t>.</w:t>
      </w:r>
    </w:p>
    <w:sectPr w:rsidR="00807941" w:rsidRPr="00EF0C34">
      <w:footerReference w:type="even" r:id="rId15"/>
      <w:footerReference w:type="default" r:id="rId16"/>
      <w:footerReference w:type="first" r:id="rId17"/>
      <w:pgSz w:w="12240" w:h="15840"/>
      <w:pgMar w:top="1408" w:right="1401" w:bottom="1503" w:left="1417" w:header="720" w:footer="80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Gregory Dame" w:date="2023-01-31T10:07:00Z" w:initials="GD">
    <w:p w14:paraId="287499C7" w14:textId="77777777" w:rsidR="00F52BE7" w:rsidRDefault="00F52BE7" w:rsidP="001C5566">
      <w:pPr>
        <w:jc w:val="left"/>
      </w:pPr>
      <w:r>
        <w:rPr>
          <w:rStyle w:val="Kommentarzeichen"/>
        </w:rPr>
        <w:annotationRef/>
      </w:r>
      <w:r>
        <w:rPr>
          <w:szCs w:val="20"/>
        </w:rPr>
        <w:t xml:space="preserve">da denke auch an Parasiten und Pilze </w:t>
      </w:r>
    </w:p>
  </w:comment>
  <w:comment w:id="34" w:author="Gregory Dame" w:date="2023-01-31T10:08:00Z" w:initials="GD">
    <w:p w14:paraId="020334E1" w14:textId="77777777" w:rsidR="00F52BE7" w:rsidRDefault="00F52BE7" w:rsidP="0045461E">
      <w:pPr>
        <w:jc w:val="left"/>
      </w:pPr>
      <w:r>
        <w:rPr>
          <w:rStyle w:val="Kommentarzeichen"/>
        </w:rPr>
        <w:annotationRef/>
      </w:r>
      <w:r>
        <w:rPr>
          <w:szCs w:val="20"/>
        </w:rPr>
        <w:t>wie lang ging sie wirklich ?</w:t>
      </w:r>
    </w:p>
    <w:p w14:paraId="50103D88" w14:textId="77777777" w:rsidR="00F52BE7" w:rsidRDefault="00F52BE7" w:rsidP="0045461E">
      <w:pPr>
        <w:jc w:val="left"/>
      </w:pPr>
    </w:p>
    <w:p w14:paraId="1A15612E" w14:textId="77777777" w:rsidR="00F52BE7" w:rsidRDefault="00F52BE7" w:rsidP="0045461E">
      <w:pPr>
        <w:jc w:val="left"/>
      </w:pPr>
    </w:p>
    <w:p w14:paraId="413DD2DD" w14:textId="77777777" w:rsidR="00F52BE7" w:rsidRDefault="00F52BE7" w:rsidP="0045461E">
      <w:pPr>
        <w:jc w:val="left"/>
      </w:pPr>
      <w:r>
        <w:rPr>
          <w:szCs w:val="20"/>
        </w:rPr>
        <w:t>Du hast nicht genau gelesen !</w:t>
      </w:r>
    </w:p>
    <w:p w14:paraId="7D00C313" w14:textId="77777777" w:rsidR="00F52BE7" w:rsidRDefault="00F52BE7" w:rsidP="0045461E">
      <w:pPr>
        <w:jc w:val="left"/>
      </w:pPr>
      <w:r>
        <w:rPr>
          <w:szCs w:val="20"/>
        </w:rPr>
        <w:t xml:space="preserve">der spricht von Indien </w:t>
      </w:r>
    </w:p>
  </w:comment>
  <w:comment w:id="36" w:author="Iris Bachmann" w:date="2023-02-06T10:02:00Z" w:initials="IB">
    <w:p w14:paraId="1421A62C" w14:textId="77777777" w:rsidR="000F624A" w:rsidRDefault="000F624A">
      <w:pPr>
        <w:pStyle w:val="Kommentartext"/>
        <w:ind w:left="0"/>
        <w:jc w:val="left"/>
      </w:pPr>
      <w:r>
        <w:rPr>
          <w:rStyle w:val="Kommentarzeichen"/>
        </w:rPr>
        <w:annotationRef/>
      </w:r>
      <w:r>
        <w:t>Wenn du oben allg. von Infektionskrankheiten sprichst (also Viren Bakterien, …), musst du hier dann irgendwie auf die Viren speziell kommen.</w:t>
      </w:r>
    </w:p>
    <w:p w14:paraId="69F0A3F3" w14:textId="77777777" w:rsidR="000F624A" w:rsidRDefault="000F624A">
      <w:pPr>
        <w:pStyle w:val="Kommentartext"/>
        <w:ind w:left="0"/>
        <w:jc w:val="left"/>
      </w:pPr>
    </w:p>
    <w:p w14:paraId="6A813448" w14:textId="77777777" w:rsidR="000F624A" w:rsidRDefault="000F624A" w:rsidP="00235202">
      <w:pPr>
        <w:pStyle w:val="Kommentartext"/>
        <w:ind w:left="0"/>
        <w:jc w:val="left"/>
      </w:pPr>
      <w:r>
        <w:t>Z.B. … damit sind sie weltweit die variabelste Quelle für Infektionskrankheiten/ am gefährlichsten …/ fordert jährlich die meisten Toten/ … oder sowas … halt um nochmal klar zu sagen, dass es viele Ursachen für Infektionskrankheiten gibt, jedoch du dich aus einem bestimmten Grund auf die Viren fokussierst</w:t>
      </w:r>
    </w:p>
  </w:comment>
  <w:comment w:id="51" w:author="Gregory Dame" w:date="2023-01-31T10:13:00Z" w:initials="GD">
    <w:p w14:paraId="43140C85" w14:textId="40951137" w:rsidR="00F52BE7" w:rsidRDefault="00F52BE7" w:rsidP="001F4926">
      <w:pPr>
        <w:jc w:val="left"/>
      </w:pPr>
      <w:r>
        <w:rPr>
          <w:rStyle w:val="Kommentarzeichen"/>
        </w:rPr>
        <w:annotationRef/>
      </w:r>
      <w:r>
        <w:rPr>
          <w:szCs w:val="20"/>
        </w:rPr>
        <w:t>theoretisch gibt es noch behüllt und nicht gehüllt.</w:t>
      </w:r>
    </w:p>
    <w:p w14:paraId="73311EC2" w14:textId="77777777" w:rsidR="00F52BE7" w:rsidRDefault="00F52BE7" w:rsidP="001F4926">
      <w:pPr>
        <w:jc w:val="left"/>
      </w:pPr>
    </w:p>
    <w:p w14:paraId="3E75ED84" w14:textId="77777777" w:rsidR="00F52BE7" w:rsidRDefault="00F52BE7" w:rsidP="001F4926">
      <w:pPr>
        <w:jc w:val="left"/>
      </w:pPr>
    </w:p>
    <w:p w14:paraId="50C1068D" w14:textId="77777777" w:rsidR="00F52BE7" w:rsidRDefault="00F52BE7" w:rsidP="001F4926">
      <w:pPr>
        <w:jc w:val="left"/>
      </w:pPr>
      <w:r>
        <w:rPr>
          <w:szCs w:val="20"/>
        </w:rPr>
        <w:t xml:space="preserve">Den Satz besser umformulieren. </w:t>
      </w:r>
    </w:p>
  </w:comment>
  <w:comment w:id="71" w:author="Gregory Dame" w:date="2023-01-31T11:18:00Z" w:initials="GD">
    <w:p w14:paraId="095F83E4" w14:textId="39E96186" w:rsidR="00F52BE7" w:rsidRDefault="00F52BE7" w:rsidP="000A32B8">
      <w:pPr>
        <w:jc w:val="left"/>
      </w:pPr>
      <w:r>
        <w:rPr>
          <w:rStyle w:val="Kommentarzeichen"/>
        </w:rPr>
        <w:annotationRef/>
      </w:r>
      <w:r>
        <w:rPr>
          <w:szCs w:val="20"/>
        </w:rPr>
        <w:t xml:space="preserve">Visualisierung ist ein gutes Tool, es lockert das geschriebene auf </w:t>
      </w:r>
    </w:p>
  </w:comment>
  <w:comment w:id="72" w:author="Iris Bachmann" w:date="2023-02-06T10:07:00Z" w:initials="IB">
    <w:p w14:paraId="3EF8065E" w14:textId="77777777" w:rsidR="007E767C" w:rsidRDefault="007E767C">
      <w:pPr>
        <w:pStyle w:val="Kommentartext"/>
        <w:ind w:left="0"/>
        <w:jc w:val="left"/>
      </w:pPr>
      <w:r>
        <w:rPr>
          <w:rStyle w:val="Kommentarzeichen"/>
        </w:rPr>
        <w:annotationRef/>
      </w:r>
      <w:r>
        <w:t>Ich stimme Gregory zu, ein Bild wäre schön</w:t>
      </w:r>
    </w:p>
    <w:p w14:paraId="221BEB8C" w14:textId="77777777" w:rsidR="007E767C" w:rsidRDefault="007E767C" w:rsidP="00F277D1">
      <w:pPr>
        <w:pStyle w:val="Kommentartext"/>
        <w:ind w:left="0"/>
        <w:jc w:val="left"/>
      </w:pPr>
      <w:r>
        <w:t>… oder eine Übersicht in grobe Einteilung von Viren in behüllt/ unbehüllt, DNA/ RNA-Genome!?</w:t>
      </w:r>
    </w:p>
  </w:comment>
  <w:comment w:id="107" w:author="Gregory Dame" w:date="2023-01-31T11:29:00Z" w:initials="GD">
    <w:p w14:paraId="0380552E" w14:textId="7C15F3C4" w:rsidR="000842F0" w:rsidRDefault="00F52BE7" w:rsidP="00DB0583">
      <w:pPr>
        <w:jc w:val="left"/>
      </w:pPr>
      <w:r>
        <w:rPr>
          <w:rStyle w:val="Kommentarzeichen"/>
        </w:rPr>
        <w:annotationRef/>
      </w:r>
      <w:r w:rsidR="000842F0">
        <w:rPr>
          <w:szCs w:val="20"/>
        </w:rPr>
        <w:t>Ich habe mit Absicht aus derselben Publikation den einleitenden Satz entnommen   …das andere war einfach zu sehr gesprungen</w:t>
      </w:r>
      <w:r w:rsidR="000842F0">
        <w:rPr>
          <w:szCs w:val="20"/>
        </w:rPr>
        <w:cr/>
      </w:r>
      <w:r w:rsidR="000842F0">
        <w:rPr>
          <w:szCs w:val="20"/>
        </w:rPr>
        <w:cr/>
        <w:t xml:space="preserve">umformulieren in deutsch </w:t>
      </w:r>
    </w:p>
  </w:comment>
  <w:comment w:id="121" w:author="Iris Bachmann" w:date="2023-02-06T10:12:00Z" w:initials="IB">
    <w:p w14:paraId="38B3D110" w14:textId="77777777" w:rsidR="007E767C" w:rsidRDefault="007E767C">
      <w:pPr>
        <w:pStyle w:val="Kommentartext"/>
        <w:ind w:left="0"/>
        <w:jc w:val="left"/>
      </w:pPr>
      <w:r>
        <w:rPr>
          <w:rStyle w:val="Kommentarzeichen"/>
        </w:rPr>
        <w:annotationRef/>
      </w:r>
      <w:r>
        <w:t>Hier würde ich konkret ein Beispiel ansprechen.</w:t>
      </w:r>
    </w:p>
    <w:p w14:paraId="65681BDE" w14:textId="77777777" w:rsidR="007E767C" w:rsidRDefault="007E767C">
      <w:pPr>
        <w:pStyle w:val="Kommentartext"/>
        <w:ind w:left="0"/>
        <w:jc w:val="left"/>
      </w:pPr>
    </w:p>
    <w:p w14:paraId="6601F14F" w14:textId="77777777" w:rsidR="007E767C" w:rsidRDefault="007E767C">
      <w:pPr>
        <w:pStyle w:val="Kommentartext"/>
        <w:ind w:left="0"/>
        <w:jc w:val="left"/>
      </w:pPr>
      <w:r>
        <w:t>… also du schreibst ja, dass Viren super anpassungsfähig sind …</w:t>
      </w:r>
    </w:p>
    <w:p w14:paraId="73933F7C" w14:textId="77777777" w:rsidR="007E767C" w:rsidRDefault="007E767C">
      <w:pPr>
        <w:pStyle w:val="Kommentartext"/>
        <w:ind w:left="0"/>
        <w:jc w:val="left"/>
      </w:pPr>
    </w:p>
    <w:p w14:paraId="5BE17700" w14:textId="77777777" w:rsidR="007E767C" w:rsidRDefault="007E767C" w:rsidP="00101816">
      <w:pPr>
        <w:pStyle w:val="Kommentartext"/>
        <w:ind w:left="0"/>
        <w:jc w:val="left"/>
      </w:pPr>
      <w:r>
        <w:t>Und dann könnte sowas kommen wie: … So ist das Influenza Virus in der Lage sich innerhalb kürzester Zeit auf neue Wirte anzupassen … ODER Beschrieben ist z.B. die Klasse der xyz Viren, welche bekannt dafür sind abc zu machen, wodurch sie sich innerhalb kürzester Zeit auf xyz Weise ändern/ anpassen.</w:t>
      </w:r>
    </w:p>
  </w:comment>
  <w:comment w:id="126" w:author="Iris Bachmann" w:date="2023-02-06T10:12:00Z" w:initials="IB">
    <w:p w14:paraId="24779268" w14:textId="77777777" w:rsidR="007E767C" w:rsidRDefault="007E767C" w:rsidP="008120AB">
      <w:pPr>
        <w:pStyle w:val="Kommentartext"/>
        <w:ind w:left="0"/>
        <w:jc w:val="left"/>
      </w:pPr>
      <w:r>
        <w:rPr>
          <w:rStyle w:val="Kommentarzeichen"/>
        </w:rPr>
        <w:annotationRef/>
      </w:r>
      <w:r>
        <w:t>Die Abkürzung bitte einführen.</w:t>
      </w:r>
    </w:p>
  </w:comment>
  <w:comment w:id="129" w:author="Iris Bachmann" w:date="2023-02-06T10:13:00Z" w:initials="IB">
    <w:p w14:paraId="3159C0DC" w14:textId="77777777" w:rsidR="007E767C" w:rsidRDefault="007E767C" w:rsidP="00371C51">
      <w:pPr>
        <w:pStyle w:val="Kommentartext"/>
        <w:ind w:left="0"/>
        <w:jc w:val="left"/>
      </w:pPr>
      <w:r>
        <w:rPr>
          <w:rStyle w:val="Kommentarzeichen"/>
        </w:rPr>
        <w:annotationRef/>
      </w:r>
      <w:r>
        <w:t>Dauert noch immer an :P … würde ich noch nicht in Vergangenheit schreiben</w:t>
      </w:r>
    </w:p>
  </w:comment>
  <w:comment w:id="151" w:author="Gregory Dame" w:date="2023-01-31T13:49:00Z" w:initials="GD">
    <w:p w14:paraId="50565A30" w14:textId="2FB0DD7A" w:rsidR="006625C5" w:rsidRDefault="006625C5" w:rsidP="00E07B7C">
      <w:pPr>
        <w:jc w:val="left"/>
      </w:pPr>
      <w:r>
        <w:rPr>
          <w:rStyle w:val="Kommentarzeichen"/>
        </w:rPr>
        <w:annotationRef/>
      </w:r>
      <w:r>
        <w:rPr>
          <w:szCs w:val="20"/>
        </w:rPr>
        <w:t xml:space="preserve">Falsches Argument die 24 h liegt nicht an der PCR. </w:t>
      </w:r>
    </w:p>
    <w:p w14:paraId="7D0C38B4" w14:textId="77777777" w:rsidR="006625C5" w:rsidRDefault="006625C5" w:rsidP="00E07B7C">
      <w:pPr>
        <w:jc w:val="left"/>
      </w:pPr>
      <w:r>
        <w:rPr>
          <w:szCs w:val="20"/>
        </w:rPr>
        <w:t>das würde, wenn man fair ist, auch bei den isothermen Systemen so passieren… falsche Logistik</w:t>
      </w:r>
    </w:p>
  </w:comment>
  <w:comment w:id="152" w:author="Iris Bachmann" w:date="2023-02-06T10:18:00Z" w:initials="IB">
    <w:p w14:paraId="0720BE50" w14:textId="77777777" w:rsidR="00F524D6" w:rsidRDefault="00F524D6">
      <w:pPr>
        <w:pStyle w:val="Kommentartext"/>
        <w:ind w:left="0"/>
        <w:jc w:val="left"/>
      </w:pPr>
      <w:r>
        <w:rPr>
          <w:rStyle w:val="Kommentarzeichen"/>
        </w:rPr>
        <w:annotationRef/>
      </w:r>
      <w:r>
        <w:t>Stimme ich Gregory zu</w:t>
      </w:r>
    </w:p>
    <w:p w14:paraId="3066B3E6" w14:textId="77777777" w:rsidR="00F524D6" w:rsidRDefault="00F524D6" w:rsidP="001E35F5">
      <w:pPr>
        <w:pStyle w:val="Kommentartext"/>
        <w:ind w:left="0"/>
        <w:jc w:val="left"/>
      </w:pPr>
      <w:r>
        <w:t>… dadurch musst du auch die folgenden Sätze ändern, da sich deine Argumentation darauf stützt.</w:t>
      </w:r>
    </w:p>
  </w:comment>
  <w:comment w:id="212" w:author="Iris Bachmann" w:date="2023-02-06T10:23:00Z" w:initials="IB">
    <w:p w14:paraId="380905CA" w14:textId="77777777" w:rsidR="00F524D6" w:rsidRDefault="00F524D6" w:rsidP="00253C15">
      <w:pPr>
        <w:pStyle w:val="Kommentartext"/>
        <w:ind w:left="0"/>
        <w:jc w:val="left"/>
      </w:pPr>
      <w:r>
        <w:rPr>
          <w:rStyle w:val="Kommentarzeichen"/>
        </w:rPr>
        <w:annotationRef/>
      </w:r>
      <w:r>
        <w:t>Abkürzungen!</w:t>
      </w:r>
    </w:p>
  </w:comment>
  <w:comment w:id="218" w:author="Iris Bachmann" w:date="2023-02-06T10:22:00Z" w:initials="IB">
    <w:p w14:paraId="60E4E389" w14:textId="4E1E68B5" w:rsidR="00F524D6" w:rsidRDefault="00F524D6" w:rsidP="00F524D6">
      <w:pPr>
        <w:pStyle w:val="Kommentartext"/>
        <w:ind w:left="0"/>
        <w:jc w:val="left"/>
      </w:pPr>
      <w:r>
        <w:rPr>
          <w:rStyle w:val="Kommentarzeichen"/>
        </w:rPr>
        <w:annotationRef/>
      </w:r>
      <w:r>
        <w:t>Querverweis falsch?</w:t>
      </w:r>
    </w:p>
  </w:comment>
  <w:comment w:id="240" w:author="Iris Bachmann" w:date="2023-02-06T10:22:00Z" w:initials="IB">
    <w:p w14:paraId="2C5A3847" w14:textId="77777777" w:rsidR="00F524D6" w:rsidRDefault="00F524D6" w:rsidP="00C227FD">
      <w:pPr>
        <w:pStyle w:val="Kommentartext"/>
        <w:ind w:left="0"/>
        <w:jc w:val="left"/>
      </w:pPr>
      <w:r>
        <w:rPr>
          <w:rStyle w:val="Kommentarzeichen"/>
        </w:rPr>
        <w:annotationRef/>
      </w:r>
      <w:r>
        <w:t>Querverweis falsch?</w:t>
      </w:r>
    </w:p>
  </w:comment>
  <w:comment w:id="256" w:author="Iris Bachmann" w:date="2023-02-06T10:25:00Z" w:initials="IB">
    <w:p w14:paraId="5554696B" w14:textId="77777777" w:rsidR="00143E49" w:rsidRDefault="00143E49" w:rsidP="003F3F3B">
      <w:pPr>
        <w:pStyle w:val="Kommentartext"/>
        <w:ind w:left="0"/>
        <w:jc w:val="left"/>
      </w:pPr>
      <w:r>
        <w:rPr>
          <w:rStyle w:val="Kommentarzeichen"/>
        </w:rPr>
        <w:annotationRef/>
      </w:r>
      <w:r>
        <w:t>☺️</w:t>
      </w:r>
    </w:p>
  </w:comment>
  <w:comment w:id="271" w:author="Iris Bachmann" w:date="2023-02-06T10:29:00Z" w:initials="IB">
    <w:p w14:paraId="7C1DA922" w14:textId="77777777" w:rsidR="00143E49" w:rsidRDefault="00143E49">
      <w:pPr>
        <w:pStyle w:val="Kommentartext"/>
        <w:ind w:left="0"/>
        <w:jc w:val="left"/>
      </w:pPr>
      <w:r>
        <w:rPr>
          <w:rStyle w:val="Kommentarzeichen"/>
        </w:rPr>
        <w:annotationRef/>
      </w:r>
      <w:r>
        <w:t>Das kommt aus dem nichts!</w:t>
      </w:r>
    </w:p>
    <w:p w14:paraId="2F615917" w14:textId="77777777" w:rsidR="00143E49" w:rsidRDefault="00143E49" w:rsidP="00295A6C">
      <w:pPr>
        <w:pStyle w:val="Kommentartext"/>
        <w:ind w:left="0"/>
        <w:jc w:val="left"/>
      </w:pPr>
      <w:r>
        <w:t>… klar muss das mit erklärt werden, jedoch hier sehr plötzlich</w:t>
      </w:r>
    </w:p>
  </w:comment>
  <w:comment w:id="281" w:author="Iris Bachmann" w:date="2023-02-06T10:29:00Z" w:initials="IB">
    <w:p w14:paraId="6B63F9A8" w14:textId="77777777" w:rsidR="00143E49" w:rsidRDefault="00143E49" w:rsidP="000107BA">
      <w:pPr>
        <w:pStyle w:val="Kommentartext"/>
        <w:ind w:left="0"/>
        <w:jc w:val="left"/>
      </w:pPr>
      <w:r>
        <w:rPr>
          <w:rStyle w:val="Kommentarzeichen"/>
        </w:rPr>
        <w:annotationRef/>
      </w:r>
      <w:r>
        <w:t xml:space="preserve">Noch nicht ausformuliert nehme ich mal an?! </w:t>
      </w:r>
    </w:p>
  </w:comment>
  <w:comment w:id="346" w:author="Gregory Dame" w:date="2023-01-31T14:00:00Z" w:initials="GD">
    <w:p w14:paraId="5CB3A9A7" w14:textId="5B6D4FEE" w:rsidR="000842F0" w:rsidRDefault="000842F0" w:rsidP="00DD4EA0">
      <w:pPr>
        <w:jc w:val="left"/>
      </w:pPr>
      <w:r>
        <w:rPr>
          <w:rStyle w:val="Kommentarzeichen"/>
        </w:rPr>
        <w:annotationRef/>
      </w:r>
      <w:r>
        <w:rPr>
          <w:szCs w:val="20"/>
        </w:rPr>
        <w:t>Wiederholung</w:t>
      </w:r>
    </w:p>
  </w:comment>
  <w:comment w:id="347" w:author="Iris Bachmann" w:date="2023-02-07T08:36:00Z" w:initials="IB">
    <w:p w14:paraId="364895FC" w14:textId="77777777" w:rsidR="00683390" w:rsidRDefault="00683390" w:rsidP="00BB11F4">
      <w:pPr>
        <w:pStyle w:val="Kommentartext"/>
        <w:ind w:left="0"/>
        <w:jc w:val="left"/>
      </w:pPr>
      <w:r>
        <w:rPr>
          <w:rStyle w:val="Kommentarzeichen"/>
        </w:rPr>
        <w:annotationRef/>
      </w:r>
      <w:r>
        <w:t>Nichts doppeln … entweder oben erwähnen oder hier an der Stelle</w:t>
      </w:r>
    </w:p>
  </w:comment>
  <w:comment w:id="349" w:author="Gregory Dame" w:date="2023-01-31T14:21:00Z" w:initials="GD">
    <w:p w14:paraId="3D3AA13F" w14:textId="518B717E" w:rsidR="000842F0" w:rsidRDefault="000842F0" w:rsidP="003406E4">
      <w:pPr>
        <w:jc w:val="left"/>
      </w:pPr>
      <w:r>
        <w:rPr>
          <w:rStyle w:val="Kommentarzeichen"/>
        </w:rPr>
        <w:annotationRef/>
      </w:r>
      <w:r>
        <w:rPr>
          <w:szCs w:val="20"/>
        </w:rPr>
        <w:t xml:space="preserve">Häh ?? </w:t>
      </w:r>
    </w:p>
    <w:p w14:paraId="38CC7B2E" w14:textId="77777777" w:rsidR="000842F0" w:rsidRDefault="000842F0" w:rsidP="003406E4">
      <w:pPr>
        <w:jc w:val="left"/>
      </w:pPr>
      <w:r>
        <w:rPr>
          <w:szCs w:val="20"/>
        </w:rPr>
        <w:t xml:space="preserve">Reassortierung nutze das Bild </w:t>
      </w:r>
    </w:p>
  </w:comment>
  <w:comment w:id="336" w:author="Iris Bachmann" w:date="2023-02-07T08:38:00Z" w:initials="IB">
    <w:p w14:paraId="44451B1F" w14:textId="77777777" w:rsidR="00683390" w:rsidRDefault="00683390">
      <w:pPr>
        <w:pStyle w:val="Kommentartext"/>
        <w:ind w:left="0"/>
        <w:jc w:val="left"/>
      </w:pPr>
      <w:r>
        <w:rPr>
          <w:rStyle w:val="Kommentarzeichen"/>
        </w:rPr>
        <w:annotationRef/>
      </w:r>
      <w:r>
        <w:t>Was ist mit Endemien und Epidemien?</w:t>
      </w:r>
    </w:p>
    <w:p w14:paraId="2A2E555F" w14:textId="77777777" w:rsidR="00683390" w:rsidRDefault="00683390">
      <w:pPr>
        <w:pStyle w:val="Kommentartext"/>
        <w:ind w:left="0"/>
        <w:jc w:val="left"/>
      </w:pPr>
      <w:r>
        <w:t>Es gibt ja nicht nur Pandemien?</w:t>
      </w:r>
    </w:p>
    <w:p w14:paraId="51FD7C1C" w14:textId="77777777" w:rsidR="00683390" w:rsidRDefault="00683390" w:rsidP="00387366">
      <w:pPr>
        <w:pStyle w:val="Kommentartext"/>
        <w:ind w:left="0"/>
        <w:jc w:val="left"/>
      </w:pPr>
      <w:r>
        <w:t>:P</w:t>
      </w:r>
    </w:p>
  </w:comment>
  <w:comment w:id="337" w:author="Iris Bachmann" w:date="2023-02-07T08:41:00Z" w:initials="IB">
    <w:p w14:paraId="3CF59862" w14:textId="77777777" w:rsidR="00895C90" w:rsidRDefault="00895C90" w:rsidP="00743913">
      <w:pPr>
        <w:pStyle w:val="Kommentartext"/>
        <w:ind w:left="0"/>
        <w:jc w:val="left"/>
      </w:pPr>
      <w:r>
        <w:rPr>
          <w:rStyle w:val="Kommentarzeichen"/>
        </w:rPr>
        <w:annotationRef/>
      </w:r>
      <w:r>
        <w:t>Oder du erklärst kurz, warum gerade die Pandemie als solche so bedeutsam ist hier alleinig aufgezählt zu werden.</w:t>
      </w:r>
    </w:p>
  </w:comment>
  <w:comment w:id="368" w:author="Iris Bachmann" w:date="2023-02-07T08:41:00Z" w:initials="IB">
    <w:p w14:paraId="7C680CF2" w14:textId="77777777" w:rsidR="00895C90" w:rsidRDefault="00895C90" w:rsidP="005752B6">
      <w:pPr>
        <w:pStyle w:val="Kommentartext"/>
        <w:ind w:left="0"/>
        <w:jc w:val="left"/>
      </w:pPr>
      <w:r>
        <w:rPr>
          <w:rStyle w:val="Kommentarzeichen"/>
        </w:rPr>
        <w:annotationRef/>
      </w:r>
      <w:r>
        <w:t>Oben solche Killerüberschriften und hier jetzt "nur" Influenza A?! :P</w:t>
      </w:r>
    </w:p>
  </w:comment>
  <w:comment w:id="371" w:author="Iris Bachmann" w:date="2023-02-07T08:43:00Z" w:initials="IB">
    <w:p w14:paraId="2CF72B3D" w14:textId="77777777" w:rsidR="00895C90" w:rsidRDefault="00895C90" w:rsidP="00EE0657">
      <w:pPr>
        <w:pStyle w:val="Kommentartext"/>
        <w:ind w:left="0"/>
        <w:jc w:val="left"/>
      </w:pPr>
      <w:r>
        <w:rPr>
          <w:rStyle w:val="Kommentarzeichen"/>
        </w:rPr>
        <w:annotationRef/>
      </w:r>
      <w:r>
        <w:t>Already mentioned!</w:t>
      </w:r>
    </w:p>
  </w:comment>
  <w:comment w:id="374" w:author="Iris Bachmann" w:date="2023-02-07T08:44:00Z" w:initials="IB">
    <w:p w14:paraId="57B23459" w14:textId="77777777" w:rsidR="00895C90" w:rsidRDefault="00895C90" w:rsidP="00CB4B0D">
      <w:pPr>
        <w:pStyle w:val="Kommentartext"/>
        <w:ind w:left="0"/>
        <w:jc w:val="left"/>
      </w:pPr>
      <w:r>
        <w:rPr>
          <w:rStyle w:val="Kommentarzeichen"/>
        </w:rPr>
        <w:annotationRef/>
      </w:r>
      <w:r>
        <w:t>Angabe in kb bietet sich hier an … und ich würde sogar auf 14 runden … das "ca." steht ja auch schon da ☺️</w:t>
      </w:r>
    </w:p>
  </w:comment>
  <w:comment w:id="372" w:author="Iris Bachmann" w:date="2023-02-07T08:47:00Z" w:initials="IB">
    <w:p w14:paraId="23997187" w14:textId="77777777" w:rsidR="00895C90" w:rsidRDefault="00895C90" w:rsidP="00285166">
      <w:pPr>
        <w:pStyle w:val="Kommentartext"/>
        <w:ind w:left="0"/>
        <w:jc w:val="left"/>
      </w:pPr>
      <w:r>
        <w:rPr>
          <w:rStyle w:val="Kommentarzeichen"/>
        </w:rPr>
        <w:annotationRef/>
      </w:r>
      <w:r>
        <w:t>Das würde ich zu mindestens 75 % in die Bildunterschrift packen.</w:t>
      </w:r>
    </w:p>
  </w:comment>
  <w:comment w:id="415" w:author="Iris Bachmann" w:date="2023-02-07T08:51:00Z" w:initials="IB">
    <w:p w14:paraId="13C36A45" w14:textId="77777777" w:rsidR="00A64668" w:rsidRDefault="00A64668" w:rsidP="005E0B07">
      <w:pPr>
        <w:pStyle w:val="Kommentartext"/>
        <w:ind w:left="0"/>
        <w:jc w:val="left"/>
      </w:pPr>
      <w:r>
        <w:rPr>
          <w:rStyle w:val="Kommentarzeichen"/>
        </w:rPr>
        <w:annotationRef/>
      </w:r>
      <w:r>
        <w:t>Das führt glaub ich zu weit … zu mal du darauf im Folgenden nicht weiter eingehst.</w:t>
      </w:r>
    </w:p>
  </w:comment>
  <w:comment w:id="474" w:author="Iris Bachmann" w:date="2023-02-07T08:59:00Z" w:initials="IB">
    <w:p w14:paraId="45664F41" w14:textId="77777777" w:rsidR="004F3A82" w:rsidRDefault="004F3A82" w:rsidP="00334990">
      <w:pPr>
        <w:pStyle w:val="Kommentartext"/>
        <w:ind w:left="0"/>
        <w:jc w:val="left"/>
      </w:pPr>
      <w:r>
        <w:rPr>
          <w:rStyle w:val="Kommentarzeichen"/>
        </w:rPr>
        <w:annotationRef/>
      </w:r>
      <w:r>
        <w:t>XD</w:t>
      </w:r>
    </w:p>
  </w:comment>
  <w:comment w:id="477" w:author="Iris Bachmann" w:date="2023-02-07T09:00:00Z" w:initials="IB">
    <w:p w14:paraId="177F4D95" w14:textId="77777777" w:rsidR="004F3A82" w:rsidRDefault="004F3A82" w:rsidP="002F24B1">
      <w:pPr>
        <w:pStyle w:val="Kommentartext"/>
        <w:ind w:left="0"/>
        <w:jc w:val="left"/>
      </w:pPr>
      <w:r>
        <w:rPr>
          <w:rStyle w:val="Kommentarzeichen"/>
        </w:rPr>
        <w:annotationRef/>
      </w:r>
      <w:r>
        <w:t>Fachsprache!</w:t>
      </w:r>
    </w:p>
  </w:comment>
  <w:comment w:id="476" w:author="Iris Bachmann" w:date="2023-02-07T09:01:00Z" w:initials="IB">
    <w:p w14:paraId="44EA1A44" w14:textId="77777777" w:rsidR="004F3A82" w:rsidRDefault="004F3A82">
      <w:pPr>
        <w:pStyle w:val="Kommentartext"/>
        <w:ind w:left="0"/>
        <w:jc w:val="left"/>
      </w:pPr>
      <w:r>
        <w:rPr>
          <w:rStyle w:val="Kommentarzeichen"/>
        </w:rPr>
        <w:annotationRef/>
      </w:r>
      <w:r>
        <w:t>Kürzer und prägnanter!</w:t>
      </w:r>
    </w:p>
    <w:p w14:paraId="1E9C2071" w14:textId="77777777" w:rsidR="004F3A82" w:rsidRDefault="004F3A82" w:rsidP="006E1041">
      <w:pPr>
        <w:pStyle w:val="Kommentartext"/>
        <w:ind w:left="0"/>
        <w:jc w:val="left"/>
      </w:pPr>
      <w:r>
        <w:t>Super wichtige Infos, jedoch zu unkonkret formuliert.</w:t>
      </w:r>
    </w:p>
  </w:comment>
  <w:comment w:id="509" w:author="Iris Bachmann" w:date="2023-02-07T09:10:00Z" w:initials="IB">
    <w:p w14:paraId="0B0BE5D7" w14:textId="77777777" w:rsidR="00E96DDD" w:rsidRDefault="00E96DDD">
      <w:pPr>
        <w:pStyle w:val="Kommentartext"/>
        <w:ind w:left="0"/>
        <w:jc w:val="left"/>
      </w:pPr>
      <w:r>
        <w:rPr>
          <w:rStyle w:val="Kommentarzeichen"/>
        </w:rPr>
        <w:annotationRef/>
      </w:r>
      <w:r>
        <w:t>Das ganz ursprüngliche, klass. PCR Protokoll nach Mullis sah noch keine thermophilen Proteine vor!</w:t>
      </w:r>
    </w:p>
    <w:p w14:paraId="0025BBF5" w14:textId="77777777" w:rsidR="00E96DDD" w:rsidRDefault="00E96DDD" w:rsidP="004F6432">
      <w:pPr>
        <w:pStyle w:val="Kommentartext"/>
        <w:ind w:left="0"/>
        <w:jc w:val="left"/>
      </w:pPr>
      <w:r>
        <w:t>… So klingt es aber, wenn ich dienen Fließtext lese.</w:t>
      </w:r>
    </w:p>
  </w:comment>
  <w:comment w:id="519" w:author="Iris Bachmann" w:date="2023-02-07T09:10:00Z" w:initials="IB">
    <w:p w14:paraId="55A2C9A6" w14:textId="77777777" w:rsidR="00E96DDD" w:rsidRDefault="00E96DDD" w:rsidP="005320E9">
      <w:pPr>
        <w:pStyle w:val="Kommentartext"/>
        <w:ind w:left="0"/>
        <w:jc w:val="left"/>
      </w:pPr>
      <w:r>
        <w:rPr>
          <w:rStyle w:val="Kommentarzeichen"/>
        </w:rPr>
        <w:annotationRef/>
      </w:r>
      <w:r>
        <w:t>Fachbegriff!</w:t>
      </w:r>
    </w:p>
  </w:comment>
  <w:comment w:id="539" w:author="Gregory Dame" w:date="2023-01-31T15:07:00Z" w:initials="GD">
    <w:p w14:paraId="5F5AFA0F" w14:textId="4D1133B4" w:rsidR="000842F0" w:rsidRDefault="000842F0" w:rsidP="003B2AFA">
      <w:pPr>
        <w:jc w:val="left"/>
      </w:pPr>
      <w:r>
        <w:rPr>
          <w:rStyle w:val="Kommentarzeichen"/>
        </w:rPr>
        <w:annotationRef/>
      </w:r>
      <w:r>
        <w:rPr>
          <w:szCs w:val="20"/>
        </w:rPr>
        <w:t>arrrg wie heißt der TERMINUS??</w:t>
      </w:r>
    </w:p>
  </w:comment>
  <w:comment w:id="540" w:author="Gregory Dame" w:date="2023-01-31T15:11:00Z" w:initials="GD">
    <w:p w14:paraId="4B62DAF1" w14:textId="77777777" w:rsidR="000842F0" w:rsidRDefault="000842F0" w:rsidP="007B616C">
      <w:pPr>
        <w:jc w:val="left"/>
      </w:pPr>
      <w:r>
        <w:rPr>
          <w:rStyle w:val="Kommentarzeichen"/>
        </w:rPr>
        <w:annotationRef/>
      </w:r>
      <w:r>
        <w:rPr>
          <w:szCs w:val="20"/>
          <w:highlight w:val="white"/>
        </w:rPr>
        <w:t xml:space="preserve">Als </w:t>
      </w:r>
      <w:r>
        <w:rPr>
          <w:b/>
          <w:bCs/>
          <w:szCs w:val="20"/>
          <w:highlight w:val="white"/>
        </w:rPr>
        <w:t>Primerhybridisierung</w:t>
      </w:r>
      <w:r>
        <w:rPr>
          <w:szCs w:val="20"/>
          <w:highlight w:val="white"/>
        </w:rPr>
        <w:t xml:space="preserve"> bzw. </w:t>
      </w:r>
      <w:r>
        <w:rPr>
          <w:b/>
          <w:bCs/>
          <w:i/>
          <w:iCs/>
          <w:szCs w:val="20"/>
          <w:highlight w:val="white"/>
        </w:rPr>
        <w:t>primer annealing</w:t>
      </w:r>
      <w:r>
        <w:rPr>
          <w:szCs w:val="20"/>
          <w:highlight w:val="white"/>
        </w:rPr>
        <w:t xml:space="preserve"> bezeichnet man den Prozess der Anlagerung eines </w:t>
      </w:r>
      <w:hyperlink r:id="rId1" w:history="1">
        <w:r w:rsidRPr="007B616C">
          <w:rPr>
            <w:rStyle w:val="Hyperlink"/>
            <w:szCs w:val="20"/>
            <w:highlight w:val="white"/>
          </w:rPr>
          <w:t>Primers</w:t>
        </w:r>
      </w:hyperlink>
      <w:r>
        <w:rPr>
          <w:szCs w:val="20"/>
          <w:highlight w:val="white"/>
        </w:rPr>
        <w:t xml:space="preserve"> an </w:t>
      </w:r>
      <w:hyperlink r:id="rId2" w:history="1">
        <w:r w:rsidRPr="007B616C">
          <w:rPr>
            <w:rStyle w:val="Hyperlink"/>
            <w:szCs w:val="20"/>
            <w:highlight w:val="white"/>
          </w:rPr>
          <w:t>DNA</w:t>
        </w:r>
      </w:hyperlink>
      <w:r>
        <w:rPr>
          <w:szCs w:val="20"/>
          <w:highlight w:val="white"/>
        </w:rPr>
        <w:t xml:space="preserve">-Sequenzen, meist im Zusammenhang mit einer </w:t>
      </w:r>
      <w:hyperlink r:id="rId3" w:history="1">
        <w:r w:rsidRPr="007B616C">
          <w:rPr>
            <w:rStyle w:val="Hyperlink"/>
            <w:szCs w:val="20"/>
            <w:highlight w:val="white"/>
          </w:rPr>
          <w:t>Polymerase-Kettenreaktion</w:t>
        </w:r>
      </w:hyperlink>
    </w:p>
  </w:comment>
  <w:comment w:id="544" w:author="Gregory Dame" w:date="2023-01-31T15:08:00Z" w:initials="GD">
    <w:p w14:paraId="639E5522" w14:textId="34BC1E2C" w:rsidR="000842F0" w:rsidRDefault="000842F0" w:rsidP="000679B8">
      <w:pPr>
        <w:jc w:val="left"/>
      </w:pPr>
      <w:r>
        <w:rPr>
          <w:rStyle w:val="Kommentarzeichen"/>
        </w:rPr>
        <w:annotationRef/>
      </w:r>
      <w:r>
        <w:rPr>
          <w:szCs w:val="20"/>
        </w:rPr>
        <w:t>wie heißt der Fachbegriff?</w:t>
      </w:r>
    </w:p>
  </w:comment>
  <w:comment w:id="545" w:author="Gregory Dame" w:date="2023-01-31T15:10:00Z" w:initials="GD">
    <w:p w14:paraId="35AE6C34" w14:textId="77777777" w:rsidR="000842F0" w:rsidRDefault="000842F0" w:rsidP="00FA3C80">
      <w:pPr>
        <w:jc w:val="left"/>
      </w:pPr>
      <w:r>
        <w:rPr>
          <w:rStyle w:val="Kommentarzeichen"/>
        </w:rPr>
        <w:annotationRef/>
      </w:r>
      <w:r>
        <w:rPr>
          <w:szCs w:val="20"/>
          <w:highlight w:val="white"/>
        </w:rPr>
        <w:t xml:space="preserve">Im dritten Reaktionsschritt – Amplifikation, </w:t>
      </w:r>
      <w:r>
        <w:rPr>
          <w:b/>
          <w:bCs/>
          <w:szCs w:val="20"/>
          <w:highlight w:val="white"/>
        </w:rPr>
        <w:t>Elongation</w:t>
      </w:r>
      <w:r>
        <w:rPr>
          <w:szCs w:val="20"/>
          <w:highlight w:val="white"/>
        </w:rPr>
        <w:t xml:space="preserve"> oder Polymerisation genannt- erfolgt eine erneute Erhöhung der Temperatur.</w:t>
      </w:r>
    </w:p>
  </w:comment>
  <w:comment w:id="553" w:author="Iris Bachmann" w:date="2023-02-07T09:16:00Z" w:initials="IB">
    <w:p w14:paraId="204CA303" w14:textId="77777777" w:rsidR="00E96DDD" w:rsidRDefault="00E96DDD">
      <w:pPr>
        <w:pStyle w:val="Kommentartext"/>
        <w:ind w:left="0"/>
        <w:jc w:val="left"/>
      </w:pPr>
      <w:r>
        <w:rPr>
          <w:rStyle w:val="Kommentarzeichen"/>
        </w:rPr>
        <w:annotationRef/>
      </w:r>
      <w:r>
        <w:t>Dieses Zeichen bedeutet nicht "rund".</w:t>
      </w:r>
    </w:p>
    <w:p w14:paraId="37167C10" w14:textId="77777777" w:rsidR="00E96DDD" w:rsidRDefault="00E96DDD">
      <w:pPr>
        <w:pStyle w:val="Kommentartext"/>
        <w:ind w:left="0"/>
        <w:jc w:val="left"/>
      </w:pPr>
    </w:p>
    <w:p w14:paraId="74A240B6" w14:textId="77777777" w:rsidR="00E96DDD" w:rsidRDefault="00E96DDD">
      <w:pPr>
        <w:pStyle w:val="Kommentartext"/>
        <w:ind w:left="0"/>
        <w:jc w:val="left"/>
      </w:pPr>
      <w:r>
        <w:t>Proportionalitäts-Zeichen:</w:t>
      </w:r>
    </w:p>
    <w:p w14:paraId="0F996A3A" w14:textId="77777777" w:rsidR="00E96DDD" w:rsidRDefault="00E96DDD">
      <w:pPr>
        <w:pStyle w:val="Kommentartext"/>
        <w:ind w:left="0"/>
        <w:jc w:val="left"/>
      </w:pPr>
      <w:r>
        <w:t xml:space="preserve">"Für „a proportional zu b“ verwendet man das </w:t>
      </w:r>
      <w:hyperlink r:id="rId4" w:history="1">
        <w:r w:rsidRPr="00442E2B">
          <w:rPr>
            <w:rStyle w:val="Hyperlink"/>
          </w:rPr>
          <w:t>Tilde-Zeichen</w:t>
        </w:r>
      </w:hyperlink>
      <w:r>
        <w:t xml:space="preserve"> ~:</w:t>
      </w:r>
      <w:hyperlink r:id="rId5" w:anchor="cite_note-2" w:history="1">
        <w:r w:rsidRPr="00442E2B">
          <w:rPr>
            <w:rStyle w:val="Hyperlink"/>
          </w:rPr>
          <w:t>[2]</w:t>
        </w:r>
      </w:hyperlink>
      <w:hyperlink r:id="rId6" w:anchor="cite_note-3" w:history="1">
        <w:r w:rsidRPr="00442E2B">
          <w:rPr>
            <w:rStyle w:val="Hyperlink"/>
          </w:rPr>
          <w:t>[3]</w:t>
        </w:r>
      </w:hyperlink>
      <w:r>
        <w:t xml:space="preserve"> </w:t>
      </w:r>
    </w:p>
    <w:p w14:paraId="0B8CD9F6" w14:textId="77777777" w:rsidR="00E96DDD" w:rsidRDefault="00E96DDD">
      <w:pPr>
        <w:pStyle w:val="Kommentartext"/>
        <w:ind w:left="0"/>
        <w:jc w:val="left"/>
      </w:pPr>
      <w:r>
        <w:rPr>
          <w:i/>
          <w:iCs/>
        </w:rPr>
        <w:t>a</w:t>
      </w:r>
      <w:r>
        <w:t>∼</w:t>
      </w:r>
      <w:r>
        <w:rPr>
          <w:i/>
          <w:iCs/>
        </w:rPr>
        <w:t>b</w:t>
      </w:r>
      <w:r>
        <w:t xml:space="preserve"> "</w:t>
      </w:r>
    </w:p>
    <w:p w14:paraId="35927042" w14:textId="77777777" w:rsidR="00E96DDD" w:rsidRDefault="00E96DDD">
      <w:pPr>
        <w:pStyle w:val="Kommentartext"/>
        <w:ind w:left="0"/>
        <w:jc w:val="left"/>
      </w:pPr>
    </w:p>
    <w:p w14:paraId="4DE96F2A" w14:textId="77777777" w:rsidR="00E96DDD" w:rsidRDefault="00E96DDD">
      <w:pPr>
        <w:pStyle w:val="Kommentartext"/>
        <w:ind w:left="0"/>
        <w:jc w:val="left"/>
      </w:pPr>
      <w:r>
        <w:t>Dem entgegen steht:</w:t>
      </w:r>
    </w:p>
    <w:p w14:paraId="0F5A7A46" w14:textId="77777777" w:rsidR="00E96DDD" w:rsidRDefault="00E96DDD">
      <w:pPr>
        <w:pStyle w:val="Kommentartext"/>
        <w:ind w:left="0"/>
        <w:jc w:val="left"/>
      </w:pPr>
    </w:p>
    <w:p w14:paraId="1D118502" w14:textId="77777777" w:rsidR="00E96DDD" w:rsidRDefault="00E96DDD">
      <w:pPr>
        <w:pStyle w:val="Kommentartext"/>
        <w:ind w:left="0"/>
        <w:jc w:val="left"/>
      </w:pPr>
      <w:r>
        <w:t>Gleichheits-Zeichen:</w:t>
      </w:r>
    </w:p>
    <w:p w14:paraId="5992F250" w14:textId="77777777" w:rsidR="00E96DDD" w:rsidRDefault="00E96DDD" w:rsidP="00442E2B">
      <w:pPr>
        <w:pStyle w:val="Kommentartext"/>
        <w:ind w:left="0"/>
        <w:jc w:val="left"/>
      </w:pPr>
      <w:r>
        <w:t>"Es sieht aus wie ein geschwungenes Gleichheitszeichen (≈) und wird verwendet, wenn auf der einen Seiten des Gerundet-Zeichen der ungefähr gleiche (gerundete) mathematische Wert steht. Wenn du eine Zahl rundest dann ist die gerundete Zahl nur ungefähr so groß wie die echte ungerundete Zahl: 16,2 ≈ 16 bzw. 58,84 ≈ 59."</w:t>
      </w:r>
    </w:p>
  </w:comment>
  <w:comment w:id="555" w:author="Gregory Dame" w:date="2023-01-31T15:01:00Z" w:initials="GD">
    <w:p w14:paraId="5157A047" w14:textId="590531F8" w:rsidR="000842F0" w:rsidRDefault="000842F0" w:rsidP="00EF6282">
      <w:pPr>
        <w:jc w:val="left"/>
      </w:pPr>
      <w:r>
        <w:rPr>
          <w:rStyle w:val="Kommentarzeichen"/>
        </w:rPr>
        <w:annotationRef/>
      </w:r>
      <w:r>
        <w:rPr>
          <w:szCs w:val="20"/>
        </w:rPr>
        <w:t>wie heißt der Fachterminus?</w:t>
      </w:r>
    </w:p>
  </w:comment>
  <w:comment w:id="570" w:author="Iris Bachmann" w:date="2023-02-07T09:21:00Z" w:initials="IB">
    <w:p w14:paraId="1E2CFCCA" w14:textId="77777777" w:rsidR="000840E0" w:rsidRDefault="000840E0" w:rsidP="005942AA">
      <w:pPr>
        <w:pStyle w:val="Kommentartext"/>
        <w:ind w:left="0"/>
        <w:jc w:val="left"/>
      </w:pPr>
      <w:r>
        <w:rPr>
          <w:rStyle w:val="Kommentarzeichen"/>
        </w:rPr>
        <w:annotationRef/>
      </w:r>
      <w:r>
        <w:t xml:space="preserve">Er bindet jetzt woran und was passiert dann?! … der Satz ist zu wirr </w:t>
      </w:r>
    </w:p>
  </w:comment>
  <w:comment w:id="573" w:author="Iris Bachmann" w:date="2023-02-07T09:21:00Z" w:initials="IB">
    <w:p w14:paraId="39004A0E" w14:textId="77777777" w:rsidR="000840E0" w:rsidRDefault="000840E0" w:rsidP="008E30E3">
      <w:pPr>
        <w:pStyle w:val="Kommentartext"/>
        <w:ind w:left="0"/>
        <w:jc w:val="left"/>
      </w:pPr>
      <w:r>
        <w:rPr>
          <w:rStyle w:val="Kommentarzeichen"/>
        </w:rPr>
        <w:annotationRef/>
      </w:r>
      <w:r>
        <w:t>Was ist denn in dem Zusammenhang 1 Zyklus?</w:t>
      </w:r>
    </w:p>
  </w:comment>
  <w:comment w:id="582" w:author="Iris Bachmann" w:date="2023-02-07T09:24:00Z" w:initials="IB">
    <w:p w14:paraId="0FCC6F27" w14:textId="77777777" w:rsidR="000840E0" w:rsidRDefault="000840E0" w:rsidP="001E5E06">
      <w:pPr>
        <w:pStyle w:val="Kommentartext"/>
        <w:ind w:left="0"/>
        <w:jc w:val="left"/>
      </w:pPr>
      <w:r>
        <w:rPr>
          <w:rStyle w:val="Kommentarzeichen"/>
        </w:rPr>
        <w:annotationRef/>
      </w:r>
      <w:r>
        <w:t>Hier würde ich nun einen Absatz machen, weil davor ist die klassische Definition beschrieben worden … nun kommen sicherlich Variationen, wie die RT Reaktion oder real-time Monitoring.</w:t>
      </w:r>
    </w:p>
  </w:comment>
  <w:comment w:id="587" w:author="Iris Bachmann" w:date="2023-02-07T09:23:00Z" w:initials="IB">
    <w:p w14:paraId="2087CFAE" w14:textId="73E04514" w:rsidR="000840E0" w:rsidRDefault="000840E0">
      <w:pPr>
        <w:pStyle w:val="Kommentartext"/>
        <w:ind w:left="0"/>
        <w:jc w:val="left"/>
      </w:pPr>
      <w:r>
        <w:rPr>
          <w:rStyle w:val="Kommentarzeichen"/>
        </w:rPr>
        <w:annotationRef/>
      </w:r>
      <w:r>
        <w:t>Was ist denn das nun wieder?</w:t>
      </w:r>
    </w:p>
    <w:p w14:paraId="33994724" w14:textId="77777777" w:rsidR="000840E0" w:rsidRDefault="000840E0" w:rsidP="00236DF2">
      <w:pPr>
        <w:pStyle w:val="Kommentartext"/>
        <w:ind w:left="0"/>
        <w:jc w:val="left"/>
      </w:pPr>
      <w:r>
        <w:t>Was bedeutet Taq?</w:t>
      </w:r>
    </w:p>
  </w:comment>
  <w:comment w:id="624" w:author="Gregory Dame" w:date="2023-01-31T15:22:00Z" w:initials="GD">
    <w:p w14:paraId="618CDDA0" w14:textId="7B296EAE" w:rsidR="000842F0" w:rsidRDefault="000842F0" w:rsidP="004E413E">
      <w:pPr>
        <w:jc w:val="left"/>
      </w:pPr>
      <w:r>
        <w:rPr>
          <w:rStyle w:val="Kommentarzeichen"/>
        </w:rPr>
        <w:annotationRef/>
      </w:r>
      <w:r>
        <w:rPr>
          <w:szCs w:val="20"/>
        </w:rPr>
        <w:t>Was genau ???</w:t>
      </w:r>
    </w:p>
    <w:p w14:paraId="741F26ED" w14:textId="77777777" w:rsidR="000842F0" w:rsidRDefault="000842F0" w:rsidP="004E413E">
      <w:pPr>
        <w:jc w:val="left"/>
      </w:pPr>
    </w:p>
    <w:p w14:paraId="2C5F94E3" w14:textId="77777777" w:rsidR="000842F0" w:rsidRDefault="000842F0" w:rsidP="004E413E">
      <w:pPr>
        <w:jc w:val="left"/>
      </w:pPr>
      <w:r>
        <w:rPr>
          <w:szCs w:val="20"/>
        </w:rPr>
        <w:t>Hier wäre es Wohl ein interkalierender Farbstoff?</w:t>
      </w:r>
    </w:p>
  </w:comment>
  <w:comment w:id="625" w:author="Iris Bachmann" w:date="2023-02-07T09:28:00Z" w:initials="IB">
    <w:p w14:paraId="3E1B6C2A" w14:textId="77777777" w:rsidR="000840E0" w:rsidRDefault="000840E0" w:rsidP="00FA24B6">
      <w:pPr>
        <w:pStyle w:val="Kommentartext"/>
        <w:ind w:left="0"/>
        <w:jc w:val="left"/>
      </w:pPr>
      <w:r>
        <w:rPr>
          <w:rStyle w:val="Kommentarzeichen"/>
        </w:rPr>
        <w:annotationRef/>
      </w:r>
      <w:r>
        <w:t>Zu allgemein … hier können schon noch 1, 2 Sätze mehr stehen.</w:t>
      </w:r>
    </w:p>
  </w:comment>
  <w:comment w:id="648" w:author="Gregory Dame" w:date="2023-01-31T15:20:00Z" w:initials="GD">
    <w:p w14:paraId="0E480DCF" w14:textId="106D0CBA" w:rsidR="000842F0" w:rsidRDefault="000842F0" w:rsidP="00C71297">
      <w:pPr>
        <w:jc w:val="left"/>
      </w:pPr>
      <w:r>
        <w:rPr>
          <w:rStyle w:val="Kommentarzeichen"/>
        </w:rPr>
        <w:annotationRef/>
      </w:r>
      <w:r>
        <w:rPr>
          <w:szCs w:val="20"/>
        </w:rPr>
        <w:t>haben die das so definiert ?</w:t>
      </w:r>
    </w:p>
    <w:p w14:paraId="2D0B01C5" w14:textId="77777777" w:rsidR="000842F0" w:rsidRDefault="000842F0" w:rsidP="00C71297">
      <w:pPr>
        <w:jc w:val="left"/>
      </w:pPr>
    </w:p>
  </w:comment>
  <w:comment w:id="649" w:author="Gregory Dame" w:date="2023-01-31T15:20:00Z" w:initials="GD">
    <w:p w14:paraId="51C3255A" w14:textId="77777777" w:rsidR="000842F0" w:rsidRDefault="000842F0" w:rsidP="00B51126">
      <w:pPr>
        <w:jc w:val="left"/>
      </w:pPr>
      <w:r>
        <w:rPr>
          <w:rStyle w:val="Kommentarzeichen"/>
        </w:rPr>
        <w:annotationRef/>
      </w:r>
      <w:r>
        <w:rPr>
          <w:szCs w:val="20"/>
        </w:rPr>
        <w:t>Was ist ein quencher?</w:t>
      </w:r>
    </w:p>
    <w:p w14:paraId="5D04DC1C" w14:textId="77777777" w:rsidR="000842F0" w:rsidRDefault="000842F0" w:rsidP="00B51126">
      <w:pPr>
        <w:jc w:val="left"/>
      </w:pPr>
      <w:r>
        <w:rPr>
          <w:szCs w:val="20"/>
        </w:rPr>
        <w:t xml:space="preserve">Ein </w:t>
      </w:r>
      <w:r>
        <w:rPr>
          <w:b/>
          <w:bCs/>
          <w:szCs w:val="20"/>
        </w:rPr>
        <w:t>Quencher</w:t>
      </w:r>
      <w:r>
        <w:rPr>
          <w:szCs w:val="20"/>
        </w:rPr>
        <w:t xml:space="preserve"> ist in der Lage, die von einem Farbstoff abgegebene Fluoreszenz zu löschen, indem er diese Energie aufnimmt und entweder in Form von längerwelligem Licht oder Wärme wieder abgibt</w:t>
      </w:r>
    </w:p>
  </w:comment>
  <w:comment w:id="650" w:author="Iris Bachmann" w:date="2023-02-07T09:32:00Z" w:initials="IB">
    <w:p w14:paraId="52708EAD" w14:textId="77777777" w:rsidR="002B1996" w:rsidRDefault="002B1996">
      <w:pPr>
        <w:pStyle w:val="Kommentartext"/>
        <w:ind w:left="0"/>
        <w:jc w:val="left"/>
      </w:pPr>
      <w:r>
        <w:rPr>
          <w:rStyle w:val="Kommentarzeichen"/>
        </w:rPr>
        <w:annotationRef/>
      </w:r>
      <w:r>
        <w:t>Warum nicht allgemein Polymerasen?</w:t>
      </w:r>
    </w:p>
    <w:p w14:paraId="6BA8DE54" w14:textId="77777777" w:rsidR="002B1996" w:rsidRDefault="002B1996" w:rsidP="002F46E7">
      <w:pPr>
        <w:pStyle w:val="Kommentartext"/>
        <w:ind w:left="0"/>
        <w:jc w:val="left"/>
      </w:pPr>
      <w:r>
        <w:t>Die Taq ist zwar üblicherweise das Tool, welches benutzt wird, aber es gibt ja auch andere Anwendungen, oder?!</w:t>
      </w:r>
    </w:p>
  </w:comment>
  <w:comment w:id="711" w:author="Gregory Dame" w:date="2023-01-31T16:38:00Z" w:initials="GD">
    <w:p w14:paraId="144D50BA" w14:textId="01D61B15" w:rsidR="000842F0" w:rsidRDefault="000842F0" w:rsidP="00B74EE8">
      <w:pPr>
        <w:jc w:val="left"/>
      </w:pPr>
      <w:r>
        <w:rPr>
          <w:rStyle w:val="Kommentarzeichen"/>
        </w:rPr>
        <w:annotationRef/>
      </w:r>
      <w:r>
        <w:rPr>
          <w:szCs w:val="20"/>
        </w:rPr>
        <w:t>hmpf dröges Argument für ein Zitat</w:t>
      </w:r>
    </w:p>
  </w:comment>
  <w:comment w:id="738" w:author="Gregory Dame" w:date="2023-01-31T16:56:00Z" w:initials="GD">
    <w:p w14:paraId="75D84DE8" w14:textId="77777777" w:rsidR="000842F0" w:rsidRDefault="000842F0" w:rsidP="000B77FF">
      <w:pPr>
        <w:jc w:val="left"/>
      </w:pPr>
      <w:r>
        <w:rPr>
          <w:rStyle w:val="Kommentarzeichen"/>
        </w:rPr>
        <w:annotationRef/>
      </w:r>
      <w:r>
        <w:rPr>
          <w:szCs w:val="20"/>
        </w:rPr>
        <w:t>Nutze das review von von Stetten warum zeigst du die LAMP ?</w:t>
      </w:r>
    </w:p>
  </w:comment>
  <w:comment w:id="772" w:author="Gregory Dame" w:date="2023-01-31T16:39:00Z" w:initials="GD">
    <w:p w14:paraId="0C9D4AAC" w14:textId="2B8CD49B" w:rsidR="000842F0" w:rsidRDefault="000842F0" w:rsidP="00891C64">
      <w:pPr>
        <w:jc w:val="left"/>
      </w:pPr>
      <w:r>
        <w:rPr>
          <w:rStyle w:val="Kommentarzeichen"/>
        </w:rPr>
        <w:annotationRef/>
      </w:r>
      <w:r>
        <w:rPr>
          <w:szCs w:val="20"/>
        </w:rPr>
        <w:t>ohne Abbildung ist man hier verloren</w:t>
      </w:r>
    </w:p>
  </w:comment>
  <w:comment w:id="779" w:author="Gregory Dame" w:date="2023-01-31T16:42:00Z" w:initials="GD">
    <w:p w14:paraId="7257BBCE" w14:textId="77777777" w:rsidR="000842F0" w:rsidRDefault="000842F0" w:rsidP="008459A9">
      <w:pPr>
        <w:jc w:val="left"/>
      </w:pPr>
      <w:r>
        <w:rPr>
          <w:rStyle w:val="Kommentarzeichen"/>
        </w:rPr>
        <w:annotationRef/>
      </w:r>
      <w:r>
        <w:rPr>
          <w:szCs w:val="20"/>
        </w:rPr>
        <w:t>verwirrt das nicht?</w:t>
      </w:r>
    </w:p>
  </w:comment>
  <w:comment w:id="767" w:author="Iris Bachmann" w:date="2023-02-07T09:57:00Z" w:initials="IB">
    <w:p w14:paraId="6E57ABE4" w14:textId="77777777" w:rsidR="009A4510" w:rsidRDefault="009A4510">
      <w:pPr>
        <w:pStyle w:val="Kommentartext"/>
        <w:ind w:left="0"/>
        <w:jc w:val="left"/>
      </w:pPr>
      <w:r>
        <w:rPr>
          <w:rStyle w:val="Kommentarzeichen"/>
        </w:rPr>
        <w:annotationRef/>
      </w:r>
      <w:r>
        <w:t>Das würde ich zusammenkürzen, da du es in deiner Arbeit nicht weiter benötigst.</w:t>
      </w:r>
    </w:p>
    <w:p w14:paraId="1C3F0B73" w14:textId="77777777" w:rsidR="009A4510" w:rsidRDefault="009A4510" w:rsidP="00CB4DA8">
      <w:pPr>
        <w:pStyle w:val="Kommentartext"/>
        <w:ind w:left="0"/>
        <w:jc w:val="left"/>
      </w:pPr>
      <w:r>
        <w:t>1 Satz, … "dass die Primer unterschiedlich binden und dadurch unterschiedliche Aufgaben erfüllen, wie die z.B. die Ausbildung des charakteristischen Loops, wodurch die Methode diesen Namen erhielt." … reicht zu</w:t>
      </w:r>
    </w:p>
  </w:comment>
  <w:comment w:id="843" w:author="Iris Bachmann" w:date="2023-02-07T10:39:00Z" w:initials="IB">
    <w:p w14:paraId="21C8E5EB" w14:textId="77777777" w:rsidR="00843126" w:rsidRDefault="00843126">
      <w:pPr>
        <w:pStyle w:val="Kommentartext"/>
        <w:ind w:left="0"/>
        <w:jc w:val="left"/>
      </w:pPr>
      <w:r>
        <w:rPr>
          <w:rStyle w:val="Kommentarzeichen"/>
        </w:rPr>
        <w:annotationRef/>
      </w:r>
      <w:r>
        <w:t>Upstream/ downstream?</w:t>
      </w:r>
    </w:p>
    <w:p w14:paraId="77D921D5" w14:textId="77777777" w:rsidR="00843126" w:rsidRDefault="00843126" w:rsidP="006137DD">
      <w:pPr>
        <w:pStyle w:val="Kommentartext"/>
        <w:ind w:left="0"/>
        <w:jc w:val="left"/>
      </w:pPr>
      <w:r>
        <w:t>Fachbegriff!</w:t>
      </w:r>
    </w:p>
  </w:comment>
  <w:comment w:id="853" w:author="Iris Bachmann" w:date="2023-02-07T10:07:00Z" w:initials="IB">
    <w:p w14:paraId="2CA32A17" w14:textId="4E06A402" w:rsidR="000A79B5" w:rsidRDefault="000A79B5">
      <w:pPr>
        <w:pStyle w:val="Kommentartext"/>
        <w:ind w:left="0"/>
        <w:jc w:val="left"/>
      </w:pPr>
      <w:r>
        <w:rPr>
          <w:rStyle w:val="Kommentarzeichen"/>
        </w:rPr>
        <w:annotationRef/>
      </w:r>
      <w:r>
        <w:t>2x Erhöhung</w:t>
      </w:r>
    </w:p>
    <w:p w14:paraId="0A92789E" w14:textId="77777777" w:rsidR="000A79B5" w:rsidRDefault="000A79B5">
      <w:pPr>
        <w:pStyle w:val="Kommentartext"/>
        <w:ind w:left="0"/>
        <w:jc w:val="left"/>
      </w:pPr>
    </w:p>
    <w:p w14:paraId="2C63A93F" w14:textId="77777777" w:rsidR="000A79B5" w:rsidRDefault="000A79B5" w:rsidP="00462009">
      <w:pPr>
        <w:pStyle w:val="Kommentartext"/>
        <w:ind w:left="0"/>
        <w:jc w:val="left"/>
      </w:pPr>
      <w:r>
        <w:t>… läuft die einzelne Reaktion an sich deswegen schneller ab? … Oder gibt es mehr Polymerase Andockstellen, wodurch man die exponentielle Reaktion schneller detektieren kann?</w:t>
      </w:r>
    </w:p>
  </w:comment>
  <w:comment w:id="882" w:author="Gregory Dame" w:date="2023-01-31T16:54:00Z" w:initials="GD">
    <w:p w14:paraId="519DB41D" w14:textId="57F7FB9F" w:rsidR="000842F0" w:rsidRDefault="000842F0" w:rsidP="002D6432">
      <w:pPr>
        <w:jc w:val="left"/>
      </w:pPr>
      <w:r>
        <w:rPr>
          <w:rStyle w:val="Kommentarzeichen"/>
        </w:rPr>
        <w:annotationRef/>
      </w:r>
      <w:r>
        <w:rPr>
          <w:szCs w:val="20"/>
        </w:rPr>
        <w:t>Geschickter formulieren</w:t>
      </w:r>
    </w:p>
  </w:comment>
  <w:comment w:id="883" w:author="Gregory Dame" w:date="2023-01-31T16:55:00Z" w:initials="GD">
    <w:p w14:paraId="1E4791B5" w14:textId="77777777" w:rsidR="000842F0" w:rsidRDefault="000842F0" w:rsidP="006F509E">
      <w:pPr>
        <w:jc w:val="left"/>
      </w:pPr>
      <w:r>
        <w:rPr>
          <w:rStyle w:val="Kommentarzeichen"/>
        </w:rPr>
        <w:annotationRef/>
      </w:r>
      <w:r>
        <w:rPr>
          <w:szCs w:val="20"/>
        </w:rPr>
        <w:t>dann macht das mehr Sinn in dieser Liste</w:t>
      </w:r>
    </w:p>
  </w:comment>
  <w:comment w:id="908" w:author="Gregory Dame" w:date="2023-01-31T17:05:00Z" w:initials="GD">
    <w:p w14:paraId="1BDC8C66" w14:textId="77777777" w:rsidR="000842F0" w:rsidRDefault="000842F0" w:rsidP="002125E4">
      <w:pPr>
        <w:jc w:val="left"/>
      </w:pPr>
      <w:r>
        <w:rPr>
          <w:rStyle w:val="Kommentarzeichen"/>
        </w:rPr>
        <w:annotationRef/>
      </w:r>
      <w:r>
        <w:rPr>
          <w:szCs w:val="20"/>
        </w:rPr>
        <w:t>Aha … wichtig in der Molekularbiologie !!</w:t>
      </w:r>
    </w:p>
  </w:comment>
  <w:comment w:id="910" w:author="Iris Bachmann" w:date="2023-02-07T10:17:00Z" w:initials="IB">
    <w:p w14:paraId="5639F0C0" w14:textId="77777777" w:rsidR="00DF482A" w:rsidRDefault="00DF482A">
      <w:pPr>
        <w:pStyle w:val="Kommentartext"/>
        <w:ind w:left="0"/>
        <w:jc w:val="left"/>
      </w:pPr>
      <w:r>
        <w:rPr>
          <w:rStyle w:val="Kommentarzeichen"/>
        </w:rPr>
        <w:annotationRef/>
      </w:r>
      <w:r>
        <w:t>Aha</w:t>
      </w:r>
    </w:p>
    <w:p w14:paraId="68E4735E" w14:textId="77777777" w:rsidR="00DF482A" w:rsidRDefault="00DF482A" w:rsidP="00DB2BC1">
      <w:pPr>
        <w:pStyle w:val="Kommentartext"/>
        <w:ind w:left="0"/>
        <w:jc w:val="left"/>
      </w:pPr>
      <w:r>
        <w:t>Nicht ich! … :P</w:t>
      </w:r>
    </w:p>
  </w:comment>
  <w:comment w:id="950" w:author="Gregory Dame" w:date="2023-01-31T17:06:00Z" w:initials="GD">
    <w:p w14:paraId="69BF3CE7" w14:textId="33A5E1B5" w:rsidR="000842F0" w:rsidRDefault="000842F0" w:rsidP="007677AF">
      <w:pPr>
        <w:jc w:val="left"/>
      </w:pPr>
      <w:r>
        <w:rPr>
          <w:rStyle w:val="Kommentarzeichen"/>
        </w:rPr>
        <w:annotationRef/>
      </w:r>
      <w:r>
        <w:rPr>
          <w:szCs w:val="20"/>
        </w:rPr>
        <w:t>ist das so richtig ?</w:t>
      </w:r>
    </w:p>
    <w:p w14:paraId="2AA8C968" w14:textId="77777777" w:rsidR="000842F0" w:rsidRDefault="000842F0" w:rsidP="007677AF">
      <w:pPr>
        <w:jc w:val="left"/>
      </w:pPr>
      <w:r>
        <w:rPr>
          <w:szCs w:val="20"/>
        </w:rPr>
        <w:t>das hieße 101te Kopie Enzym kaputt oder fehlt da nicht vllt was zeitabhängiges?</w:t>
      </w:r>
    </w:p>
  </w:comment>
  <w:comment w:id="998" w:author="Gregory Dame" w:date="2023-01-31T16:59:00Z" w:initials="GD">
    <w:p w14:paraId="7894DAE1" w14:textId="05DF88F9" w:rsidR="000842F0" w:rsidRDefault="000842F0" w:rsidP="006A1B90">
      <w:pPr>
        <w:jc w:val="left"/>
      </w:pPr>
      <w:r>
        <w:rPr>
          <w:rStyle w:val="Kommentarzeichen"/>
        </w:rPr>
        <w:annotationRef/>
      </w:r>
      <w:r>
        <w:rPr>
          <w:szCs w:val="20"/>
        </w:rPr>
        <w:t>nicht ganz sauber beschrieben</w:t>
      </w:r>
    </w:p>
  </w:comment>
  <w:comment w:id="999" w:author="Gregory Dame" w:date="2023-01-31T16:57:00Z" w:initials="GD">
    <w:p w14:paraId="038183C1" w14:textId="680F1480" w:rsidR="000842F0" w:rsidRDefault="000842F0" w:rsidP="00120583">
      <w:pPr>
        <w:jc w:val="left"/>
      </w:pPr>
      <w:r>
        <w:rPr>
          <w:rStyle w:val="Kommentarzeichen"/>
        </w:rPr>
        <w:annotationRef/>
      </w:r>
      <w:r>
        <w:rPr>
          <w:szCs w:val="20"/>
        </w:rPr>
        <w:t>Zitat!!</w:t>
      </w:r>
    </w:p>
  </w:comment>
  <w:comment w:id="1003" w:author="Gregory Dame" w:date="2023-01-31T17:00:00Z" w:initials="GD">
    <w:p w14:paraId="42B1DCC9" w14:textId="77777777" w:rsidR="000842F0" w:rsidRDefault="000842F0" w:rsidP="00665A8B">
      <w:pPr>
        <w:jc w:val="left"/>
      </w:pPr>
      <w:r>
        <w:rPr>
          <w:rStyle w:val="Kommentarzeichen"/>
        </w:rPr>
        <w:annotationRef/>
      </w:r>
      <w:r>
        <w:rPr>
          <w:szCs w:val="20"/>
        </w:rPr>
        <w:t>Ist das für das Wissen notwendig ?</w:t>
      </w:r>
    </w:p>
  </w:comment>
  <w:comment w:id="1004" w:author="Iris Bachmann" w:date="2023-02-07T10:30:00Z" w:initials="IB">
    <w:p w14:paraId="3744B997" w14:textId="77777777" w:rsidR="00C81B2D" w:rsidRDefault="00C81B2D" w:rsidP="007306A9">
      <w:pPr>
        <w:pStyle w:val="Kommentartext"/>
        <w:ind w:left="0"/>
        <w:jc w:val="left"/>
      </w:pPr>
      <w:r>
        <w:rPr>
          <w:rStyle w:val="Kommentarzeichen"/>
        </w:rPr>
        <w:annotationRef/>
      </w:r>
      <w:r>
        <w:t>Würde ich raus streichen! Fokus ist hier die RPA und wie man es dort macht (habe ich oben bei der LAMP auch gekürzt</w:t>
      </w:r>
    </w:p>
  </w:comment>
  <w:comment w:id="1012" w:author="Gregory Dame" w:date="2023-01-31T17:08:00Z" w:initials="GD">
    <w:p w14:paraId="23406A52" w14:textId="3D2E64E3" w:rsidR="000842F0" w:rsidRDefault="000842F0" w:rsidP="00DA097B">
      <w:pPr>
        <w:jc w:val="left"/>
      </w:pPr>
      <w:r>
        <w:rPr>
          <w:rStyle w:val="Kommentarzeichen"/>
        </w:rPr>
        <w:annotationRef/>
      </w:r>
      <w:r>
        <w:rPr>
          <w:szCs w:val="20"/>
        </w:rPr>
        <w:t>kann man drin lassen</w:t>
      </w:r>
    </w:p>
  </w:comment>
  <w:comment w:id="1013" w:author="Gregory Dame" w:date="2023-01-31T17:21:00Z" w:initials="GD">
    <w:p w14:paraId="3732424F" w14:textId="77777777" w:rsidR="000842F0" w:rsidRDefault="000842F0" w:rsidP="00BD7C26">
      <w:pPr>
        <w:jc w:val="left"/>
      </w:pPr>
      <w:r>
        <w:rPr>
          <w:rStyle w:val="Kommentarzeichen"/>
        </w:rPr>
        <w:annotationRef/>
      </w:r>
      <w:r>
        <w:rPr>
          <w:szCs w:val="20"/>
        </w:rPr>
        <w:t>willst Du das mit der Detektion der RPA kombinieren?</w:t>
      </w:r>
    </w:p>
  </w:comment>
  <w:comment w:id="1014" w:author="Iris Bachmann" w:date="2023-02-07T10:32:00Z" w:initials="IB">
    <w:p w14:paraId="2367223C" w14:textId="77777777" w:rsidR="00C81B2D" w:rsidRDefault="00C81B2D" w:rsidP="00721424">
      <w:pPr>
        <w:pStyle w:val="Kommentartext"/>
        <w:ind w:left="0"/>
        <w:jc w:val="left"/>
      </w:pPr>
      <w:r>
        <w:rPr>
          <w:rStyle w:val="Kommentarzeichen"/>
        </w:rPr>
        <w:annotationRef/>
      </w:r>
      <w:r>
        <w:t>Auch das würde ich streichen, … da sehr genau … für meinen Geschmack zu genau beschrieben … das die methode quntifizierbar ist reicht als Aussage doch auch … wenn du das später diskutieren magst, dann zur not nochmal unten im Diskussions-Teil beschreiben.</w:t>
      </w:r>
    </w:p>
  </w:comment>
  <w:comment w:id="1028" w:author="Iris Bachmann" w:date="2023-02-07T10:33:00Z" w:initials="IB">
    <w:p w14:paraId="06E70BCB" w14:textId="77777777" w:rsidR="00C81B2D" w:rsidRDefault="00C81B2D">
      <w:pPr>
        <w:pStyle w:val="Kommentartext"/>
        <w:ind w:left="0"/>
        <w:jc w:val="left"/>
      </w:pPr>
      <w:r>
        <w:rPr>
          <w:rStyle w:val="Kommentarzeichen"/>
        </w:rPr>
        <w:annotationRef/>
      </w:r>
      <w:r>
        <w:t>Achtung!</w:t>
      </w:r>
    </w:p>
    <w:p w14:paraId="68BC1754" w14:textId="77777777" w:rsidR="00C81B2D" w:rsidRDefault="00C81B2D">
      <w:pPr>
        <w:pStyle w:val="Kommentartext"/>
        <w:ind w:left="0"/>
        <w:jc w:val="left"/>
      </w:pPr>
      <w:r>
        <w:t>False friend!</w:t>
      </w:r>
    </w:p>
    <w:p w14:paraId="12D7CE48" w14:textId="77777777" w:rsidR="00C81B2D" w:rsidRDefault="00C81B2D">
      <w:pPr>
        <w:pStyle w:val="Kommentartext"/>
        <w:ind w:left="0"/>
        <w:jc w:val="left"/>
      </w:pPr>
    </w:p>
    <w:p w14:paraId="7C114EAF" w14:textId="77777777" w:rsidR="00C81B2D" w:rsidRDefault="00C81B2D">
      <w:pPr>
        <w:pStyle w:val="Kommentartext"/>
        <w:ind w:left="0"/>
        <w:jc w:val="left"/>
      </w:pPr>
      <w:r>
        <w:t>"isothermal" im engl. ist ok!</w:t>
      </w:r>
    </w:p>
    <w:p w14:paraId="3F04880F" w14:textId="77777777" w:rsidR="00C81B2D" w:rsidRDefault="00C81B2D">
      <w:pPr>
        <w:pStyle w:val="Kommentartext"/>
        <w:ind w:left="0"/>
        <w:jc w:val="left"/>
      </w:pPr>
      <w:r>
        <w:t>… aber im Deutschen gibt es nur "isotherm".</w:t>
      </w:r>
    </w:p>
    <w:p w14:paraId="2ECAB3E9" w14:textId="77777777" w:rsidR="00C81B2D" w:rsidRDefault="00C81B2D" w:rsidP="00742288">
      <w:pPr>
        <w:pStyle w:val="Kommentartext"/>
        <w:ind w:left="0"/>
        <w:jc w:val="left"/>
      </w:pPr>
      <w:r>
        <w:t>"isothermal" ist falsch!</w:t>
      </w:r>
    </w:p>
  </w:comment>
  <w:comment w:id="1025" w:author="Iris Bachmann" w:date="2023-02-07T10:34:00Z" w:initials="IB">
    <w:p w14:paraId="4BC23946" w14:textId="77777777" w:rsidR="00712168" w:rsidRDefault="00712168">
      <w:pPr>
        <w:pStyle w:val="Kommentartext"/>
        <w:ind w:left="0"/>
        <w:jc w:val="left"/>
      </w:pPr>
      <w:r>
        <w:rPr>
          <w:rStyle w:val="Kommentarzeichen"/>
        </w:rPr>
        <w:annotationRef/>
      </w:r>
      <w:r>
        <w:t>Okay, das baust du sicherlich noch aus</w:t>
      </w:r>
    </w:p>
    <w:p w14:paraId="49AF10BE" w14:textId="77777777" w:rsidR="00712168" w:rsidRDefault="00712168" w:rsidP="00F07266">
      <w:pPr>
        <w:pStyle w:val="Kommentartext"/>
        <w:ind w:left="0"/>
        <w:jc w:val="left"/>
      </w:pPr>
      <w:r>
        <w:t>☺️</w:t>
      </w:r>
    </w:p>
  </w:comment>
  <w:comment w:id="1091" w:author="Iris Bachmann" w:date="2023-02-07T08:03:00Z" w:initials="IB">
    <w:p w14:paraId="7040D8EC" w14:textId="5051A1C3" w:rsidR="009E15A0" w:rsidRDefault="009E15A0" w:rsidP="006E4BFC">
      <w:pPr>
        <w:pStyle w:val="Kommentartext"/>
        <w:ind w:left="0"/>
        <w:jc w:val="left"/>
      </w:pPr>
      <w:r>
        <w:rPr>
          <w:rStyle w:val="Kommentarzeichen"/>
        </w:rPr>
        <w:annotationRef/>
      </w:r>
      <w:r>
        <w:t>Abkürzung!?</w:t>
      </w:r>
    </w:p>
  </w:comment>
  <w:comment w:id="1160" w:author="Gregory Dame" w:date="2023-01-31T17:24:00Z" w:initials="GD">
    <w:p w14:paraId="40EF8CB9" w14:textId="16D7F8D8" w:rsidR="000842F0" w:rsidRDefault="000842F0" w:rsidP="00D415B7">
      <w:pPr>
        <w:jc w:val="left"/>
      </w:pPr>
      <w:r>
        <w:rPr>
          <w:rStyle w:val="Kommentarzeichen"/>
        </w:rPr>
        <w:annotationRef/>
      </w:r>
      <w:r>
        <w:rPr>
          <w:szCs w:val="20"/>
        </w:rPr>
        <w:t xml:space="preserve">ist das ein spiking ? </w:t>
      </w:r>
    </w:p>
  </w:comment>
  <w:comment w:id="1178" w:author="Gregory Dame" w:date="2023-01-31T17:23:00Z" w:initials="GD">
    <w:p w14:paraId="69B5820F" w14:textId="75CF491B" w:rsidR="000842F0" w:rsidRDefault="000842F0" w:rsidP="00553830">
      <w:pPr>
        <w:jc w:val="left"/>
      </w:pPr>
      <w:r>
        <w:rPr>
          <w:rStyle w:val="Kommentarzeichen"/>
        </w:rPr>
        <w:annotationRef/>
      </w:r>
      <w:r>
        <w:rPr>
          <w:szCs w:val="20"/>
        </w:rPr>
        <w:t xml:space="preserve">so kein Ziel </w:t>
      </w:r>
    </w:p>
  </w:comment>
  <w:comment w:id="1180" w:author="Gregory Dame" w:date="2023-01-31T17:24:00Z" w:initials="GD">
    <w:p w14:paraId="52EF15C2" w14:textId="77777777" w:rsidR="000842F0" w:rsidRDefault="000842F0" w:rsidP="006E11B3">
      <w:pPr>
        <w:jc w:val="left"/>
      </w:pPr>
      <w:r>
        <w:rPr>
          <w:rStyle w:val="Kommentarzeichen"/>
        </w:rPr>
        <w:annotationRef/>
      </w:r>
      <w:r>
        <w:rPr>
          <w:szCs w:val="20"/>
        </w:rPr>
        <w:t>mmpf Ziele formulieren</w:t>
      </w:r>
    </w:p>
  </w:comment>
  <w:comment w:id="1181" w:author="Gregory Dame" w:date="2023-01-31T17:25:00Z" w:initials="GD">
    <w:p w14:paraId="2D3A3D47" w14:textId="77777777" w:rsidR="000842F0" w:rsidRDefault="000842F0" w:rsidP="00046754">
      <w:pPr>
        <w:jc w:val="left"/>
      </w:pPr>
      <w:r>
        <w:rPr>
          <w:rStyle w:val="Kommentarzeichen"/>
        </w:rPr>
        <w:annotationRef/>
      </w:r>
      <w:r>
        <w:rPr>
          <w:szCs w:val="20"/>
        </w:rPr>
        <w:t>mit Deiner Programmierung hast Du keine Ziele Verfolgt ?</w:t>
      </w:r>
    </w:p>
    <w:p w14:paraId="7CEAF6BA" w14:textId="77777777" w:rsidR="000842F0" w:rsidRDefault="000842F0" w:rsidP="00046754">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499C7" w15:done="0"/>
  <w15:commentEx w15:paraId="7D00C313" w15:done="0"/>
  <w15:commentEx w15:paraId="6A813448" w15:done="0"/>
  <w15:commentEx w15:paraId="50C1068D" w15:done="0"/>
  <w15:commentEx w15:paraId="095F83E4" w15:done="0"/>
  <w15:commentEx w15:paraId="221BEB8C" w15:paraIdParent="095F83E4" w15:done="0"/>
  <w15:commentEx w15:paraId="0380552E" w15:done="0"/>
  <w15:commentEx w15:paraId="5BE17700" w15:done="0"/>
  <w15:commentEx w15:paraId="24779268" w15:done="0"/>
  <w15:commentEx w15:paraId="3159C0DC" w15:done="0"/>
  <w15:commentEx w15:paraId="7D0C38B4" w15:done="0"/>
  <w15:commentEx w15:paraId="3066B3E6" w15:paraIdParent="7D0C38B4" w15:done="0"/>
  <w15:commentEx w15:paraId="380905CA" w15:done="0"/>
  <w15:commentEx w15:paraId="60E4E389" w15:done="0"/>
  <w15:commentEx w15:paraId="2C5A3847" w15:done="0"/>
  <w15:commentEx w15:paraId="5554696B" w15:done="0"/>
  <w15:commentEx w15:paraId="2F615917" w15:done="0"/>
  <w15:commentEx w15:paraId="6B63F9A8" w15:done="0"/>
  <w15:commentEx w15:paraId="5CB3A9A7" w15:done="0"/>
  <w15:commentEx w15:paraId="364895FC" w15:paraIdParent="5CB3A9A7" w15:done="0"/>
  <w15:commentEx w15:paraId="38CC7B2E" w15:done="0"/>
  <w15:commentEx w15:paraId="51FD7C1C" w15:done="0"/>
  <w15:commentEx w15:paraId="3CF59862" w15:paraIdParent="51FD7C1C" w15:done="0"/>
  <w15:commentEx w15:paraId="7C680CF2" w15:done="0"/>
  <w15:commentEx w15:paraId="2CF72B3D" w15:done="0"/>
  <w15:commentEx w15:paraId="57B23459" w15:done="0"/>
  <w15:commentEx w15:paraId="23997187" w15:done="0"/>
  <w15:commentEx w15:paraId="13C36A45" w15:done="0"/>
  <w15:commentEx w15:paraId="45664F41" w15:done="0"/>
  <w15:commentEx w15:paraId="177F4D95" w15:done="0"/>
  <w15:commentEx w15:paraId="1E9C2071" w15:done="0"/>
  <w15:commentEx w15:paraId="0025BBF5" w15:done="0"/>
  <w15:commentEx w15:paraId="55A2C9A6" w15:done="0"/>
  <w15:commentEx w15:paraId="5F5AFA0F" w15:done="0"/>
  <w15:commentEx w15:paraId="4B62DAF1" w15:paraIdParent="5F5AFA0F" w15:done="0"/>
  <w15:commentEx w15:paraId="639E5522" w15:done="0"/>
  <w15:commentEx w15:paraId="35AE6C34" w15:paraIdParent="639E5522" w15:done="0"/>
  <w15:commentEx w15:paraId="5992F250" w15:done="0"/>
  <w15:commentEx w15:paraId="5157A047" w15:done="0"/>
  <w15:commentEx w15:paraId="1E2CFCCA" w15:done="0"/>
  <w15:commentEx w15:paraId="39004A0E" w15:done="0"/>
  <w15:commentEx w15:paraId="0FCC6F27" w15:done="0"/>
  <w15:commentEx w15:paraId="33994724" w15:done="0"/>
  <w15:commentEx w15:paraId="2C5F94E3" w15:done="0"/>
  <w15:commentEx w15:paraId="3E1B6C2A" w15:done="0"/>
  <w15:commentEx w15:paraId="2D0B01C5" w15:done="0"/>
  <w15:commentEx w15:paraId="5D04DC1C" w15:paraIdParent="2D0B01C5" w15:done="0"/>
  <w15:commentEx w15:paraId="6BA8DE54" w15:done="0"/>
  <w15:commentEx w15:paraId="144D50BA" w15:done="0"/>
  <w15:commentEx w15:paraId="75D84DE8" w15:done="0"/>
  <w15:commentEx w15:paraId="0C9D4AAC" w15:done="0"/>
  <w15:commentEx w15:paraId="7257BBCE" w15:done="0"/>
  <w15:commentEx w15:paraId="1C3F0B73" w15:done="0"/>
  <w15:commentEx w15:paraId="77D921D5" w15:done="0"/>
  <w15:commentEx w15:paraId="2C63A93F" w15:done="0"/>
  <w15:commentEx w15:paraId="519DB41D" w15:done="0"/>
  <w15:commentEx w15:paraId="1E4791B5" w15:paraIdParent="519DB41D" w15:done="0"/>
  <w15:commentEx w15:paraId="1BDC8C66" w15:done="0"/>
  <w15:commentEx w15:paraId="68E4735E" w15:done="0"/>
  <w15:commentEx w15:paraId="2AA8C968" w15:done="0"/>
  <w15:commentEx w15:paraId="7894DAE1" w15:done="0"/>
  <w15:commentEx w15:paraId="038183C1" w15:done="0"/>
  <w15:commentEx w15:paraId="42B1DCC9" w15:done="0"/>
  <w15:commentEx w15:paraId="3744B997" w15:paraIdParent="42B1DCC9" w15:done="0"/>
  <w15:commentEx w15:paraId="23406A52" w15:done="0"/>
  <w15:commentEx w15:paraId="3732424F" w15:paraIdParent="23406A52" w15:done="0"/>
  <w15:commentEx w15:paraId="2367223C" w15:paraIdParent="23406A52" w15:done="0"/>
  <w15:commentEx w15:paraId="2ECAB3E9" w15:done="0"/>
  <w15:commentEx w15:paraId="49AF10BE" w15:done="0"/>
  <w15:commentEx w15:paraId="7040D8EC" w15:done="0"/>
  <w15:commentEx w15:paraId="40EF8CB9" w15:done="0"/>
  <w15:commentEx w15:paraId="69B5820F" w15:done="0"/>
  <w15:commentEx w15:paraId="52EF15C2" w15:done="0"/>
  <w15:commentEx w15:paraId="7CEAF6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66DC" w16cex:dateUtc="2023-01-31T09:07:00Z"/>
  <w16cex:commentExtensible w16cex:durableId="2783672F" w16cex:dateUtc="2023-01-31T09:08:00Z"/>
  <w16cex:commentExtensible w16cex:durableId="278B4EB1" w16cex:dateUtc="2023-02-06T09:02:00Z"/>
  <w16cex:commentExtensible w16cex:durableId="2783685C" w16cex:dateUtc="2023-01-31T09:13:00Z"/>
  <w16cex:commentExtensible w16cex:durableId="278377A3" w16cex:dateUtc="2023-01-31T10:18:00Z"/>
  <w16cex:commentExtensible w16cex:durableId="278B4FD8" w16cex:dateUtc="2023-02-06T09:07:00Z"/>
  <w16cex:commentExtensible w16cex:durableId="27837A0A" w16cex:dateUtc="2023-01-31T10:29:00Z"/>
  <w16cex:commentExtensible w16cex:durableId="278B5103" w16cex:dateUtc="2023-02-06T09:12:00Z"/>
  <w16cex:commentExtensible w16cex:durableId="278B5125" w16cex:dateUtc="2023-02-06T09:12:00Z"/>
  <w16cex:commentExtensible w16cex:durableId="278B515D" w16cex:dateUtc="2023-02-06T09:13:00Z"/>
  <w16cex:commentExtensible w16cex:durableId="27839ADF" w16cex:dateUtc="2023-01-31T12:49:00Z"/>
  <w16cex:commentExtensible w16cex:durableId="278B527C" w16cex:dateUtc="2023-02-06T09:18:00Z"/>
  <w16cex:commentExtensible w16cex:durableId="278B53B8" w16cex:dateUtc="2023-02-06T09:23:00Z"/>
  <w16cex:commentExtensible w16cex:durableId="278B53A8" w16cex:dateUtc="2023-02-06T09:22:00Z"/>
  <w16cex:commentExtensible w16cex:durableId="278B537A" w16cex:dateUtc="2023-02-06T09:22:00Z"/>
  <w16cex:commentExtensible w16cex:durableId="278B542F" w16cex:dateUtc="2023-02-06T09:25:00Z"/>
  <w16cex:commentExtensible w16cex:durableId="278B54FF" w16cex:dateUtc="2023-02-06T09:29:00Z"/>
  <w16cex:commentExtensible w16cex:durableId="278B551A" w16cex:dateUtc="2023-02-06T09:29:00Z"/>
  <w16cex:commentExtensible w16cex:durableId="27839D88" w16cex:dateUtc="2023-01-31T13:00:00Z"/>
  <w16cex:commentExtensible w16cex:durableId="278C8C1E" w16cex:dateUtc="2023-02-07T07:36:00Z"/>
  <w16cex:commentExtensible w16cex:durableId="2783A267" w16cex:dateUtc="2023-01-31T13:21:00Z"/>
  <w16cex:commentExtensible w16cex:durableId="278C8C97" w16cex:dateUtc="2023-02-07T07:38:00Z"/>
  <w16cex:commentExtensible w16cex:durableId="278C8D33" w16cex:dateUtc="2023-02-07T07:41:00Z"/>
  <w16cex:commentExtensible w16cex:durableId="278C8D54" w16cex:dateUtc="2023-02-07T07:41:00Z"/>
  <w16cex:commentExtensible w16cex:durableId="278C8DA4" w16cex:dateUtc="2023-02-07T07:43:00Z"/>
  <w16cex:commentExtensible w16cex:durableId="278C8DE9" w16cex:dateUtc="2023-02-07T07:44:00Z"/>
  <w16cex:commentExtensible w16cex:durableId="278C8EA7" w16cex:dateUtc="2023-02-07T07:47:00Z"/>
  <w16cex:commentExtensible w16cex:durableId="278C8FAE" w16cex:dateUtc="2023-02-07T07:51:00Z"/>
  <w16cex:commentExtensible w16cex:durableId="278C916F" w16cex:dateUtc="2023-02-07T07:59:00Z"/>
  <w16cex:commentExtensible w16cex:durableId="278C9197" w16cex:dateUtc="2023-02-07T08:00:00Z"/>
  <w16cex:commentExtensible w16cex:durableId="278C91FB" w16cex:dateUtc="2023-02-07T08:01:00Z"/>
  <w16cex:commentExtensible w16cex:durableId="278C9402" w16cex:dateUtc="2023-02-07T08:10:00Z"/>
  <w16cex:commentExtensible w16cex:durableId="278C941E" w16cex:dateUtc="2023-02-07T08:10:00Z"/>
  <w16cex:commentExtensible w16cex:durableId="2783AD33" w16cex:dateUtc="2023-01-31T14:07:00Z"/>
  <w16cex:commentExtensible w16cex:durableId="2783AE18" w16cex:dateUtc="2023-01-31T14:11:00Z"/>
  <w16cex:commentExtensible w16cex:durableId="2783AD52" w16cex:dateUtc="2023-01-31T14:08:00Z"/>
  <w16cex:commentExtensible w16cex:durableId="2783ADF1" w16cex:dateUtc="2023-01-31T14:10:00Z"/>
  <w16cex:commentExtensible w16cex:durableId="278C957D" w16cex:dateUtc="2023-02-07T08:16:00Z"/>
  <w16cex:commentExtensible w16cex:durableId="2783ABBB" w16cex:dateUtc="2023-01-31T14:01:00Z"/>
  <w16cex:commentExtensible w16cex:durableId="278C968A" w16cex:dateUtc="2023-02-07T08:21:00Z"/>
  <w16cex:commentExtensible w16cex:durableId="278C96AE" w16cex:dateUtc="2023-02-07T08:21:00Z"/>
  <w16cex:commentExtensible w16cex:durableId="278C9740" w16cex:dateUtc="2023-02-07T08:24:00Z"/>
  <w16cex:commentExtensible w16cex:durableId="278C96FC" w16cex:dateUtc="2023-02-07T08:23:00Z"/>
  <w16cex:commentExtensible w16cex:durableId="2783B0AE" w16cex:dateUtc="2023-01-31T14:22:00Z"/>
  <w16cex:commentExtensible w16cex:durableId="278C984C" w16cex:dateUtc="2023-02-07T08:28:00Z"/>
  <w16cex:commentExtensible w16cex:durableId="2783B02E" w16cex:dateUtc="2023-01-31T14:20:00Z"/>
  <w16cex:commentExtensible w16cex:durableId="2783B047" w16cex:dateUtc="2023-01-31T14:20:00Z"/>
  <w16cex:commentExtensible w16cex:durableId="278C991A" w16cex:dateUtc="2023-02-07T08:32:00Z"/>
  <w16cex:commentExtensible w16cex:durableId="2783C297" w16cex:dateUtc="2023-01-31T15:38:00Z"/>
  <w16cex:commentExtensible w16cex:durableId="2783C6C3" w16cex:dateUtc="2023-01-31T15:56:00Z"/>
  <w16cex:commentExtensible w16cex:durableId="2783C2C3" w16cex:dateUtc="2023-01-31T15:39:00Z"/>
  <w16cex:commentExtensible w16cex:durableId="2783C384" w16cex:dateUtc="2023-01-31T15:42:00Z"/>
  <w16cex:commentExtensible w16cex:durableId="278C9F21" w16cex:dateUtc="2023-02-07T08:57:00Z"/>
  <w16cex:commentExtensible w16cex:durableId="278CA8C6" w16cex:dateUtc="2023-02-07T09:39:00Z"/>
  <w16cex:commentExtensible w16cex:durableId="278CA167" w16cex:dateUtc="2023-02-07T09:07:00Z"/>
  <w16cex:commentExtensible w16cex:durableId="2783C64F" w16cex:dateUtc="2023-01-31T15:54:00Z"/>
  <w16cex:commentExtensible w16cex:durableId="2783C678" w16cex:dateUtc="2023-01-31T15:55:00Z"/>
  <w16cex:commentExtensible w16cex:durableId="2783C8BE" w16cex:dateUtc="2023-01-31T16:05:00Z"/>
  <w16cex:commentExtensible w16cex:durableId="278CA3C7" w16cex:dateUtc="2023-02-07T09:17:00Z"/>
  <w16cex:commentExtensible w16cex:durableId="2783C907" w16cex:dateUtc="2023-01-31T16:06:00Z"/>
  <w16cex:commentExtensible w16cex:durableId="2783C75A" w16cex:dateUtc="2023-01-31T15:59:00Z"/>
  <w16cex:commentExtensible w16cex:durableId="2783C6E9" w16cex:dateUtc="2023-01-31T15:57:00Z"/>
  <w16cex:commentExtensible w16cex:durableId="2783C7A8" w16cex:dateUtc="2023-01-31T16:00:00Z"/>
  <w16cex:commentExtensible w16cex:durableId="278CA6BC" w16cex:dateUtc="2023-02-07T09:30:00Z"/>
  <w16cex:commentExtensible w16cex:durableId="2783C98F" w16cex:dateUtc="2023-01-31T16:08:00Z"/>
  <w16cex:commentExtensible w16cex:durableId="2783CCAC" w16cex:dateUtc="2023-01-31T16:21:00Z"/>
  <w16cex:commentExtensible w16cex:durableId="278CA727" w16cex:dateUtc="2023-02-07T09:32:00Z"/>
  <w16cex:commentExtensible w16cex:durableId="278CA783" w16cex:dateUtc="2023-02-07T09:33:00Z"/>
  <w16cex:commentExtensible w16cex:durableId="278CA7C0" w16cex:dateUtc="2023-02-07T09:34:00Z"/>
  <w16cex:commentExtensible w16cex:durableId="278C8453" w16cex:dateUtc="2023-02-07T07:03:00Z"/>
  <w16cex:commentExtensible w16cex:durableId="2783CD3F" w16cex:dateUtc="2023-01-31T16:24:00Z"/>
  <w16cex:commentExtensible w16cex:durableId="2783CD1D" w16cex:dateUtc="2023-01-31T16:23:00Z"/>
  <w16cex:commentExtensible w16cex:durableId="2783CD61" w16cex:dateUtc="2023-01-31T16:24:00Z"/>
  <w16cex:commentExtensible w16cex:durableId="2783CD84" w16cex:dateUtc="2023-01-31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499C7" w16cid:durableId="278366DC"/>
  <w16cid:commentId w16cid:paraId="7D00C313" w16cid:durableId="2783672F"/>
  <w16cid:commentId w16cid:paraId="6A813448" w16cid:durableId="278B4EB1"/>
  <w16cid:commentId w16cid:paraId="50C1068D" w16cid:durableId="2783685C"/>
  <w16cid:commentId w16cid:paraId="095F83E4" w16cid:durableId="278377A3"/>
  <w16cid:commentId w16cid:paraId="221BEB8C" w16cid:durableId="278B4FD8"/>
  <w16cid:commentId w16cid:paraId="0380552E" w16cid:durableId="27837A0A"/>
  <w16cid:commentId w16cid:paraId="5BE17700" w16cid:durableId="278B5103"/>
  <w16cid:commentId w16cid:paraId="24779268" w16cid:durableId="278B5125"/>
  <w16cid:commentId w16cid:paraId="3159C0DC" w16cid:durableId="278B515D"/>
  <w16cid:commentId w16cid:paraId="7D0C38B4" w16cid:durableId="27839ADF"/>
  <w16cid:commentId w16cid:paraId="3066B3E6" w16cid:durableId="278B527C"/>
  <w16cid:commentId w16cid:paraId="380905CA" w16cid:durableId="278B53B8"/>
  <w16cid:commentId w16cid:paraId="60E4E389" w16cid:durableId="278B53A8"/>
  <w16cid:commentId w16cid:paraId="2C5A3847" w16cid:durableId="278B537A"/>
  <w16cid:commentId w16cid:paraId="5554696B" w16cid:durableId="278B542F"/>
  <w16cid:commentId w16cid:paraId="2F615917" w16cid:durableId="278B54FF"/>
  <w16cid:commentId w16cid:paraId="6B63F9A8" w16cid:durableId="278B551A"/>
  <w16cid:commentId w16cid:paraId="5CB3A9A7" w16cid:durableId="27839D88"/>
  <w16cid:commentId w16cid:paraId="364895FC" w16cid:durableId="278C8C1E"/>
  <w16cid:commentId w16cid:paraId="38CC7B2E" w16cid:durableId="2783A267"/>
  <w16cid:commentId w16cid:paraId="51FD7C1C" w16cid:durableId="278C8C97"/>
  <w16cid:commentId w16cid:paraId="3CF59862" w16cid:durableId="278C8D33"/>
  <w16cid:commentId w16cid:paraId="7C680CF2" w16cid:durableId="278C8D54"/>
  <w16cid:commentId w16cid:paraId="2CF72B3D" w16cid:durableId="278C8DA4"/>
  <w16cid:commentId w16cid:paraId="57B23459" w16cid:durableId="278C8DE9"/>
  <w16cid:commentId w16cid:paraId="23997187" w16cid:durableId="278C8EA7"/>
  <w16cid:commentId w16cid:paraId="13C36A45" w16cid:durableId="278C8FAE"/>
  <w16cid:commentId w16cid:paraId="45664F41" w16cid:durableId="278C916F"/>
  <w16cid:commentId w16cid:paraId="177F4D95" w16cid:durableId="278C9197"/>
  <w16cid:commentId w16cid:paraId="1E9C2071" w16cid:durableId="278C91FB"/>
  <w16cid:commentId w16cid:paraId="0025BBF5" w16cid:durableId="278C9402"/>
  <w16cid:commentId w16cid:paraId="55A2C9A6" w16cid:durableId="278C941E"/>
  <w16cid:commentId w16cid:paraId="5F5AFA0F" w16cid:durableId="2783AD33"/>
  <w16cid:commentId w16cid:paraId="4B62DAF1" w16cid:durableId="2783AE18"/>
  <w16cid:commentId w16cid:paraId="639E5522" w16cid:durableId="2783AD52"/>
  <w16cid:commentId w16cid:paraId="35AE6C34" w16cid:durableId="2783ADF1"/>
  <w16cid:commentId w16cid:paraId="5992F250" w16cid:durableId="278C957D"/>
  <w16cid:commentId w16cid:paraId="5157A047" w16cid:durableId="2783ABBB"/>
  <w16cid:commentId w16cid:paraId="1E2CFCCA" w16cid:durableId="278C968A"/>
  <w16cid:commentId w16cid:paraId="39004A0E" w16cid:durableId="278C96AE"/>
  <w16cid:commentId w16cid:paraId="0FCC6F27" w16cid:durableId="278C9740"/>
  <w16cid:commentId w16cid:paraId="33994724" w16cid:durableId="278C96FC"/>
  <w16cid:commentId w16cid:paraId="2C5F94E3" w16cid:durableId="2783B0AE"/>
  <w16cid:commentId w16cid:paraId="3E1B6C2A" w16cid:durableId="278C984C"/>
  <w16cid:commentId w16cid:paraId="2D0B01C5" w16cid:durableId="2783B02E"/>
  <w16cid:commentId w16cid:paraId="5D04DC1C" w16cid:durableId="2783B047"/>
  <w16cid:commentId w16cid:paraId="6BA8DE54" w16cid:durableId="278C991A"/>
  <w16cid:commentId w16cid:paraId="144D50BA" w16cid:durableId="2783C297"/>
  <w16cid:commentId w16cid:paraId="75D84DE8" w16cid:durableId="2783C6C3"/>
  <w16cid:commentId w16cid:paraId="0C9D4AAC" w16cid:durableId="2783C2C3"/>
  <w16cid:commentId w16cid:paraId="7257BBCE" w16cid:durableId="2783C384"/>
  <w16cid:commentId w16cid:paraId="1C3F0B73" w16cid:durableId="278C9F21"/>
  <w16cid:commentId w16cid:paraId="77D921D5" w16cid:durableId="278CA8C6"/>
  <w16cid:commentId w16cid:paraId="2C63A93F" w16cid:durableId="278CA167"/>
  <w16cid:commentId w16cid:paraId="519DB41D" w16cid:durableId="2783C64F"/>
  <w16cid:commentId w16cid:paraId="1E4791B5" w16cid:durableId="2783C678"/>
  <w16cid:commentId w16cid:paraId="1BDC8C66" w16cid:durableId="2783C8BE"/>
  <w16cid:commentId w16cid:paraId="68E4735E" w16cid:durableId="278CA3C7"/>
  <w16cid:commentId w16cid:paraId="2AA8C968" w16cid:durableId="2783C907"/>
  <w16cid:commentId w16cid:paraId="7894DAE1" w16cid:durableId="2783C75A"/>
  <w16cid:commentId w16cid:paraId="038183C1" w16cid:durableId="2783C6E9"/>
  <w16cid:commentId w16cid:paraId="42B1DCC9" w16cid:durableId="2783C7A8"/>
  <w16cid:commentId w16cid:paraId="3744B997" w16cid:durableId="278CA6BC"/>
  <w16cid:commentId w16cid:paraId="23406A52" w16cid:durableId="2783C98F"/>
  <w16cid:commentId w16cid:paraId="3732424F" w16cid:durableId="2783CCAC"/>
  <w16cid:commentId w16cid:paraId="2367223C" w16cid:durableId="278CA727"/>
  <w16cid:commentId w16cid:paraId="2ECAB3E9" w16cid:durableId="278CA783"/>
  <w16cid:commentId w16cid:paraId="49AF10BE" w16cid:durableId="278CA7C0"/>
  <w16cid:commentId w16cid:paraId="7040D8EC" w16cid:durableId="278C8453"/>
  <w16cid:commentId w16cid:paraId="40EF8CB9" w16cid:durableId="2783CD3F"/>
  <w16cid:commentId w16cid:paraId="69B5820F" w16cid:durableId="2783CD1D"/>
  <w16cid:commentId w16cid:paraId="52EF15C2" w16cid:durableId="2783CD61"/>
  <w16cid:commentId w16cid:paraId="7CEAF6BA" w16cid:durableId="2783C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B8FA8" w14:textId="77777777" w:rsidR="00707EC7" w:rsidRDefault="00707EC7">
      <w:pPr>
        <w:spacing w:after="0" w:line="240" w:lineRule="auto"/>
      </w:pPr>
      <w:r>
        <w:separator/>
      </w:r>
    </w:p>
  </w:endnote>
  <w:endnote w:type="continuationSeparator" w:id="0">
    <w:p w14:paraId="6F8C4508" w14:textId="77777777" w:rsidR="00707EC7" w:rsidRDefault="0070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DCCE"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0B13"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8D3" w14:textId="77777777" w:rsidR="00807941" w:rsidRDefault="00EF0C34">
    <w:pPr>
      <w:spacing w:after="0" w:line="259" w:lineRule="auto"/>
      <w:ind w:left="0" w:right="16"/>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8AD9" w14:textId="77777777" w:rsidR="00707EC7" w:rsidRDefault="00707EC7">
      <w:pPr>
        <w:spacing w:after="0" w:line="240" w:lineRule="auto"/>
      </w:pPr>
      <w:r>
        <w:separator/>
      </w:r>
    </w:p>
  </w:footnote>
  <w:footnote w:type="continuationSeparator" w:id="0">
    <w:p w14:paraId="0048FF68" w14:textId="77777777" w:rsidR="00707EC7" w:rsidRDefault="0070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9640B"/>
    <w:multiLevelType w:val="multilevel"/>
    <w:tmpl w:val="8346A744"/>
    <w:lvl w:ilvl="0">
      <w:start w:val="1"/>
      <w:numFmt w:val="decimal"/>
      <w:pStyle w:val="berschrift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1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2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4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6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8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7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16cid:durableId="10556591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is Bachmann">
    <w15:presenceInfo w15:providerId="AD" w15:userId="S::iris.bachmann@mhb-fontane.de::e69a39ab-26e0-4914-9d5c-e89664b131ae"/>
  </w15:person>
  <w15:person w15:author="Gregory Dame">
    <w15:presenceInfo w15:providerId="AD" w15:userId="S::gregory.dame@mhb-fontane.de::c0a98d73-560c-415f-9d33-71aca19fa2a3"/>
  </w15:person>
  <w15:person w15:author="Julius Rublack">
    <w15:presenceInfo w15:providerId="Windows Live" w15:userId="745d74a4dee6b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41"/>
    <w:rsid w:val="00031A9A"/>
    <w:rsid w:val="000840E0"/>
    <w:rsid w:val="000842F0"/>
    <w:rsid w:val="000A79B5"/>
    <w:rsid w:val="000F624A"/>
    <w:rsid w:val="00143E49"/>
    <w:rsid w:val="002557DE"/>
    <w:rsid w:val="002B1996"/>
    <w:rsid w:val="004F3A82"/>
    <w:rsid w:val="00506019"/>
    <w:rsid w:val="00575D30"/>
    <w:rsid w:val="0058517C"/>
    <w:rsid w:val="006625C5"/>
    <w:rsid w:val="00683390"/>
    <w:rsid w:val="00707EC7"/>
    <w:rsid w:val="00712168"/>
    <w:rsid w:val="007E767C"/>
    <w:rsid w:val="00807941"/>
    <w:rsid w:val="00843126"/>
    <w:rsid w:val="00895C90"/>
    <w:rsid w:val="009A4510"/>
    <w:rsid w:val="009E15A0"/>
    <w:rsid w:val="00A64668"/>
    <w:rsid w:val="00AF14D7"/>
    <w:rsid w:val="00B651A6"/>
    <w:rsid w:val="00BA5094"/>
    <w:rsid w:val="00C81B2D"/>
    <w:rsid w:val="00CF0256"/>
    <w:rsid w:val="00DF482A"/>
    <w:rsid w:val="00E96DDD"/>
    <w:rsid w:val="00EF0C34"/>
    <w:rsid w:val="00F524D6"/>
    <w:rsid w:val="00F52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84C"/>
  <w15:docId w15:val="{E2DD05C1-1AB3-4DD0-B887-DF598C19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6" w:line="317" w:lineRule="auto"/>
      <w:ind w:left="322"/>
      <w:jc w:val="both"/>
    </w:pPr>
    <w:rPr>
      <w:rFonts w:ascii="Times New Roman" w:eastAsia="Times New Roman" w:hAnsi="Times New Roman" w:cs="Times New Roman"/>
      <w:color w:val="000000"/>
      <w:sz w:val="20"/>
    </w:rPr>
  </w:style>
  <w:style w:type="paragraph" w:styleId="berschrift1">
    <w:name w:val="heading 1"/>
    <w:next w:val="Standard"/>
    <w:link w:val="berschrift1Zchn"/>
    <w:uiPriority w:val="9"/>
    <w:qFormat/>
    <w:pPr>
      <w:keepNext/>
      <w:keepLines/>
      <w:numPr>
        <w:numId w:val="1"/>
      </w:numPr>
      <w:spacing w:after="141"/>
      <w:ind w:left="33" w:hanging="10"/>
      <w:outlineLvl w:val="0"/>
    </w:pPr>
    <w:rPr>
      <w:rFonts w:ascii="Times New Roman" w:eastAsia="Times New Roman" w:hAnsi="Times New Roman" w:cs="Times New Roman"/>
      <w:b/>
      <w:color w:val="000000"/>
      <w:sz w:val="29"/>
    </w:rPr>
  </w:style>
  <w:style w:type="paragraph" w:styleId="berschrift2">
    <w:name w:val="heading 2"/>
    <w:next w:val="Standard"/>
    <w:link w:val="berschrift2Zchn"/>
    <w:uiPriority w:val="9"/>
    <w:unhideWhenUsed/>
    <w:qFormat/>
    <w:pPr>
      <w:keepNext/>
      <w:keepLines/>
      <w:numPr>
        <w:ilvl w:val="1"/>
        <w:numId w:val="1"/>
      </w:numPr>
      <w:spacing w:after="141"/>
      <w:ind w:left="33" w:hanging="10"/>
      <w:outlineLvl w:val="1"/>
    </w:pPr>
    <w:rPr>
      <w:rFonts w:ascii="Times New Roman" w:eastAsia="Times New Roman" w:hAnsi="Times New Roman" w:cs="Times New Roman"/>
      <w:b/>
      <w:color w:val="000000"/>
      <w:sz w:val="24"/>
    </w:rPr>
  </w:style>
  <w:style w:type="paragraph" w:styleId="berschrift3">
    <w:name w:val="heading 3"/>
    <w:next w:val="Standard"/>
    <w:link w:val="berschrift3Zchn"/>
    <w:uiPriority w:val="9"/>
    <w:unhideWhenUsed/>
    <w:qFormat/>
    <w:pPr>
      <w:keepNext/>
      <w:keepLines/>
      <w:numPr>
        <w:ilvl w:val="2"/>
        <w:numId w:val="1"/>
      </w:numPr>
      <w:spacing w:after="189"/>
      <w:ind w:left="33" w:hanging="10"/>
      <w:outlineLvl w:val="2"/>
    </w:pPr>
    <w:rPr>
      <w:rFonts w:ascii="Times New Roman" w:eastAsia="Times New Roman" w:hAnsi="Times New Roman" w:cs="Times New Roman"/>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b/>
      <w:color w:val="000000"/>
      <w:sz w:val="20"/>
    </w:rPr>
  </w:style>
  <w:style w:type="character" w:customStyle="1" w:styleId="berschrift1Zchn">
    <w:name w:val="Überschrift 1 Zchn"/>
    <w:link w:val="berschrift1"/>
    <w:rPr>
      <w:rFonts w:ascii="Times New Roman" w:eastAsia="Times New Roman" w:hAnsi="Times New Roman" w:cs="Times New Roman"/>
      <w:b/>
      <w:color w:val="000000"/>
      <w:sz w:val="29"/>
    </w:rPr>
  </w:style>
  <w:style w:type="character" w:customStyle="1" w:styleId="berschrift2Zchn">
    <w:name w:val="Überschrift 2 Zchn"/>
    <w:link w:val="berschrift2"/>
    <w:rPr>
      <w:rFonts w:ascii="Times New Roman" w:eastAsia="Times New Roman" w:hAnsi="Times New Roman" w:cs="Times New Roman"/>
      <w:b/>
      <w:color w:val="000000"/>
      <w:sz w:val="24"/>
    </w:rPr>
  </w:style>
  <w:style w:type="paragraph" w:styleId="Verzeichnis1">
    <w:name w:val="toc 1"/>
    <w:hidden/>
    <w:pPr>
      <w:spacing w:after="61"/>
      <w:ind w:left="48" w:right="39" w:hanging="10"/>
    </w:pPr>
    <w:rPr>
      <w:rFonts w:ascii="Times New Roman" w:eastAsia="Times New Roman" w:hAnsi="Times New Roman" w:cs="Times New Roman"/>
      <w:b/>
      <w:color w:val="000000"/>
      <w:sz w:val="20"/>
    </w:rPr>
  </w:style>
  <w:style w:type="paragraph" w:styleId="Verzeichnis2">
    <w:name w:val="toc 2"/>
    <w:hidden/>
    <w:pPr>
      <w:spacing w:after="56"/>
      <w:ind w:left="337" w:right="23"/>
      <w:jc w:val="both"/>
    </w:pPr>
    <w:rPr>
      <w:rFonts w:ascii="Times New Roman" w:eastAsia="Times New Roman" w:hAnsi="Times New Roman" w:cs="Times New Roman"/>
      <w:color w:val="000000"/>
      <w:sz w:val="20"/>
    </w:rPr>
  </w:style>
  <w:style w:type="paragraph" w:styleId="Verzeichnis3">
    <w:name w:val="toc 3"/>
    <w:hidden/>
    <w:pPr>
      <w:spacing w:after="56"/>
      <w:ind w:left="795" w:right="23"/>
      <w:jc w:val="both"/>
    </w:pPr>
    <w:rPr>
      <w:rFonts w:ascii="Times New Roman" w:eastAsia="Times New Roman" w:hAnsi="Times New Roman" w:cs="Times New Roman"/>
      <w:color w:val="000000"/>
      <w:sz w:val="20"/>
    </w:rPr>
  </w:style>
  <w:style w:type="paragraph" w:styleId="berarbeitung">
    <w:name w:val="Revision"/>
    <w:hidden/>
    <w:uiPriority w:val="99"/>
    <w:semiHidden/>
    <w:rsid w:val="00F52BE7"/>
    <w:pPr>
      <w:spacing w:after="0" w:line="240" w:lineRule="auto"/>
    </w:pPr>
    <w:rPr>
      <w:rFonts w:ascii="Times New Roman" w:eastAsia="Times New Roman" w:hAnsi="Times New Roman" w:cs="Times New Roman"/>
      <w:color w:val="000000"/>
      <w:sz w:val="20"/>
    </w:rPr>
  </w:style>
  <w:style w:type="character" w:styleId="Kommentarzeichen">
    <w:name w:val="annotation reference"/>
    <w:basedOn w:val="Absatz-Standardschriftart"/>
    <w:uiPriority w:val="99"/>
    <w:semiHidden/>
    <w:unhideWhenUsed/>
    <w:rsid w:val="00F52BE7"/>
    <w:rPr>
      <w:sz w:val="16"/>
      <w:szCs w:val="16"/>
    </w:rPr>
  </w:style>
  <w:style w:type="paragraph" w:styleId="Kommentartext">
    <w:name w:val="annotation text"/>
    <w:basedOn w:val="Standard"/>
    <w:link w:val="KommentartextZchn"/>
    <w:uiPriority w:val="99"/>
    <w:unhideWhenUsed/>
    <w:rsid w:val="00F52BE7"/>
    <w:pPr>
      <w:spacing w:line="240" w:lineRule="auto"/>
    </w:pPr>
    <w:rPr>
      <w:szCs w:val="20"/>
    </w:rPr>
  </w:style>
  <w:style w:type="character" w:customStyle="1" w:styleId="KommentartextZchn">
    <w:name w:val="Kommentartext Zchn"/>
    <w:basedOn w:val="Absatz-Standardschriftart"/>
    <w:link w:val="Kommentartext"/>
    <w:uiPriority w:val="99"/>
    <w:rsid w:val="00F52BE7"/>
    <w:rPr>
      <w:rFonts w:ascii="Times New Roman" w:eastAsia="Times New Roman" w:hAnsi="Times New Roman" w:cs="Times New Roman"/>
      <w:color w:val="000000"/>
      <w:sz w:val="20"/>
      <w:szCs w:val="20"/>
    </w:rPr>
  </w:style>
  <w:style w:type="paragraph" w:styleId="Kommentarthema">
    <w:name w:val="annotation subject"/>
    <w:basedOn w:val="Kommentartext"/>
    <w:next w:val="Kommentartext"/>
    <w:link w:val="KommentarthemaZchn"/>
    <w:uiPriority w:val="99"/>
    <w:semiHidden/>
    <w:unhideWhenUsed/>
    <w:rsid w:val="00F52BE7"/>
    <w:rPr>
      <w:b/>
      <w:bCs/>
    </w:rPr>
  </w:style>
  <w:style w:type="character" w:customStyle="1" w:styleId="KommentarthemaZchn">
    <w:name w:val="Kommentarthema Zchn"/>
    <w:basedOn w:val="KommentartextZchn"/>
    <w:link w:val="Kommentarthema"/>
    <w:uiPriority w:val="99"/>
    <w:semiHidden/>
    <w:rsid w:val="00F52BE7"/>
    <w:rPr>
      <w:rFonts w:ascii="Times New Roman" w:eastAsia="Times New Roman" w:hAnsi="Times New Roman" w:cs="Times New Roman"/>
      <w:b/>
      <w:bCs/>
      <w:color w:val="000000"/>
      <w:sz w:val="20"/>
      <w:szCs w:val="20"/>
    </w:rPr>
  </w:style>
  <w:style w:type="character" w:styleId="Hyperlink">
    <w:name w:val="Hyperlink"/>
    <w:basedOn w:val="Absatz-Standardschriftart"/>
    <w:uiPriority w:val="99"/>
    <w:unhideWhenUsed/>
    <w:rsid w:val="000842F0"/>
    <w:rPr>
      <w:color w:val="0563C1" w:themeColor="hyperlink"/>
      <w:u w:val="single"/>
    </w:rPr>
  </w:style>
  <w:style w:type="character" w:styleId="NichtaufgelsteErwhnung">
    <w:name w:val="Unresolved Mention"/>
    <w:basedOn w:val="Absatz-Standardschriftart"/>
    <w:uiPriority w:val="99"/>
    <w:semiHidden/>
    <w:unhideWhenUsed/>
    <w:rsid w:val="00084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de.wikipedia.org/wiki/Polymerase-Kettenreaktion" TargetMode="External"/><Relationship Id="rId2" Type="http://schemas.openxmlformats.org/officeDocument/2006/relationships/hyperlink" Target="https://de.wikipedia.org/wiki/Desoxyribonukleins%C3%A4ure" TargetMode="External"/><Relationship Id="rId1" Type="http://schemas.openxmlformats.org/officeDocument/2006/relationships/hyperlink" Target="https://de.wikipedia.org/wiki/Primer" TargetMode="External"/><Relationship Id="rId6" Type="http://schemas.openxmlformats.org/officeDocument/2006/relationships/hyperlink" Target="https://de.wikipedia.org/wiki/Proportionalit%C3%A4t" TargetMode="External"/><Relationship Id="rId5" Type="http://schemas.openxmlformats.org/officeDocument/2006/relationships/hyperlink" Target="https://de.wikipedia.org/wiki/Proportionalit%C3%A4t" TargetMode="External"/><Relationship Id="rId4" Type="http://schemas.openxmlformats.org/officeDocument/2006/relationships/hyperlink" Target="https://de.wikipedia.org/wiki/Tild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8171</Words>
  <Characters>51484</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cp:lastModifiedBy>Julius Rublack</cp:lastModifiedBy>
  <cp:revision>8</cp:revision>
  <dcterms:created xsi:type="dcterms:W3CDTF">2023-02-06T08:53:00Z</dcterms:created>
  <dcterms:modified xsi:type="dcterms:W3CDTF">2023-02-17T07:16:00Z</dcterms:modified>
</cp:coreProperties>
</file>